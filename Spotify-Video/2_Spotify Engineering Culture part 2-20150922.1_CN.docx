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A8441" w14:textId="77777777" w:rsidR="005471EF" w:rsidRDefault="005471EF" w:rsidP="005471EF">
      <w:r w:rsidRPr="005471EF">
        <w:rPr>
          <w:rFonts w:eastAsia="SimSun"/>
          <w:lang w:eastAsia="zh-CN"/>
        </w:rPr>
        <w:t>1</w:t>
      </w:r>
    </w:p>
    <w:p w14:paraId="78008A7A" w14:textId="77777777" w:rsidR="005471EF" w:rsidRDefault="005471EF" w:rsidP="005471EF">
      <w:r w:rsidRPr="005471EF">
        <w:rPr>
          <w:rFonts w:eastAsia="SimSun"/>
          <w:lang w:eastAsia="zh-CN"/>
        </w:rPr>
        <w:t>00:00:01,000 --&gt; 00:</w:t>
      </w:r>
      <w:proofErr w:type="gramStart"/>
      <w:r w:rsidRPr="005471EF">
        <w:rPr>
          <w:rFonts w:eastAsia="SimSun"/>
          <w:lang w:eastAsia="zh-CN"/>
        </w:rPr>
        <w:t>00:06,000</w:t>
      </w:r>
      <w:proofErr w:type="gramEnd"/>
    </w:p>
    <w:p w14:paraId="47CD547E" w14:textId="77777777" w:rsidR="005471EF" w:rsidRDefault="005471EF" w:rsidP="005471EF">
      <w:r w:rsidRPr="005471EF">
        <w:rPr>
          <w:rFonts w:eastAsia="SimSun" w:hint="eastAsia"/>
          <w:lang w:eastAsia="zh-CN"/>
        </w:rPr>
        <w:t>本中文字幕由自发性</w:t>
      </w:r>
      <w:r w:rsidRPr="005471EF">
        <w:rPr>
          <w:rFonts w:eastAsia="SimSun"/>
          <w:lang w:eastAsia="zh-CN"/>
        </w:rPr>
        <w:t xml:space="preserve"> Scrum </w:t>
      </w:r>
      <w:r w:rsidRPr="005471EF">
        <w:rPr>
          <w:rFonts w:eastAsia="SimSun" w:hint="eastAsia"/>
          <w:lang w:eastAsia="zh-CN"/>
        </w:rPr>
        <w:t>团队提供：</w:t>
      </w:r>
    </w:p>
    <w:p w14:paraId="2B2F4E73" w14:textId="77777777" w:rsidR="005471EF" w:rsidRDefault="005471EF" w:rsidP="005471EF">
      <w:r w:rsidRPr="005471EF">
        <w:rPr>
          <w:rFonts w:eastAsia="SimSun"/>
          <w:lang w:eastAsia="zh-CN"/>
        </w:rPr>
        <w:t xml:space="preserve">PO </w:t>
      </w:r>
      <w:r w:rsidRPr="005471EF">
        <w:rPr>
          <w:rFonts w:eastAsia="SimSun" w:hint="eastAsia"/>
          <w:lang w:eastAsia="zh-CN"/>
        </w:rPr>
        <w:t>周龙鸿／翻译：王可帆</w:t>
      </w:r>
      <w:r w:rsidRPr="005471EF">
        <w:rPr>
          <w:rFonts w:eastAsia="SimSun"/>
          <w:lang w:eastAsia="zh-CN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cr/>
      </w:r>
    </w:p>
    <w:p w14:paraId="50E1621A" w14:textId="77777777" w:rsidR="005471EF" w:rsidRDefault="005471EF" w:rsidP="005471EF">
      <w:r w:rsidRPr="005471EF">
        <w:rPr>
          <w:rFonts w:eastAsia="SimSun" w:hint="eastAsia"/>
          <w:lang w:eastAsia="zh-CN"/>
        </w:rPr>
        <w:t>任兰怡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江岳龙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余俊杰</w:t>
      </w:r>
      <w:r w:rsidRPr="005471EF">
        <w:rPr>
          <w:rFonts w:eastAsia="SimSun"/>
          <w:lang w:eastAsia="zh-CN"/>
        </w:rPr>
        <w:t>,</w:t>
      </w:r>
    </w:p>
    <w:p w14:paraId="717D4E7E" w14:textId="77777777" w:rsidR="005471EF" w:rsidRDefault="005471EF" w:rsidP="005471EF">
      <w:r w:rsidRPr="005471EF">
        <w:rPr>
          <w:rFonts w:eastAsia="SimSun" w:hint="eastAsia"/>
          <w:lang w:eastAsia="zh-CN"/>
        </w:rPr>
        <w:t>周玉萍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林士智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林清雅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邱畯丞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张峰睿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张越程</w:t>
      </w:r>
      <w:r w:rsidRPr="005471EF">
        <w:rPr>
          <w:rFonts w:eastAsia="SimSun"/>
          <w:lang w:eastAsia="zh-CN"/>
        </w:rPr>
        <w:t>,</w:t>
      </w:r>
    </w:p>
    <w:p w14:paraId="6F3929D0" w14:textId="77777777" w:rsidR="005471EF" w:rsidRDefault="005471EF" w:rsidP="005471EF">
      <w:r w:rsidRPr="005471EF">
        <w:rPr>
          <w:rFonts w:eastAsia="SimSun" w:hint="eastAsia"/>
          <w:lang w:eastAsia="zh-CN"/>
        </w:rPr>
        <w:t>张巨鑫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陈美凤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黄久</w:t>
      </w:r>
      <w:r>
        <w:rPr>
          <w:rFonts w:hint="eastAsia"/>
        </w:rPr>
        <w:cr/>
      </w:r>
    </w:p>
    <w:p w14:paraId="7F05FC15" w14:textId="77777777" w:rsidR="005471EF" w:rsidRDefault="005471EF" w:rsidP="005471EF">
      <w:r w:rsidRPr="005471EF">
        <w:rPr>
          <w:rFonts w:eastAsia="SimSun" w:hint="eastAsia"/>
          <w:lang w:eastAsia="zh-CN"/>
        </w:rPr>
        <w:t>娟</w:t>
      </w:r>
      <w:r w:rsidRPr="005471EF">
        <w:rPr>
          <w:rFonts w:eastAsia="SimSun"/>
          <w:lang w:eastAsia="zh-CN"/>
        </w:rPr>
        <w:t xml:space="preserve">, </w:t>
      </w:r>
      <w:r w:rsidRPr="005471EF">
        <w:rPr>
          <w:rFonts w:eastAsia="SimSun" w:hint="eastAsia"/>
          <w:lang w:eastAsia="zh-CN"/>
        </w:rPr>
        <w:t>廖淑萍／时间轴：</w:t>
      </w:r>
      <w:r w:rsidRPr="005471EF">
        <w:rPr>
          <w:rFonts w:eastAsia="SimSun"/>
          <w:lang w:eastAsia="zh-CN"/>
        </w:rPr>
        <w:t>ZephyR(</w:t>
      </w:r>
      <w:r w:rsidRPr="005471EF">
        <w:rPr>
          <w:rFonts w:eastAsia="SimSun" w:hint="eastAsia"/>
          <w:lang w:eastAsia="zh-CN"/>
        </w:rPr>
        <w:t>西风</w:t>
      </w:r>
      <w:r w:rsidRPr="005471EF">
        <w:rPr>
          <w:rFonts w:eastAsia="SimSun"/>
          <w:lang w:eastAsia="zh-CN"/>
        </w:rPr>
        <w:t>)</w:t>
      </w:r>
    </w:p>
    <w:p w14:paraId="23A4A4A5" w14:textId="77777777" w:rsidR="005471EF" w:rsidRDefault="005471EF" w:rsidP="005471EF"/>
    <w:p w14:paraId="7E4D20E2" w14:textId="77777777" w:rsidR="005471EF" w:rsidRDefault="005471EF" w:rsidP="005471EF">
      <w:r w:rsidRPr="005471EF">
        <w:rPr>
          <w:rFonts w:eastAsia="SimSun"/>
          <w:lang w:eastAsia="zh-CN"/>
        </w:rPr>
        <w:t>2</w:t>
      </w:r>
    </w:p>
    <w:p w14:paraId="6FF38139" w14:textId="77777777" w:rsidR="005471EF" w:rsidRDefault="005471EF" w:rsidP="005471EF">
      <w:r w:rsidRPr="005471EF">
        <w:rPr>
          <w:rFonts w:eastAsia="SimSun"/>
          <w:lang w:eastAsia="zh-CN"/>
        </w:rPr>
        <w:t>00:00:07,100 --&gt; 00:</w:t>
      </w:r>
      <w:proofErr w:type="gramStart"/>
      <w:r w:rsidRPr="005471EF">
        <w:rPr>
          <w:rFonts w:eastAsia="SimSun"/>
          <w:lang w:eastAsia="zh-CN"/>
        </w:rPr>
        <w:t>00:08,780</w:t>
      </w:r>
      <w:proofErr w:type="gramEnd"/>
    </w:p>
    <w:p w14:paraId="6BB1631D" w14:textId="77777777" w:rsidR="005471EF" w:rsidRDefault="00D915BE" w:rsidP="005471EF">
      <w:ins w:id="0" w:author="Jacky Shen" w:date="2015-10-03T10:08:00Z">
        <w:r>
          <w:rPr>
            <w:rFonts w:eastAsia="SimSun"/>
            <w:lang w:eastAsia="zh-CN"/>
          </w:rPr>
          <w:t>嘿，</w:t>
        </w:r>
      </w:ins>
      <w:del w:id="1" w:author="Jacky Shen" w:date="2015-10-03T10:07:00Z">
        <w:r w:rsidR="005471EF" w:rsidRPr="005471EF" w:rsidDel="00D915BE">
          <w:rPr>
            <w:rFonts w:eastAsia="SimSun" w:hint="eastAsia"/>
            <w:lang w:eastAsia="zh-CN"/>
          </w:rPr>
          <w:delText>太好了，</w:delText>
        </w:r>
      </w:del>
      <w:r w:rsidR="005471EF" w:rsidRPr="005471EF">
        <w:rPr>
          <w:rFonts w:eastAsia="SimSun" w:hint="eastAsia"/>
          <w:lang w:eastAsia="zh-CN"/>
        </w:rPr>
        <w:t>你回来了</w:t>
      </w:r>
      <w:ins w:id="2" w:author="Jacky Shen" w:date="2015-10-03T10:07:00Z">
        <w:r>
          <w:rPr>
            <w:rFonts w:eastAsia="SimSun"/>
            <w:lang w:eastAsia="zh-CN"/>
          </w:rPr>
          <w:t>，</w:t>
        </w:r>
        <w:r w:rsidRPr="005471EF">
          <w:rPr>
            <w:rFonts w:eastAsia="SimSun" w:hint="eastAsia"/>
            <w:lang w:eastAsia="zh-CN"/>
          </w:rPr>
          <w:t>太好了</w:t>
        </w:r>
      </w:ins>
    </w:p>
    <w:p w14:paraId="0F342FAC" w14:textId="77777777" w:rsidR="005471EF" w:rsidRDefault="005471EF" w:rsidP="005471EF"/>
    <w:p w14:paraId="60158EC2" w14:textId="77777777" w:rsidR="005471EF" w:rsidRDefault="005471EF" w:rsidP="005471EF">
      <w:r w:rsidRPr="005471EF">
        <w:rPr>
          <w:rFonts w:eastAsia="SimSun"/>
          <w:lang w:eastAsia="zh-CN"/>
        </w:rPr>
        <w:t>3</w:t>
      </w:r>
    </w:p>
    <w:p w14:paraId="361287F0" w14:textId="77777777" w:rsidR="005471EF" w:rsidRDefault="005471EF" w:rsidP="005471EF">
      <w:r w:rsidRPr="005471EF">
        <w:rPr>
          <w:rFonts w:eastAsia="SimSun"/>
          <w:lang w:eastAsia="zh-CN"/>
        </w:rPr>
        <w:t>00:00:08,780 --&gt; 00:</w:t>
      </w:r>
      <w:proofErr w:type="gramStart"/>
      <w:r w:rsidRPr="005471EF">
        <w:rPr>
          <w:rFonts w:eastAsia="SimSun"/>
          <w:lang w:eastAsia="zh-CN"/>
        </w:rPr>
        <w:t>00:10,940</w:t>
      </w:r>
      <w:proofErr w:type="gramEnd"/>
    </w:p>
    <w:p w14:paraId="7FF5C565" w14:textId="77777777" w:rsidR="005471EF" w:rsidRDefault="005471EF" w:rsidP="005471EF">
      <w:r w:rsidRPr="005471EF">
        <w:rPr>
          <w:rFonts w:eastAsia="SimSun" w:hint="eastAsia"/>
          <w:lang w:eastAsia="zh-CN"/>
        </w:rPr>
        <w:t>现在你大概忘记第一集说了什么</w:t>
      </w:r>
    </w:p>
    <w:p w14:paraId="12A2B146" w14:textId="77777777" w:rsidR="005471EF" w:rsidRDefault="005471EF" w:rsidP="005471EF"/>
    <w:p w14:paraId="06778E65" w14:textId="77777777" w:rsidR="005471EF" w:rsidRDefault="005471EF" w:rsidP="005471EF">
      <w:r w:rsidRPr="005471EF">
        <w:rPr>
          <w:rFonts w:eastAsia="SimSun"/>
          <w:lang w:eastAsia="zh-CN"/>
        </w:rPr>
        <w:t>4</w:t>
      </w:r>
    </w:p>
    <w:p w14:paraId="339E6281" w14:textId="77777777" w:rsidR="005471EF" w:rsidRDefault="005471EF" w:rsidP="005471EF">
      <w:r w:rsidRPr="005471EF">
        <w:rPr>
          <w:rFonts w:eastAsia="SimSun"/>
          <w:lang w:eastAsia="zh-CN"/>
        </w:rPr>
        <w:t>00:00:10,940 --&gt; 00:</w:t>
      </w:r>
      <w:proofErr w:type="gramStart"/>
      <w:r w:rsidRPr="005471EF">
        <w:rPr>
          <w:rFonts w:eastAsia="SimSun"/>
          <w:lang w:eastAsia="zh-CN"/>
        </w:rPr>
        <w:t>00:13,330</w:t>
      </w:r>
      <w:proofErr w:type="gramEnd"/>
    </w:p>
    <w:p w14:paraId="5E35AFF9" w14:textId="77777777" w:rsidR="005471EF" w:rsidRDefault="005471EF" w:rsidP="005471EF">
      <w:r w:rsidRPr="005471EF">
        <w:rPr>
          <w:rFonts w:eastAsia="SimSun" w:hint="eastAsia"/>
          <w:lang w:eastAsia="zh-CN"/>
        </w:rPr>
        <w:t>让我们快速的回顾一下</w:t>
      </w:r>
    </w:p>
    <w:p w14:paraId="4CACDDBD" w14:textId="77777777" w:rsidR="005471EF" w:rsidRDefault="005471EF" w:rsidP="005471EF"/>
    <w:p w14:paraId="1EC38649" w14:textId="77777777" w:rsidR="005471EF" w:rsidRDefault="005471EF" w:rsidP="005471EF">
      <w:r w:rsidRPr="005471EF">
        <w:rPr>
          <w:rFonts w:eastAsia="SimSun"/>
          <w:lang w:eastAsia="zh-CN"/>
        </w:rPr>
        <w:t>5</w:t>
      </w:r>
    </w:p>
    <w:p w14:paraId="4E036434" w14:textId="77777777" w:rsidR="005471EF" w:rsidRDefault="005471EF" w:rsidP="005471EF">
      <w:r w:rsidRPr="005471EF">
        <w:rPr>
          <w:rFonts w:eastAsia="SimSun"/>
          <w:lang w:eastAsia="zh-CN"/>
        </w:rPr>
        <w:t>00:00:13,330 --&gt; 00:</w:t>
      </w:r>
      <w:proofErr w:type="gramStart"/>
      <w:r w:rsidRPr="005471EF">
        <w:rPr>
          <w:rFonts w:eastAsia="SimSun"/>
          <w:lang w:eastAsia="zh-CN"/>
        </w:rPr>
        <w:t>00:16,500</w:t>
      </w:r>
      <w:proofErr w:type="gramEnd"/>
    </w:p>
    <w:p w14:paraId="7327F5E1" w14:textId="77777777" w:rsidR="005471EF" w:rsidRDefault="005471EF" w:rsidP="005471EF">
      <w:r w:rsidRPr="005471EF">
        <w:rPr>
          <w:rFonts w:eastAsia="SimSun" w:hint="eastAsia"/>
          <w:lang w:eastAsia="zh-CN"/>
        </w:rPr>
        <w:t>我们的文化根基于敏捷原则</w:t>
      </w:r>
    </w:p>
    <w:p w14:paraId="5F10B485" w14:textId="77777777" w:rsidR="005471EF" w:rsidRDefault="005471EF" w:rsidP="005471EF"/>
    <w:p w14:paraId="1EEA2EDB" w14:textId="77777777" w:rsidR="005471EF" w:rsidRDefault="005471EF" w:rsidP="005471EF">
      <w:r w:rsidRPr="005471EF">
        <w:rPr>
          <w:rFonts w:eastAsia="SimSun"/>
          <w:lang w:eastAsia="zh-CN"/>
        </w:rPr>
        <w:t>6</w:t>
      </w:r>
    </w:p>
    <w:p w14:paraId="1914478D" w14:textId="77777777" w:rsidR="005471EF" w:rsidRDefault="005471EF" w:rsidP="005471EF">
      <w:r w:rsidRPr="005471EF">
        <w:rPr>
          <w:rFonts w:eastAsia="SimSun"/>
          <w:lang w:eastAsia="zh-CN"/>
        </w:rPr>
        <w:t>00:00:16,500 --&gt; 00:</w:t>
      </w:r>
      <w:proofErr w:type="gramStart"/>
      <w:r w:rsidRPr="005471EF">
        <w:rPr>
          <w:rFonts w:eastAsia="SimSun"/>
          <w:lang w:eastAsia="zh-CN"/>
        </w:rPr>
        <w:t>00:18,580</w:t>
      </w:r>
      <w:proofErr w:type="gramEnd"/>
    </w:p>
    <w:p w14:paraId="3A09A458" w14:textId="77777777" w:rsidR="005471EF" w:rsidRDefault="005471EF" w:rsidP="005471EF">
      <w:r w:rsidRPr="005471EF">
        <w:rPr>
          <w:rFonts w:eastAsia="SimSun" w:hint="eastAsia"/>
          <w:lang w:eastAsia="zh-CN"/>
        </w:rPr>
        <w:t>所有工程都在小队内进行</w:t>
      </w:r>
    </w:p>
    <w:p w14:paraId="1EF29FAF" w14:textId="77777777" w:rsidR="005471EF" w:rsidRDefault="005471EF" w:rsidP="005471EF"/>
    <w:p w14:paraId="5CE4BCA3" w14:textId="77777777" w:rsidR="005471EF" w:rsidRDefault="005471EF" w:rsidP="005471EF">
      <w:r w:rsidRPr="005471EF">
        <w:rPr>
          <w:rFonts w:eastAsia="SimSun"/>
          <w:lang w:eastAsia="zh-CN"/>
        </w:rPr>
        <w:t>7</w:t>
      </w:r>
    </w:p>
    <w:p w14:paraId="4E259EAB" w14:textId="77777777" w:rsidR="005471EF" w:rsidRDefault="005471EF" w:rsidP="005471EF">
      <w:r w:rsidRPr="005471EF">
        <w:rPr>
          <w:rFonts w:eastAsia="SimSun"/>
          <w:lang w:eastAsia="zh-CN"/>
        </w:rPr>
        <w:t>00:00:18,580 --&gt; 00:</w:t>
      </w:r>
      <w:proofErr w:type="gramStart"/>
      <w:r w:rsidRPr="005471EF">
        <w:rPr>
          <w:rFonts w:eastAsia="SimSun"/>
          <w:lang w:eastAsia="zh-CN"/>
        </w:rPr>
        <w:t>00:22,340</w:t>
      </w:r>
      <w:proofErr w:type="gramEnd"/>
    </w:p>
    <w:p w14:paraId="1444DDB7" w14:textId="77777777" w:rsidR="005471EF" w:rsidDel="00D915BE" w:rsidRDefault="005471EF" w:rsidP="005471EF">
      <w:pPr>
        <w:rPr>
          <w:del w:id="3" w:author="Jacky Shen" w:date="2015-10-03T10:08:00Z"/>
        </w:rPr>
      </w:pPr>
      <w:r w:rsidRPr="005471EF">
        <w:rPr>
          <w:rFonts w:eastAsia="SimSun" w:hint="eastAsia"/>
          <w:lang w:eastAsia="zh-CN"/>
        </w:rPr>
        <w:t>我们试</w:t>
      </w:r>
      <w:del w:id="4" w:author="Jacky Shen" w:date="2015-10-03T10:08:00Z">
        <w:r w:rsidDel="00D915BE">
          <w:rPr>
            <w:rFonts w:hint="eastAsia"/>
          </w:rPr>
          <w:cr/>
        </w:r>
      </w:del>
    </w:p>
    <w:p w14:paraId="30FA75EC" w14:textId="77777777" w:rsidR="005471EF" w:rsidDel="00D915BE" w:rsidRDefault="005471EF" w:rsidP="005471EF">
      <w:pPr>
        <w:rPr>
          <w:del w:id="5" w:author="Jacky Shen" w:date="2015-10-03T10:09:00Z"/>
          <w:rFonts w:hint="eastAsia"/>
        </w:rPr>
      </w:pPr>
      <w:r w:rsidRPr="005471EF">
        <w:rPr>
          <w:rFonts w:eastAsia="SimSun" w:hint="eastAsia"/>
          <w:lang w:eastAsia="zh-CN"/>
        </w:rPr>
        <w:t>着让</w:t>
      </w:r>
      <w:del w:id="6" w:author="Jacky Shen" w:date="2015-10-03T10:09:00Z">
        <w:r w:rsidRPr="005471EF" w:rsidDel="00D915BE">
          <w:rPr>
            <w:rFonts w:eastAsia="SimSun" w:hint="eastAsia"/>
            <w:lang w:eastAsia="zh-CN"/>
          </w:rPr>
          <w:delText>这些事务</w:delText>
        </w:r>
      </w:del>
      <w:ins w:id="7" w:author="Jacky Shen" w:date="2015-10-03T10:09:00Z">
        <w:r w:rsidR="00D915BE">
          <w:rPr>
            <w:rFonts w:eastAsia="SimSun"/>
            <w:lang w:eastAsia="zh-CN"/>
          </w:rPr>
          <w:t>他们</w:t>
        </w:r>
      </w:ins>
    </w:p>
    <w:p w14:paraId="138A9A4E" w14:textId="77777777" w:rsidR="005471EF" w:rsidRDefault="005471EF" w:rsidP="005471EF">
      <w:r w:rsidRPr="005471EF">
        <w:rPr>
          <w:rFonts w:eastAsia="SimSun" w:hint="eastAsia"/>
          <w:lang w:eastAsia="zh-CN"/>
        </w:rPr>
        <w:t>彼此</w:t>
      </w:r>
      <w:ins w:id="8" w:author="Jacky Shen" w:date="2015-10-03T10:09:00Z">
        <w:r w:rsidR="00D915BE">
          <w:rPr>
            <w:rFonts w:eastAsia="SimSun" w:hint="eastAsia"/>
            <w:lang w:eastAsia="zh-CN"/>
          </w:rPr>
          <w:t>松耦合</w:t>
        </w:r>
        <w:r w:rsidR="00D915BE">
          <w:rPr>
            <w:rFonts w:eastAsia="SimSun"/>
            <w:lang w:eastAsia="zh-CN"/>
          </w:rPr>
          <w:t>，</w:t>
        </w:r>
      </w:ins>
      <w:del w:id="9" w:author="Jacky Shen" w:date="2015-10-03T10:09:00Z">
        <w:r w:rsidRPr="005471EF" w:rsidDel="00D915BE">
          <w:rPr>
            <w:rFonts w:eastAsia="SimSun" w:hint="eastAsia"/>
            <w:lang w:eastAsia="zh-CN"/>
          </w:rPr>
          <w:delText>关联性低</w:delText>
        </w:r>
      </w:del>
      <w:ins w:id="10" w:author="Jacky Shen" w:date="2015-10-03T10:09:00Z">
        <w:r w:rsidR="00D915BE">
          <w:rPr>
            <w:rFonts w:eastAsia="SimSun"/>
            <w:lang w:eastAsia="zh-CN"/>
          </w:rPr>
          <w:t>同时</w:t>
        </w:r>
      </w:ins>
      <w:del w:id="11" w:author="Jacky Shen" w:date="2015-10-03T10:09:00Z">
        <w:r w:rsidRPr="005471EF" w:rsidDel="00D915BE">
          <w:rPr>
            <w:rFonts w:eastAsia="SimSun" w:hint="eastAsia"/>
            <w:lang w:eastAsia="zh-CN"/>
          </w:rPr>
          <w:delText>但</w:delText>
        </w:r>
      </w:del>
      <w:ins w:id="12" w:author="Jacky Shen" w:date="2015-10-03T10:09:00Z">
        <w:r w:rsidR="00D915BE">
          <w:rPr>
            <w:rFonts w:eastAsia="SimSun"/>
            <w:lang w:eastAsia="zh-CN"/>
          </w:rPr>
          <w:t>高度</w:t>
        </w:r>
      </w:ins>
      <w:del w:id="13" w:author="Jacky Shen" w:date="2015-10-03T10:09:00Z">
        <w:r w:rsidRPr="005471EF" w:rsidDel="00D915BE">
          <w:rPr>
            <w:rFonts w:eastAsia="SimSun" w:hint="eastAsia"/>
            <w:lang w:eastAsia="zh-CN"/>
          </w:rPr>
          <w:delText>严格</w:delText>
        </w:r>
      </w:del>
      <w:r w:rsidRPr="005471EF">
        <w:rPr>
          <w:rFonts w:eastAsia="SimSun" w:hint="eastAsia"/>
          <w:lang w:eastAsia="zh-CN"/>
        </w:rPr>
        <w:t>一致</w:t>
      </w:r>
    </w:p>
    <w:p w14:paraId="474E6552" w14:textId="77777777" w:rsidR="005471EF" w:rsidRDefault="005471EF" w:rsidP="005471EF"/>
    <w:p w14:paraId="2591E377" w14:textId="77777777" w:rsidR="005471EF" w:rsidRDefault="005471EF" w:rsidP="005471EF">
      <w:r w:rsidRPr="005471EF">
        <w:rPr>
          <w:rFonts w:eastAsia="SimSun"/>
          <w:lang w:eastAsia="zh-CN"/>
        </w:rPr>
        <w:t>8</w:t>
      </w:r>
    </w:p>
    <w:p w14:paraId="68D01C8D" w14:textId="77777777" w:rsidR="005471EF" w:rsidRDefault="005471EF" w:rsidP="005471EF">
      <w:r w:rsidRPr="005471EF">
        <w:rPr>
          <w:rFonts w:eastAsia="SimSun"/>
          <w:lang w:eastAsia="zh-CN"/>
        </w:rPr>
        <w:t>00:00:22,340 --&gt; 00:</w:t>
      </w:r>
      <w:proofErr w:type="gramStart"/>
      <w:r w:rsidRPr="005471EF">
        <w:rPr>
          <w:rFonts w:eastAsia="SimSun"/>
          <w:lang w:eastAsia="zh-CN"/>
        </w:rPr>
        <w:t>00:27,320</w:t>
      </w:r>
      <w:proofErr w:type="gramEnd"/>
    </w:p>
    <w:p w14:paraId="12E442A3" w14:textId="77777777" w:rsidR="005471EF" w:rsidDel="00D915BE" w:rsidRDefault="005471EF" w:rsidP="005471EF">
      <w:pPr>
        <w:rPr>
          <w:del w:id="14" w:author="Jacky Shen" w:date="2015-10-03T10:10:00Z"/>
        </w:rPr>
      </w:pPr>
      <w:r w:rsidRPr="005471EF">
        <w:rPr>
          <w:rFonts w:eastAsia="SimSun" w:hint="eastAsia"/>
          <w:lang w:eastAsia="zh-CN"/>
        </w:rPr>
        <w:t>我们喜欢</w:t>
      </w:r>
      <w:ins w:id="15" w:author="Jacky Shen" w:date="2015-10-03T10:09:00Z">
        <w:r w:rsidR="00D915BE">
          <w:rPr>
            <w:rFonts w:eastAsia="SimSun"/>
            <w:lang w:eastAsia="zh-CN"/>
          </w:rPr>
          <w:t>异花传粉</w:t>
        </w:r>
      </w:ins>
      <w:del w:id="16" w:author="Jacky Shen" w:date="2015-10-03T10:09:00Z">
        <w:r w:rsidRPr="005471EF" w:rsidDel="00D915BE">
          <w:rPr>
            <w:rFonts w:eastAsia="SimSun" w:hint="eastAsia"/>
            <w:lang w:eastAsia="zh-CN"/>
          </w:rPr>
          <w:delText>互相传授</w:delText>
        </w:r>
      </w:del>
      <w:ins w:id="17" w:author="Jacky Shen" w:date="2015-10-03T10:10:00Z">
        <w:r w:rsidR="00D915BE">
          <w:rPr>
            <w:rFonts w:eastAsia="SimSun"/>
            <w:lang w:eastAsia="zh-CN"/>
          </w:rPr>
          <w:t>，</w:t>
        </w:r>
      </w:ins>
      <w:ins w:id="18" w:author="Jacky Shen" w:date="2015-10-03T10:11:00Z">
        <w:r w:rsidR="00D915BE">
          <w:rPr>
            <w:rFonts w:eastAsia="SimSun" w:hint="eastAsia"/>
            <w:lang w:eastAsia="zh-CN"/>
          </w:rPr>
          <w:t>建立</w:t>
        </w:r>
        <w:r w:rsidR="00D915BE">
          <w:rPr>
            <w:rFonts w:eastAsia="SimSun"/>
            <w:lang w:eastAsia="zh-CN"/>
          </w:rPr>
          <w:t>了</w:t>
        </w:r>
      </w:ins>
      <w:del w:id="19" w:author="Jacky Shen" w:date="2015-10-03T10:10:00Z">
        <w:r w:rsidRPr="005471EF" w:rsidDel="00D915BE">
          <w:rPr>
            <w:rFonts w:eastAsia="SimSun" w:hint="eastAsia"/>
            <w:lang w:eastAsia="zh-CN"/>
          </w:rPr>
          <w:delText>及</w:delText>
        </w:r>
      </w:del>
    </w:p>
    <w:p w14:paraId="59DD32E4" w14:textId="77777777" w:rsidR="005471EF" w:rsidDel="00D915BE" w:rsidRDefault="005471EF" w:rsidP="005471EF">
      <w:pPr>
        <w:rPr>
          <w:del w:id="20" w:author="Jacky Shen" w:date="2015-10-03T10:10:00Z"/>
        </w:rPr>
      </w:pPr>
      <w:r w:rsidRPr="005471EF">
        <w:rPr>
          <w:rFonts w:eastAsia="SimSun" w:hint="eastAsia"/>
          <w:lang w:eastAsia="zh-CN"/>
        </w:rPr>
        <w:t>内部</w:t>
      </w:r>
      <w:del w:id="21" w:author="Jacky Shen" w:date="2015-10-03T10:10:00Z">
        <w:r w:rsidDel="00D915BE">
          <w:rPr>
            <w:rFonts w:hint="eastAsia"/>
          </w:rPr>
          <w:cr/>
        </w:r>
      </w:del>
    </w:p>
    <w:p w14:paraId="15F64034" w14:textId="77777777" w:rsidR="005471EF" w:rsidRDefault="005471EF" w:rsidP="005471EF">
      <w:pPr>
        <w:rPr>
          <w:rFonts w:hint="eastAsia"/>
        </w:rPr>
      </w:pPr>
      <w:del w:id="22" w:author="Jacky Shen" w:date="2015-10-03T10:10:00Z">
        <w:r w:rsidRPr="005471EF" w:rsidDel="00D915BE">
          <w:rPr>
            <w:rFonts w:eastAsia="SimSun" w:hint="eastAsia"/>
            <w:lang w:eastAsia="zh-CN"/>
          </w:rPr>
          <w:delText>开放原始码</w:delText>
        </w:r>
      </w:del>
      <w:ins w:id="23" w:author="Jacky Shen" w:date="2015-10-03T10:10:00Z">
        <w:r w:rsidR="00D915BE">
          <w:t>开源</w:t>
        </w:r>
      </w:ins>
      <w:del w:id="24" w:author="Jacky Shen" w:date="2015-10-03T10:10:00Z">
        <w:r w:rsidRPr="005471EF" w:rsidDel="00D915BE">
          <w:rPr>
            <w:rFonts w:eastAsia="SimSun" w:hint="eastAsia"/>
            <w:lang w:eastAsia="zh-CN"/>
          </w:rPr>
          <w:delText>模式的开发</w:delText>
        </w:r>
      </w:del>
      <w:ins w:id="25" w:author="Jacky Shen" w:date="2015-10-03T10:10:00Z">
        <w:r w:rsidR="00D915BE">
          <w:rPr>
            <w:rFonts w:eastAsia="SimSun"/>
            <w:lang w:eastAsia="zh-CN"/>
          </w:rPr>
          <w:t>代码模型</w:t>
        </w:r>
      </w:ins>
    </w:p>
    <w:p w14:paraId="2309C988" w14:textId="77777777" w:rsidR="005471EF" w:rsidRDefault="005471EF" w:rsidP="005471EF"/>
    <w:p w14:paraId="49853A8D" w14:textId="77777777" w:rsidR="005471EF" w:rsidRDefault="005471EF" w:rsidP="005471EF">
      <w:r w:rsidRPr="005471EF">
        <w:rPr>
          <w:rFonts w:eastAsia="SimSun"/>
          <w:lang w:eastAsia="zh-CN"/>
        </w:rPr>
        <w:t>9</w:t>
      </w:r>
    </w:p>
    <w:p w14:paraId="17240C64" w14:textId="77777777" w:rsidR="005471EF" w:rsidRDefault="005471EF" w:rsidP="005471EF">
      <w:r w:rsidRPr="005471EF">
        <w:rPr>
          <w:rFonts w:eastAsia="SimSun"/>
          <w:lang w:eastAsia="zh-CN"/>
        </w:rPr>
        <w:t>00:00:27,320 --&gt; 00:</w:t>
      </w:r>
      <w:proofErr w:type="gramStart"/>
      <w:r w:rsidRPr="005471EF">
        <w:rPr>
          <w:rFonts w:eastAsia="SimSun"/>
          <w:lang w:eastAsia="zh-CN"/>
        </w:rPr>
        <w:t>00:32,140</w:t>
      </w:r>
      <w:proofErr w:type="gramEnd"/>
    </w:p>
    <w:p w14:paraId="5CFC11A6" w14:textId="77777777" w:rsidR="005471EF" w:rsidRDefault="00D915BE" w:rsidP="005471EF">
      <w:ins w:id="26" w:author="Jacky Shen" w:date="2015-10-03T10:14:00Z">
        <w:r>
          <w:rPr>
            <w:rFonts w:eastAsia="SimSun"/>
            <w:lang w:eastAsia="zh-CN"/>
          </w:rPr>
          <w:t>通过解耦，</w:t>
        </w:r>
      </w:ins>
      <w:r w:rsidR="005471EF" w:rsidRPr="005471EF">
        <w:rPr>
          <w:rFonts w:eastAsia="SimSun" w:hint="eastAsia"/>
          <w:lang w:eastAsia="zh-CN"/>
        </w:rPr>
        <w:t>各小队</w:t>
      </w:r>
      <w:ins w:id="27" w:author="Jacky Shen" w:date="2015-10-03T10:12:00Z">
        <w:r>
          <w:rPr>
            <w:rFonts w:eastAsia="SimSun"/>
            <w:lang w:eastAsia="zh-CN"/>
          </w:rPr>
          <w:t>进行</w:t>
        </w:r>
      </w:ins>
      <w:r w:rsidR="005471EF" w:rsidRPr="005471EF">
        <w:rPr>
          <w:rFonts w:eastAsia="SimSun" w:hint="eastAsia"/>
          <w:lang w:eastAsia="zh-CN"/>
        </w:rPr>
        <w:t>小而频繁的发布版本</w:t>
      </w:r>
    </w:p>
    <w:p w14:paraId="4D3DE56B" w14:textId="77777777" w:rsidR="005471EF" w:rsidDel="00D915BE" w:rsidRDefault="005471EF" w:rsidP="005471EF">
      <w:pPr>
        <w:rPr>
          <w:del w:id="28" w:author="Jacky Shen" w:date="2015-10-03T10:15:00Z"/>
        </w:rPr>
      </w:pPr>
      <w:del w:id="29" w:author="Jacky Shen" w:date="2015-10-03T10:15:00Z">
        <w:r w:rsidRPr="005471EF" w:rsidDel="00D915BE">
          <w:rPr>
            <w:rFonts w:eastAsia="SimSun" w:hint="eastAsia"/>
            <w:lang w:eastAsia="zh-CN"/>
          </w:rPr>
          <w:delText>都归功于降低关</w:delText>
        </w:r>
        <w:r w:rsidDel="00D915BE">
          <w:rPr>
            <w:rFonts w:hint="eastAsia"/>
          </w:rPr>
          <w:cr/>
        </w:r>
      </w:del>
    </w:p>
    <w:p w14:paraId="5A972B16" w14:textId="77777777" w:rsidR="005471EF" w:rsidDel="00D915BE" w:rsidRDefault="005471EF" w:rsidP="005471EF">
      <w:pPr>
        <w:rPr>
          <w:del w:id="30" w:author="Jacky Shen" w:date="2015-10-03T10:15:00Z"/>
        </w:rPr>
      </w:pPr>
      <w:del w:id="31" w:author="Jacky Shen" w:date="2015-10-03T10:15:00Z">
        <w:r w:rsidRPr="005471EF" w:rsidDel="00D915BE">
          <w:rPr>
            <w:rFonts w:eastAsia="SimSun" w:hint="eastAsia"/>
            <w:lang w:eastAsia="zh-CN"/>
          </w:rPr>
          <w:delText>联性</w:delText>
        </w:r>
      </w:del>
    </w:p>
    <w:p w14:paraId="745CD670" w14:textId="77777777" w:rsidR="005471EF" w:rsidRDefault="005471EF" w:rsidP="005471EF"/>
    <w:p w14:paraId="289B72A9" w14:textId="77777777" w:rsidR="005471EF" w:rsidRDefault="005471EF" w:rsidP="005471EF">
      <w:r w:rsidRPr="005471EF">
        <w:rPr>
          <w:rFonts w:eastAsia="SimSun"/>
          <w:lang w:eastAsia="zh-CN"/>
        </w:rPr>
        <w:t>10</w:t>
      </w:r>
    </w:p>
    <w:p w14:paraId="6E8A8D7E" w14:textId="77777777" w:rsidR="005471EF" w:rsidRDefault="005471EF" w:rsidP="005471EF">
      <w:r w:rsidRPr="005471EF">
        <w:rPr>
          <w:rFonts w:eastAsia="SimSun"/>
          <w:lang w:eastAsia="zh-CN"/>
        </w:rPr>
        <w:t>00:00:32,140 --&gt; 00:</w:t>
      </w:r>
      <w:proofErr w:type="gramStart"/>
      <w:r w:rsidRPr="005471EF">
        <w:rPr>
          <w:rFonts w:eastAsia="SimSun"/>
          <w:lang w:eastAsia="zh-CN"/>
        </w:rPr>
        <w:t>00:35,580</w:t>
      </w:r>
      <w:proofErr w:type="gramEnd"/>
    </w:p>
    <w:p w14:paraId="5462FB48" w14:textId="77777777" w:rsidR="005471EF" w:rsidDel="00D915BE" w:rsidRDefault="005471EF" w:rsidP="005471EF">
      <w:pPr>
        <w:rPr>
          <w:del w:id="32" w:author="Jacky Shen" w:date="2015-10-03T10:15:00Z"/>
        </w:rPr>
      </w:pPr>
      <w:r w:rsidRPr="005471EF">
        <w:rPr>
          <w:rFonts w:eastAsia="SimSun" w:hint="eastAsia"/>
          <w:lang w:eastAsia="zh-CN"/>
        </w:rPr>
        <w:t>我们的自助</w:t>
      </w:r>
      <w:ins w:id="33" w:author="Jacky Shen" w:date="2015-10-03T10:15:00Z">
        <w:r w:rsidR="00D915BE">
          <w:rPr>
            <w:rFonts w:eastAsia="SimSun"/>
            <w:lang w:eastAsia="zh-CN"/>
          </w:rPr>
          <w:t>模型</w:t>
        </w:r>
      </w:ins>
      <w:ins w:id="34" w:author="Jacky Shen" w:date="2015-10-03T10:16:00Z">
        <w:r w:rsidR="00D915BE">
          <w:rPr>
            <w:rFonts w:eastAsia="SimSun"/>
            <w:lang w:eastAsia="zh-CN"/>
          </w:rPr>
          <w:t>使</w:t>
        </w:r>
      </w:ins>
      <w:ins w:id="35" w:author="Jacky Shen" w:date="2015-10-03T10:17:00Z">
        <w:r w:rsidR="00D915BE">
          <w:rPr>
            <w:rFonts w:eastAsia="SimSun"/>
            <w:lang w:eastAsia="zh-CN"/>
          </w:rPr>
          <w:t>得</w:t>
        </w:r>
      </w:ins>
      <w:del w:id="36" w:author="Jacky Shen" w:date="2015-10-03T10:15:00Z">
        <w:r w:rsidRPr="005471EF" w:rsidDel="00D915BE">
          <w:rPr>
            <w:rFonts w:eastAsia="SimSun" w:hint="eastAsia"/>
            <w:lang w:eastAsia="zh-CN"/>
          </w:rPr>
          <w:delText>模块可</w:delText>
        </w:r>
      </w:del>
      <w:del w:id="37" w:author="Jacky Shen" w:date="2015-10-03T10:16:00Z">
        <w:r w:rsidRPr="005471EF" w:rsidDel="00D915BE">
          <w:rPr>
            <w:rFonts w:eastAsia="SimSun" w:hint="eastAsia"/>
            <w:lang w:eastAsia="zh-CN"/>
          </w:rPr>
          <w:delText>将</w:delText>
        </w:r>
      </w:del>
    </w:p>
    <w:p w14:paraId="744ED132" w14:textId="77777777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交接</w:t>
      </w:r>
      <w:ins w:id="38" w:author="Jacky Shen" w:date="2015-10-03T10:17:00Z">
        <w:r w:rsidR="00D915BE">
          <w:rPr>
            <w:rFonts w:eastAsia="SimSun"/>
            <w:lang w:eastAsia="zh-CN"/>
          </w:rPr>
          <w:t>尽量</w:t>
        </w:r>
      </w:ins>
      <w:del w:id="39" w:author="Jacky Shen" w:date="2015-10-03T10:16:00Z">
        <w:r w:rsidRPr="005471EF" w:rsidDel="00D915BE">
          <w:rPr>
            <w:rFonts w:eastAsia="SimSun" w:hint="eastAsia"/>
            <w:lang w:eastAsia="zh-CN"/>
          </w:rPr>
          <w:delText>的需求降到最低</w:delText>
        </w:r>
      </w:del>
      <w:ins w:id="40" w:author="Jacky Shen" w:date="2015-10-03T10:17:00Z">
        <w:r w:rsidR="00D915BE">
          <w:rPr>
            <w:rFonts w:eastAsia="SimSun"/>
            <w:lang w:eastAsia="zh-CN"/>
          </w:rPr>
          <w:t>减少</w:t>
        </w:r>
      </w:ins>
    </w:p>
    <w:p w14:paraId="0EBC556A" w14:textId="77777777" w:rsidR="005471EF" w:rsidRDefault="005471EF" w:rsidP="005471EF"/>
    <w:p w14:paraId="6A258CDC" w14:textId="77777777" w:rsidR="005471EF" w:rsidRDefault="005471EF" w:rsidP="005471EF">
      <w:r w:rsidRPr="005471EF">
        <w:rPr>
          <w:rFonts w:eastAsia="SimSun"/>
          <w:lang w:eastAsia="zh-CN"/>
        </w:rPr>
        <w:t>11</w:t>
      </w:r>
    </w:p>
    <w:p w14:paraId="3D99CD75" w14:textId="77777777" w:rsidR="005471EF" w:rsidRDefault="005471EF" w:rsidP="005471EF">
      <w:r w:rsidRPr="005471EF">
        <w:rPr>
          <w:rFonts w:eastAsia="SimSun"/>
          <w:lang w:eastAsia="zh-CN"/>
        </w:rPr>
        <w:t>00:00:35,580</w:t>
      </w:r>
      <w:r>
        <w:t xml:space="preserve"> </w:t>
      </w:r>
      <w:r>
        <w:cr/>
      </w:r>
    </w:p>
    <w:p w14:paraId="506BCCCE" w14:textId="77777777" w:rsidR="005471EF" w:rsidRDefault="005471EF" w:rsidP="005471EF">
      <w:r w:rsidRPr="005471EF">
        <w:rPr>
          <w:rFonts w:eastAsia="SimSun"/>
          <w:lang w:eastAsia="zh-CN"/>
        </w:rPr>
        <w:t>--&gt; 00:00:40,620</w:t>
      </w:r>
    </w:p>
    <w:p w14:paraId="529CE9BB" w14:textId="77777777" w:rsidR="005471EF" w:rsidRDefault="005471EF" w:rsidP="005471EF">
      <w:r w:rsidRPr="005471EF">
        <w:rPr>
          <w:rFonts w:eastAsia="SimSun" w:hint="eastAsia"/>
          <w:lang w:eastAsia="zh-CN"/>
        </w:rPr>
        <w:t>且运用「发布</w:t>
      </w:r>
      <w:ins w:id="41" w:author="Jacky Shen" w:date="2015-10-03T10:17:00Z">
        <w:r w:rsidR="00213545">
          <w:rPr>
            <w:rFonts w:eastAsia="SimSun"/>
            <w:lang w:eastAsia="zh-CN"/>
          </w:rPr>
          <w:t>火</w:t>
        </w:r>
      </w:ins>
      <w:del w:id="42" w:author="Jacky Shen" w:date="2015-10-03T10:17:00Z">
        <w:r w:rsidRPr="005471EF" w:rsidDel="00213545">
          <w:rPr>
            <w:rFonts w:eastAsia="SimSun" w:hint="eastAsia"/>
            <w:lang w:eastAsia="zh-CN"/>
          </w:rPr>
          <w:delText>列</w:delText>
        </w:r>
      </w:del>
      <w:r w:rsidRPr="005471EF">
        <w:rPr>
          <w:rFonts w:eastAsia="SimSun" w:hint="eastAsia"/>
          <w:lang w:eastAsia="zh-CN"/>
        </w:rPr>
        <w:t>车」和「</w:t>
      </w:r>
      <w:del w:id="43" w:author="Jacky Shen" w:date="2015-10-03T10:17:00Z">
        <w:r w:rsidRPr="005471EF" w:rsidDel="00213545">
          <w:rPr>
            <w:rFonts w:eastAsia="SimSun" w:hint="eastAsia"/>
            <w:lang w:eastAsia="zh-CN"/>
          </w:rPr>
          <w:delText>功能切换</w:delText>
        </w:r>
      </w:del>
      <w:ins w:id="44" w:author="Jacky Shen" w:date="2015-10-03T10:17:00Z">
        <w:r w:rsidR="00213545">
          <w:rPr>
            <w:rFonts w:eastAsia="SimSun"/>
            <w:lang w:eastAsia="zh-CN"/>
          </w:rPr>
          <w:t>特性开关</w:t>
        </w:r>
      </w:ins>
      <w:r w:rsidRPr="005471EF">
        <w:rPr>
          <w:rFonts w:eastAsia="SimSun" w:hint="eastAsia"/>
          <w:lang w:eastAsia="zh-CN"/>
        </w:rPr>
        <w:t>」</w:t>
      </w:r>
    </w:p>
    <w:p w14:paraId="68BF7E2D" w14:textId="77777777" w:rsidR="005471EF" w:rsidRDefault="00213545" w:rsidP="005471EF">
      <w:ins w:id="45" w:author="Jacky Shen" w:date="2015-10-03T10:17:00Z">
        <w:r>
          <w:rPr>
            <w:rFonts w:eastAsia="SimSun"/>
            <w:lang w:eastAsia="zh-CN"/>
          </w:rPr>
          <w:t>使</w:t>
        </w:r>
      </w:ins>
      <w:ins w:id="46" w:author="Jacky Shen" w:date="2015-10-03T10:18:00Z">
        <w:r>
          <w:rPr>
            <w:rFonts w:eastAsia="SimSun"/>
            <w:lang w:eastAsia="zh-CN"/>
          </w:rPr>
          <w:t>工作成果能</w:t>
        </w:r>
      </w:ins>
      <w:del w:id="47" w:author="Jacky Shen" w:date="2015-10-03T10:18:00Z">
        <w:r w:rsidR="005471EF" w:rsidRPr="005471EF" w:rsidDel="00213545">
          <w:rPr>
            <w:rFonts w:eastAsia="SimSun" w:hint="eastAsia"/>
            <w:lang w:eastAsia="zh-CN"/>
          </w:rPr>
          <w:delText>让事情即早</w:delText>
        </w:r>
      </w:del>
      <w:ins w:id="48" w:author="Jacky Shen" w:date="2015-10-03T10:18:00Z">
        <w:r>
          <w:rPr>
            <w:rFonts w:eastAsia="SimSun"/>
            <w:lang w:eastAsia="zh-CN"/>
          </w:rPr>
          <w:t>尽早</w:t>
        </w:r>
      </w:ins>
      <w:r w:rsidR="005471EF" w:rsidRPr="005471EF">
        <w:rPr>
          <w:rFonts w:eastAsia="SimSun" w:hint="eastAsia"/>
          <w:lang w:eastAsia="zh-CN"/>
        </w:rPr>
        <w:t>且频繁地</w:t>
      </w:r>
      <w:ins w:id="49" w:author="Jacky Shen" w:date="2015-10-03T10:18:00Z">
        <w:r>
          <w:rPr>
            <w:rFonts w:eastAsia="SimSun"/>
            <w:lang w:eastAsia="zh-CN"/>
          </w:rPr>
          <w:t>上线</w:t>
        </w:r>
      </w:ins>
      <w:del w:id="50" w:author="Jacky Shen" w:date="2015-10-03T10:18:00Z">
        <w:r w:rsidR="005471EF" w:rsidRPr="005471EF" w:rsidDel="00213545">
          <w:rPr>
            <w:rFonts w:eastAsia="SimSun" w:hint="eastAsia"/>
            <w:lang w:eastAsia="zh-CN"/>
          </w:rPr>
          <w:delText>进入生产</w:delText>
        </w:r>
      </w:del>
    </w:p>
    <w:p w14:paraId="15587CFC" w14:textId="77777777" w:rsidR="005471EF" w:rsidRDefault="005471EF" w:rsidP="005471EF"/>
    <w:p w14:paraId="7EBF93F4" w14:textId="77777777" w:rsidR="005471EF" w:rsidRDefault="005471EF" w:rsidP="005471EF">
      <w:r w:rsidRPr="005471EF">
        <w:rPr>
          <w:rFonts w:eastAsia="SimSun"/>
          <w:lang w:eastAsia="zh-CN"/>
        </w:rPr>
        <w:t>12</w:t>
      </w:r>
    </w:p>
    <w:p w14:paraId="169BF1A0" w14:textId="77777777" w:rsidR="005471EF" w:rsidRDefault="005471EF" w:rsidP="005471EF">
      <w:r w:rsidRPr="005471EF">
        <w:rPr>
          <w:rFonts w:eastAsia="SimSun"/>
          <w:lang w:eastAsia="zh-CN"/>
        </w:rPr>
        <w:t>00:00:40,620</w:t>
      </w:r>
      <w:r>
        <w:t xml:space="preserve"> </w:t>
      </w:r>
      <w:r>
        <w:cr/>
      </w:r>
    </w:p>
    <w:p w14:paraId="779155DF" w14:textId="77777777" w:rsidR="005471EF" w:rsidRDefault="005471EF" w:rsidP="005471EF">
      <w:r w:rsidRPr="005471EF">
        <w:rPr>
          <w:rFonts w:eastAsia="SimSun"/>
          <w:lang w:eastAsia="zh-CN"/>
        </w:rPr>
        <w:t>--&gt; 00:00:46,940</w:t>
      </w:r>
    </w:p>
    <w:p w14:paraId="1D98488C" w14:textId="77777777" w:rsidR="005471EF" w:rsidDel="00213545" w:rsidRDefault="005471EF" w:rsidP="005471EF">
      <w:pPr>
        <w:rPr>
          <w:del w:id="51" w:author="Jacky Shen" w:date="2015-10-03T10:19:00Z"/>
          <w:rFonts w:hint="eastAsia"/>
        </w:rPr>
      </w:pPr>
      <w:del w:id="52" w:author="Jacky Shen" w:date="2015-10-03T10:18:00Z">
        <w:r w:rsidRPr="005471EF" w:rsidDel="00213545">
          <w:rPr>
            <w:rFonts w:eastAsia="SimSun" w:hint="eastAsia"/>
            <w:lang w:eastAsia="zh-CN"/>
          </w:rPr>
          <w:delText>因为</w:delText>
        </w:r>
      </w:del>
      <w:r w:rsidRPr="005471EF">
        <w:rPr>
          <w:rFonts w:eastAsia="SimSun" w:hint="eastAsia"/>
          <w:lang w:eastAsia="zh-CN"/>
        </w:rPr>
        <w:t>文化</w:t>
      </w:r>
      <w:ins w:id="53" w:author="Jacky Shen" w:date="2015-10-03T10:18:00Z">
        <w:r w:rsidR="00213545">
          <w:rPr>
            <w:rFonts w:eastAsia="SimSun"/>
            <w:lang w:eastAsia="zh-CN"/>
          </w:rPr>
          <w:t>全部</w:t>
        </w:r>
      </w:ins>
      <w:r w:rsidRPr="005471EF">
        <w:rPr>
          <w:rFonts w:eastAsia="SimSun" w:hint="eastAsia"/>
          <w:lang w:eastAsia="zh-CN"/>
        </w:rPr>
        <w:t>是</w:t>
      </w:r>
      <w:ins w:id="54" w:author="Jacky Shen" w:date="2015-10-03T10:18:00Z">
        <w:r w:rsidR="00213545">
          <w:rPr>
            <w:rFonts w:eastAsia="SimSun"/>
            <w:lang w:eastAsia="zh-CN"/>
          </w:rPr>
          <w:t>关于</w:t>
        </w:r>
      </w:ins>
      <w:del w:id="55" w:author="Jacky Shen" w:date="2015-10-03T10:18:00Z">
        <w:r w:rsidRPr="005471EF" w:rsidDel="00213545">
          <w:rPr>
            <w:rFonts w:eastAsia="SimSun" w:hint="eastAsia"/>
            <w:lang w:eastAsia="zh-CN"/>
          </w:rPr>
          <w:delText>所有的</w:delText>
        </w:r>
      </w:del>
      <w:r w:rsidRPr="005471EF">
        <w:rPr>
          <w:rFonts w:eastAsia="SimSun" w:hint="eastAsia"/>
          <w:lang w:eastAsia="zh-CN"/>
        </w:rPr>
        <w:t>人</w:t>
      </w:r>
      <w:ins w:id="56" w:author="Jacky Shen" w:date="2015-10-03T10:19:00Z">
        <w:r w:rsidR="00213545">
          <w:rPr>
            <w:rFonts w:eastAsia="SimSun"/>
            <w:lang w:eastAsia="zh-CN"/>
          </w:rPr>
          <w:t>的，</w:t>
        </w:r>
        <w:r w:rsidR="00213545">
          <w:rPr>
            <w:rFonts w:eastAsia="SimSun" w:hint="eastAsia"/>
            <w:lang w:eastAsia="zh-CN"/>
          </w:rPr>
          <w:t>因此</w:t>
        </w:r>
        <w:r w:rsidR="00213545">
          <w:rPr>
            <w:rFonts w:eastAsia="SimSun"/>
            <w:lang w:eastAsia="zh-CN"/>
          </w:rPr>
          <w:t>我们</w:t>
        </w:r>
      </w:ins>
    </w:p>
    <w:p w14:paraId="7623D223" w14:textId="77777777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专注在激励</w:t>
      </w:r>
      <w:ins w:id="57" w:author="Jacky Shen" w:date="2015-10-03T10:19:00Z">
        <w:r w:rsidR="00213545">
          <w:rPr>
            <w:rFonts w:eastAsia="SimSun"/>
            <w:lang w:eastAsia="zh-CN"/>
          </w:rPr>
          <w:t>、</w:t>
        </w:r>
      </w:ins>
      <w:del w:id="58" w:author="Jacky Shen" w:date="2015-10-03T10:19:00Z">
        <w:r w:rsidRPr="005471EF" w:rsidDel="00213545">
          <w:rPr>
            <w:rFonts w:eastAsia="SimSun" w:hint="eastAsia"/>
            <w:lang w:eastAsia="zh-CN"/>
          </w:rPr>
          <w:delText>，</w:delText>
        </w:r>
      </w:del>
      <w:ins w:id="59" w:author="Jacky Shen" w:date="2015-10-03T10:19:00Z">
        <w:r w:rsidR="00213545">
          <w:rPr>
            <w:rFonts w:eastAsia="SimSun"/>
            <w:lang w:eastAsia="zh-CN"/>
          </w:rPr>
          <w:t>社区</w:t>
        </w:r>
      </w:ins>
      <w:del w:id="60" w:author="Jacky Shen" w:date="2015-10-03T10:19:00Z">
        <w:r w:rsidRPr="005471EF" w:rsidDel="00213545">
          <w:rPr>
            <w:rFonts w:eastAsia="SimSun" w:hint="eastAsia"/>
            <w:lang w:eastAsia="zh-CN"/>
          </w:rPr>
          <w:delText>社群</w:delText>
        </w:r>
      </w:del>
      <w:ins w:id="61" w:author="Jacky Shen" w:date="2015-10-03T10:19:00Z">
        <w:r w:rsidR="00213545">
          <w:rPr>
            <w:rFonts w:eastAsia="SimSun"/>
            <w:lang w:eastAsia="zh-CN"/>
          </w:rPr>
          <w:t>和</w:t>
        </w:r>
      </w:ins>
      <w:del w:id="62" w:author="Jacky Shen" w:date="2015-10-03T10:19:00Z">
        <w:r w:rsidRPr="005471EF" w:rsidDel="00213545">
          <w:rPr>
            <w:rFonts w:eastAsia="SimSun" w:hint="eastAsia"/>
            <w:lang w:eastAsia="zh-CN"/>
          </w:rPr>
          <w:delText>与</w:delText>
        </w:r>
      </w:del>
      <w:r w:rsidRPr="005471EF">
        <w:rPr>
          <w:rFonts w:eastAsia="SimSun" w:hint="eastAsia"/>
          <w:lang w:eastAsia="zh-CN"/>
        </w:rPr>
        <w:t>信任</w:t>
      </w:r>
      <w:ins w:id="63" w:author="Jacky Shen" w:date="2015-10-03T10:19:00Z">
        <w:r w:rsidR="00213545">
          <w:rPr>
            <w:rFonts w:eastAsia="SimSun"/>
            <w:lang w:eastAsia="zh-CN"/>
          </w:rPr>
          <w:t>上面</w:t>
        </w:r>
      </w:ins>
    </w:p>
    <w:p w14:paraId="57417A28" w14:textId="77777777" w:rsidR="005471EF" w:rsidRDefault="005471EF" w:rsidP="005471EF"/>
    <w:p w14:paraId="05F82AAD" w14:textId="77777777" w:rsidR="005471EF" w:rsidRDefault="005471EF" w:rsidP="005471EF">
      <w:r w:rsidRPr="005471EF">
        <w:rPr>
          <w:rFonts w:eastAsia="SimSun"/>
          <w:lang w:eastAsia="zh-CN"/>
        </w:rPr>
        <w:t>13</w:t>
      </w:r>
    </w:p>
    <w:p w14:paraId="1C89CFAB" w14:textId="77777777" w:rsidR="005471EF" w:rsidRDefault="005471EF" w:rsidP="005471EF">
      <w:r w:rsidRPr="005471EF">
        <w:rPr>
          <w:rFonts w:eastAsia="SimSun"/>
          <w:lang w:eastAsia="zh-CN"/>
        </w:rPr>
        <w:t>00:00:46,940 --&gt; 00:</w:t>
      </w:r>
      <w:proofErr w:type="gramStart"/>
      <w:r w:rsidRPr="005471EF">
        <w:rPr>
          <w:rFonts w:eastAsia="SimSun"/>
          <w:lang w:eastAsia="zh-CN"/>
        </w:rPr>
        <w:t>00:49,340</w:t>
      </w:r>
      <w:proofErr w:type="gramEnd"/>
    </w:p>
    <w:p w14:paraId="6DF09C06" w14:textId="77777777" w:rsidR="005471EF" w:rsidRDefault="005471EF" w:rsidP="005471EF">
      <w:r w:rsidRPr="005471EF">
        <w:rPr>
          <w:rFonts w:eastAsia="SimSun" w:hint="eastAsia"/>
          <w:lang w:eastAsia="zh-CN"/>
        </w:rPr>
        <w:t>而不是结构与控制</w:t>
      </w:r>
    </w:p>
    <w:p w14:paraId="429E8844" w14:textId="77777777" w:rsidR="005471EF" w:rsidRDefault="005471EF" w:rsidP="005471EF"/>
    <w:p w14:paraId="56DE7CBB" w14:textId="77777777" w:rsidR="005471EF" w:rsidRDefault="005471EF" w:rsidP="005471EF">
      <w:r w:rsidRPr="005471EF">
        <w:rPr>
          <w:rFonts w:eastAsia="SimSun"/>
          <w:lang w:eastAsia="zh-CN"/>
        </w:rPr>
        <w:t>14</w:t>
      </w:r>
    </w:p>
    <w:p w14:paraId="3063FE95" w14:textId="77777777" w:rsidR="005471EF" w:rsidRDefault="005471EF" w:rsidP="005471EF">
      <w:r w:rsidRPr="005471EF">
        <w:rPr>
          <w:rFonts w:eastAsia="SimSun"/>
          <w:lang w:eastAsia="zh-CN"/>
        </w:rPr>
        <w:t>00:00:49,340 --&gt; 00:</w:t>
      </w:r>
      <w:proofErr w:type="gramStart"/>
      <w:r w:rsidRPr="005471EF">
        <w:rPr>
          <w:rFonts w:eastAsia="SimSun"/>
          <w:lang w:eastAsia="zh-CN"/>
        </w:rPr>
        <w:t>00:50,600</w:t>
      </w:r>
      <w:proofErr w:type="gramEnd"/>
    </w:p>
    <w:p w14:paraId="072A5C25" w14:textId="77777777" w:rsidR="005471EF" w:rsidRDefault="00213545" w:rsidP="005471EF">
      <w:ins w:id="64" w:author="Jacky Shen" w:date="2015-10-03T10:19:00Z">
        <w:r>
          <w:rPr>
            <w:rFonts w:eastAsia="SimSun"/>
            <w:lang w:eastAsia="zh-CN"/>
          </w:rPr>
          <w:t>以上</w:t>
        </w:r>
      </w:ins>
      <w:del w:id="65" w:author="Jacky Shen" w:date="2015-10-03T10:19:00Z">
        <w:r w:rsidR="005471EF" w:rsidRPr="005471EF" w:rsidDel="00213545">
          <w:rPr>
            <w:rFonts w:eastAsia="SimSun" w:hint="eastAsia"/>
            <w:lang w:eastAsia="zh-CN"/>
          </w:rPr>
          <w:delText>这</w:delText>
        </w:r>
      </w:del>
      <w:r w:rsidR="005471EF" w:rsidRPr="005471EF">
        <w:rPr>
          <w:rFonts w:eastAsia="SimSun" w:hint="eastAsia"/>
          <w:lang w:eastAsia="zh-CN"/>
        </w:rPr>
        <w:t>是第一集</w:t>
      </w:r>
      <w:ins w:id="66" w:author="Jacky Shen" w:date="2015-10-03T10:19:00Z">
        <w:r>
          <w:rPr>
            <w:rFonts w:eastAsia="SimSun"/>
            <w:lang w:eastAsia="zh-CN"/>
          </w:rPr>
          <w:t>的内容</w:t>
        </w:r>
      </w:ins>
      <w:del w:id="67" w:author="Jacky Shen" w:date="2015-10-03T10:19:00Z">
        <w:r w:rsidR="005471EF" w:rsidRPr="005471EF" w:rsidDel="00213545">
          <w:rPr>
            <w:rFonts w:eastAsia="SimSun" w:hint="eastAsia"/>
            <w:lang w:eastAsia="zh-CN"/>
          </w:rPr>
          <w:delText>提到的</w:delText>
        </w:r>
      </w:del>
    </w:p>
    <w:p w14:paraId="7F1DABE3" w14:textId="77777777" w:rsidR="005471EF" w:rsidRDefault="005471EF" w:rsidP="005471EF"/>
    <w:p w14:paraId="3058295D" w14:textId="77777777" w:rsidR="005471EF" w:rsidRDefault="005471EF" w:rsidP="005471EF">
      <w:r w:rsidRPr="005471EF">
        <w:rPr>
          <w:rFonts w:eastAsia="SimSun"/>
          <w:lang w:eastAsia="zh-CN"/>
        </w:rPr>
        <w:t>15</w:t>
      </w:r>
    </w:p>
    <w:p w14:paraId="41379F0A" w14:textId="77777777" w:rsidR="005471EF" w:rsidRDefault="005471EF" w:rsidP="005471EF">
      <w:r w:rsidRPr="005471EF">
        <w:rPr>
          <w:rFonts w:eastAsia="SimSun"/>
          <w:lang w:eastAsia="zh-CN"/>
        </w:rPr>
        <w:t>00:00:50,600 --&gt;</w:t>
      </w:r>
      <w:r>
        <w:t xml:space="preserve"> </w:t>
      </w:r>
      <w:r>
        <w:cr/>
      </w:r>
    </w:p>
    <w:p w14:paraId="0DDD1CB3" w14:textId="77777777" w:rsidR="005471EF" w:rsidRDefault="005471EF" w:rsidP="005471EF">
      <w:r w:rsidRPr="005471EF">
        <w:rPr>
          <w:rFonts w:eastAsia="SimSun"/>
          <w:lang w:eastAsia="zh-CN"/>
        </w:rPr>
        <w:t>00:00:52,780</w:t>
      </w:r>
    </w:p>
    <w:p w14:paraId="76A2BF3D" w14:textId="77777777" w:rsidR="005471EF" w:rsidRDefault="005471EF" w:rsidP="005471EF">
      <w:r w:rsidRPr="005471EF">
        <w:rPr>
          <w:rFonts w:eastAsia="SimSun" w:hint="eastAsia"/>
          <w:lang w:eastAsia="zh-CN"/>
        </w:rPr>
        <w:t>现在</w:t>
      </w:r>
      <w:ins w:id="68" w:author="Jacky Shen" w:date="2015-10-03T10:19:00Z">
        <w:r w:rsidR="00213545">
          <w:rPr>
            <w:rFonts w:eastAsia="SimSun"/>
            <w:lang w:eastAsia="zh-CN"/>
          </w:rPr>
          <w:t>，</w:t>
        </w:r>
      </w:ins>
      <w:r w:rsidRPr="005471EF">
        <w:rPr>
          <w:rFonts w:eastAsia="SimSun" w:hint="eastAsia"/>
          <w:lang w:eastAsia="zh-CN"/>
        </w:rPr>
        <w:t>我想谈谈「失败」</w:t>
      </w:r>
    </w:p>
    <w:p w14:paraId="5C8F7A8C" w14:textId="77777777" w:rsidR="005471EF" w:rsidRDefault="005471EF" w:rsidP="005471EF"/>
    <w:p w14:paraId="075D4293" w14:textId="77777777" w:rsidR="005471EF" w:rsidRDefault="005471EF" w:rsidP="005471EF">
      <w:r w:rsidRPr="005471EF">
        <w:rPr>
          <w:rFonts w:eastAsia="SimSun"/>
          <w:lang w:eastAsia="zh-CN"/>
        </w:rPr>
        <w:t>16</w:t>
      </w:r>
    </w:p>
    <w:p w14:paraId="1FCFC298" w14:textId="77777777" w:rsidR="005471EF" w:rsidRDefault="005471EF" w:rsidP="005471EF">
      <w:r w:rsidRPr="005471EF">
        <w:rPr>
          <w:rFonts w:eastAsia="SimSun"/>
          <w:lang w:eastAsia="zh-CN"/>
        </w:rPr>
        <w:t>00:00:53,400 --&gt; 00:</w:t>
      </w:r>
      <w:proofErr w:type="gramStart"/>
      <w:r w:rsidRPr="005471EF">
        <w:rPr>
          <w:rFonts w:eastAsia="SimSun"/>
          <w:lang w:eastAsia="zh-CN"/>
        </w:rPr>
        <w:t>00:55,120</w:t>
      </w:r>
      <w:proofErr w:type="gramEnd"/>
    </w:p>
    <w:p w14:paraId="0068F5BF" w14:textId="77777777" w:rsidR="005471EF" w:rsidRDefault="005471EF" w:rsidP="005471EF">
      <w:r w:rsidRPr="005471EF">
        <w:rPr>
          <w:rFonts w:eastAsia="SimSun" w:hint="eastAsia"/>
          <w:lang w:eastAsia="zh-CN"/>
        </w:rPr>
        <w:t>我们的创办人</w:t>
      </w:r>
      <w:r w:rsidRPr="005471EF">
        <w:rPr>
          <w:rFonts w:eastAsia="SimSun"/>
          <w:lang w:eastAsia="zh-CN"/>
        </w:rPr>
        <w:t>Daniel</w:t>
      </w:r>
      <w:r w:rsidRPr="005471EF">
        <w:rPr>
          <w:rFonts w:eastAsia="SimSun" w:hint="eastAsia"/>
          <w:lang w:eastAsia="zh-CN"/>
        </w:rPr>
        <w:t>说得好</w:t>
      </w:r>
      <w:r>
        <w:rPr>
          <w:rFonts w:hint="eastAsia"/>
        </w:rPr>
        <w:cr/>
      </w:r>
    </w:p>
    <w:p w14:paraId="55A86086" w14:textId="77777777" w:rsidR="005471EF" w:rsidRDefault="005471EF" w:rsidP="005471EF">
      <w:r w:rsidRPr="005471EF">
        <w:rPr>
          <w:rFonts w:eastAsia="SimSun" w:hint="eastAsia"/>
          <w:lang w:eastAsia="zh-CN"/>
        </w:rPr>
        <w:t>：</w:t>
      </w:r>
    </w:p>
    <w:p w14:paraId="378BE11A" w14:textId="77777777" w:rsidR="005471EF" w:rsidRDefault="005471EF" w:rsidP="005471EF"/>
    <w:p w14:paraId="0C47844E" w14:textId="77777777" w:rsidR="005471EF" w:rsidRDefault="005471EF" w:rsidP="005471EF">
      <w:r w:rsidRPr="005471EF">
        <w:rPr>
          <w:rFonts w:eastAsia="SimSun"/>
          <w:lang w:eastAsia="zh-CN"/>
        </w:rPr>
        <w:t>17</w:t>
      </w:r>
    </w:p>
    <w:p w14:paraId="2EAB605B" w14:textId="77777777" w:rsidR="005471EF" w:rsidRDefault="005471EF" w:rsidP="005471EF">
      <w:r w:rsidRPr="005471EF">
        <w:rPr>
          <w:rFonts w:eastAsia="SimSun"/>
          <w:lang w:eastAsia="zh-CN"/>
        </w:rPr>
        <w:t>00:00:55,120 --&gt; 00:</w:t>
      </w:r>
      <w:proofErr w:type="gramStart"/>
      <w:r w:rsidRPr="005471EF">
        <w:rPr>
          <w:rFonts w:eastAsia="SimSun"/>
          <w:lang w:eastAsia="zh-CN"/>
        </w:rPr>
        <w:t>00:58,399</w:t>
      </w:r>
      <w:proofErr w:type="gramEnd"/>
    </w:p>
    <w:p w14:paraId="7F9C497D" w14:textId="77777777" w:rsidR="005471EF" w:rsidRDefault="005471EF" w:rsidP="005471EF">
      <w:r w:rsidRPr="005471EF">
        <w:rPr>
          <w:rFonts w:eastAsia="SimSun" w:hint="eastAsia"/>
          <w:lang w:eastAsia="zh-CN"/>
        </w:rPr>
        <w:t>「我们</w:t>
      </w:r>
      <w:ins w:id="69" w:author="Jacky Shen" w:date="2015-10-03T10:20:00Z">
        <w:r w:rsidR="00213545">
          <w:rPr>
            <w:rFonts w:eastAsia="SimSun"/>
            <w:lang w:eastAsia="zh-CN"/>
          </w:rPr>
          <w:t>就是要比别人</w:t>
        </w:r>
      </w:ins>
      <w:del w:id="70" w:author="Jacky Shen" w:date="2015-10-03T10:20:00Z">
        <w:r w:rsidRPr="005471EF" w:rsidDel="00213545">
          <w:rPr>
            <w:rFonts w:eastAsia="SimSun" w:hint="eastAsia"/>
            <w:lang w:eastAsia="zh-CN"/>
          </w:rPr>
          <w:delText>刻意比任何人</w:delText>
        </w:r>
      </w:del>
      <w:r w:rsidRPr="005471EF">
        <w:rPr>
          <w:rFonts w:eastAsia="SimSun" w:hint="eastAsia"/>
          <w:lang w:eastAsia="zh-CN"/>
        </w:rPr>
        <w:t>更快</w:t>
      </w:r>
      <w:ins w:id="71" w:author="Jacky Shen" w:date="2015-10-03T10:20:00Z">
        <w:r w:rsidR="00213545">
          <w:rPr>
            <w:rFonts w:eastAsia="SimSun"/>
            <w:lang w:eastAsia="zh-CN"/>
          </w:rPr>
          <w:t>地</w:t>
        </w:r>
      </w:ins>
      <w:del w:id="72" w:author="Jacky Shen" w:date="2015-10-03T10:20:00Z">
        <w:r w:rsidRPr="005471EF" w:rsidDel="00213545">
          <w:rPr>
            <w:rFonts w:eastAsia="SimSun" w:hint="eastAsia"/>
            <w:lang w:eastAsia="zh-CN"/>
          </w:rPr>
          <w:delText>的</w:delText>
        </w:r>
      </w:del>
      <w:r w:rsidRPr="005471EF">
        <w:rPr>
          <w:rFonts w:eastAsia="SimSun" w:hint="eastAsia"/>
          <w:lang w:eastAsia="zh-CN"/>
        </w:rPr>
        <w:t>犯错」</w:t>
      </w:r>
    </w:p>
    <w:p w14:paraId="29BC36B9" w14:textId="77777777" w:rsidR="005471EF" w:rsidRDefault="005471EF" w:rsidP="005471EF"/>
    <w:p w14:paraId="348C29DB" w14:textId="77777777" w:rsidR="005471EF" w:rsidRDefault="005471EF" w:rsidP="005471EF">
      <w:r w:rsidRPr="005471EF">
        <w:rPr>
          <w:rFonts w:eastAsia="SimSun"/>
          <w:lang w:eastAsia="zh-CN"/>
        </w:rPr>
        <w:t>18</w:t>
      </w:r>
    </w:p>
    <w:p w14:paraId="002E7773" w14:textId="77777777" w:rsidR="005471EF" w:rsidRDefault="005471EF" w:rsidP="005471EF">
      <w:r w:rsidRPr="005471EF">
        <w:rPr>
          <w:rFonts w:eastAsia="SimSun"/>
          <w:lang w:eastAsia="zh-CN"/>
        </w:rPr>
        <w:t>00:00:58,399 --&gt;</w:t>
      </w:r>
      <w:r>
        <w:t xml:space="preserve"> </w:t>
      </w:r>
      <w:r>
        <w:cr/>
      </w:r>
    </w:p>
    <w:p w14:paraId="11A935CC" w14:textId="77777777" w:rsidR="005471EF" w:rsidRDefault="005471EF" w:rsidP="005471EF">
      <w:r w:rsidRPr="005471EF">
        <w:rPr>
          <w:rFonts w:eastAsia="SimSun"/>
          <w:lang w:eastAsia="zh-CN"/>
        </w:rPr>
        <w:t>00:01:01,210</w:t>
      </w:r>
    </w:p>
    <w:p w14:paraId="23817D5F" w14:textId="77777777" w:rsidR="005471EF" w:rsidRDefault="005471EF" w:rsidP="005471EF">
      <w:r w:rsidRPr="005471EF">
        <w:rPr>
          <w:rFonts w:eastAsia="SimSun" w:hint="eastAsia"/>
          <w:lang w:eastAsia="zh-CN"/>
        </w:rPr>
        <w:t>是的，我知道，听起来有点疯狂</w:t>
      </w:r>
    </w:p>
    <w:p w14:paraId="39B37870" w14:textId="77777777" w:rsidR="005471EF" w:rsidRDefault="005471EF" w:rsidP="005471EF"/>
    <w:p w14:paraId="35204551" w14:textId="77777777" w:rsidR="005471EF" w:rsidRDefault="005471EF" w:rsidP="005471EF">
      <w:r w:rsidRPr="005471EF">
        <w:rPr>
          <w:rFonts w:eastAsia="SimSun"/>
          <w:lang w:eastAsia="zh-CN"/>
        </w:rPr>
        <w:t>19</w:t>
      </w:r>
    </w:p>
    <w:p w14:paraId="32100C18" w14:textId="77777777" w:rsidR="005471EF" w:rsidRDefault="005471EF" w:rsidP="005471EF">
      <w:r w:rsidRPr="005471EF">
        <w:rPr>
          <w:rFonts w:eastAsia="SimSun"/>
          <w:lang w:eastAsia="zh-CN"/>
        </w:rPr>
        <w:t>00:01:01,210 --&gt; 00:</w:t>
      </w:r>
      <w:proofErr w:type="gramStart"/>
      <w:r w:rsidRPr="005471EF">
        <w:rPr>
          <w:rFonts w:eastAsia="SimSun"/>
          <w:lang w:eastAsia="zh-CN"/>
        </w:rPr>
        <w:t>01:02,220</w:t>
      </w:r>
      <w:proofErr w:type="gramEnd"/>
    </w:p>
    <w:p w14:paraId="2CACBC20" w14:textId="77777777" w:rsidR="005471EF" w:rsidDel="00213545" w:rsidRDefault="005471EF" w:rsidP="005471EF">
      <w:pPr>
        <w:rPr>
          <w:del w:id="73" w:author="Jacky Shen" w:date="2015-10-03T10:20:00Z"/>
        </w:rPr>
      </w:pPr>
      <w:r w:rsidRPr="005471EF">
        <w:rPr>
          <w:rFonts w:eastAsia="SimSun" w:hint="eastAsia"/>
          <w:lang w:eastAsia="zh-CN"/>
        </w:rPr>
        <w:t>但是这个想法是这</w:t>
      </w:r>
      <w:del w:id="74" w:author="Jacky Shen" w:date="2015-10-03T10:20:00Z">
        <w:r w:rsidDel="00213545">
          <w:rPr>
            <w:rFonts w:hint="eastAsia"/>
          </w:rPr>
          <w:cr/>
        </w:r>
      </w:del>
    </w:p>
    <w:p w14:paraId="79B9F56F" w14:textId="77777777" w:rsidR="005471EF" w:rsidRDefault="005471EF" w:rsidP="005471EF">
      <w:r w:rsidRPr="005471EF">
        <w:rPr>
          <w:rFonts w:eastAsia="SimSun" w:hint="eastAsia"/>
          <w:lang w:eastAsia="zh-CN"/>
        </w:rPr>
        <w:t>样的</w:t>
      </w:r>
    </w:p>
    <w:p w14:paraId="6E098D0C" w14:textId="77777777" w:rsidR="005471EF" w:rsidRDefault="005471EF" w:rsidP="005471EF"/>
    <w:p w14:paraId="7F74EA95" w14:textId="77777777" w:rsidR="005471EF" w:rsidRDefault="005471EF" w:rsidP="005471EF">
      <w:r w:rsidRPr="005471EF">
        <w:rPr>
          <w:rFonts w:eastAsia="SimSun"/>
          <w:lang w:eastAsia="zh-CN"/>
        </w:rPr>
        <w:t>20</w:t>
      </w:r>
    </w:p>
    <w:p w14:paraId="4358659E" w14:textId="77777777" w:rsidR="005471EF" w:rsidRDefault="005471EF" w:rsidP="005471EF">
      <w:r w:rsidRPr="005471EF">
        <w:rPr>
          <w:rFonts w:eastAsia="SimSun"/>
          <w:lang w:eastAsia="zh-CN"/>
        </w:rPr>
        <w:t>00:01:02,230 --&gt; 00:</w:t>
      </w:r>
      <w:proofErr w:type="gramStart"/>
      <w:r w:rsidRPr="005471EF">
        <w:rPr>
          <w:rFonts w:eastAsia="SimSun"/>
          <w:lang w:eastAsia="zh-CN"/>
        </w:rPr>
        <w:t>01:05,760</w:t>
      </w:r>
      <w:proofErr w:type="gramEnd"/>
    </w:p>
    <w:p w14:paraId="313F323F" w14:textId="77777777" w:rsidR="005471EF" w:rsidRDefault="005471EF" w:rsidP="005471EF">
      <w:r w:rsidRPr="005471EF">
        <w:rPr>
          <w:rFonts w:eastAsia="SimSun" w:hint="eastAsia"/>
          <w:lang w:eastAsia="zh-CN"/>
        </w:rPr>
        <w:t>为了要建造真正酷的东西</w:t>
      </w:r>
    </w:p>
    <w:p w14:paraId="6077582D" w14:textId="77777777" w:rsidR="005471EF" w:rsidRDefault="005471EF" w:rsidP="005471EF">
      <w:r w:rsidRPr="005471EF">
        <w:rPr>
          <w:rFonts w:eastAsia="SimSun" w:hint="eastAsia"/>
          <w:lang w:eastAsia="zh-CN"/>
        </w:rPr>
        <w:t>我们都无可避免地会犯错</w:t>
      </w:r>
    </w:p>
    <w:p w14:paraId="5D7EA684" w14:textId="77777777" w:rsidR="005471EF" w:rsidRDefault="005471EF" w:rsidP="005471EF"/>
    <w:p w14:paraId="5EC6EC92" w14:textId="77777777" w:rsidR="005471EF" w:rsidRDefault="005471EF" w:rsidP="005471EF">
      <w:r w:rsidRPr="005471EF">
        <w:rPr>
          <w:rFonts w:eastAsia="SimSun"/>
          <w:lang w:eastAsia="zh-CN"/>
        </w:rPr>
        <w:t>21</w:t>
      </w:r>
    </w:p>
    <w:p w14:paraId="106E75FB" w14:textId="77777777" w:rsidR="005471EF" w:rsidRDefault="005471EF" w:rsidP="005471EF">
      <w:r w:rsidRPr="005471EF">
        <w:rPr>
          <w:rFonts w:eastAsia="SimSun"/>
          <w:lang w:eastAsia="zh-CN"/>
        </w:rPr>
        <w:t>00:01:05,760 --&gt; 00:</w:t>
      </w:r>
      <w:proofErr w:type="gramStart"/>
      <w:r w:rsidRPr="005471EF">
        <w:rPr>
          <w:rFonts w:eastAsia="SimSun"/>
          <w:lang w:eastAsia="zh-CN"/>
        </w:rPr>
        <w:t>01:06,840</w:t>
      </w:r>
      <w:proofErr w:type="gramEnd"/>
    </w:p>
    <w:p w14:paraId="78B0E8F5" w14:textId="094ADCDE" w:rsidR="005471EF" w:rsidRDefault="005471EF" w:rsidP="005471EF">
      <w:del w:id="75" w:author="Jacky Shen" w:date="2015-10-03T10:21:00Z">
        <w:r w:rsidRPr="005471EF" w:rsidDel="007031F3">
          <w:rPr>
            <w:rFonts w:eastAsia="SimSun" w:hint="eastAsia"/>
            <w:lang w:eastAsia="zh-CN"/>
          </w:rPr>
          <w:delText>是</w:delText>
        </w:r>
      </w:del>
      <w:ins w:id="76" w:author="Jacky Shen" w:date="2015-10-03T10:21:00Z">
        <w:r w:rsidR="007031F3">
          <w:rPr>
            <w:rFonts w:eastAsia="SimSun"/>
            <w:lang w:eastAsia="zh-CN"/>
          </w:rPr>
          <w:t>对不对</w:t>
        </w:r>
      </w:ins>
      <w:del w:id="77" w:author="Jacky Shen" w:date="2015-10-03T10:21:00Z">
        <w:r w:rsidRPr="005471EF" w:rsidDel="007031F3">
          <w:rPr>
            <w:rFonts w:eastAsia="SimSun" w:hint="eastAsia"/>
            <w:lang w:eastAsia="zh-CN"/>
          </w:rPr>
          <w:delText>吧</w:delText>
        </w:r>
      </w:del>
      <w:r w:rsidRPr="005471EF">
        <w:rPr>
          <w:rFonts w:eastAsia="SimSun" w:hint="eastAsia"/>
          <w:lang w:eastAsia="zh-CN"/>
        </w:rPr>
        <w:t>？</w:t>
      </w:r>
    </w:p>
    <w:p w14:paraId="35E609D9" w14:textId="77777777" w:rsidR="005471EF" w:rsidRDefault="005471EF" w:rsidP="005471EF"/>
    <w:p w14:paraId="551493A3" w14:textId="77777777" w:rsidR="005471EF" w:rsidRDefault="005471EF" w:rsidP="005471EF">
      <w:r w:rsidRPr="005471EF">
        <w:rPr>
          <w:rFonts w:eastAsia="SimSun"/>
          <w:lang w:eastAsia="zh-CN"/>
        </w:rPr>
        <w:t>22</w:t>
      </w:r>
    </w:p>
    <w:p w14:paraId="1170AAD6" w14:textId="77777777" w:rsidR="005471EF" w:rsidRDefault="005471EF" w:rsidP="005471EF">
      <w:r w:rsidRPr="005471EF">
        <w:rPr>
          <w:rFonts w:eastAsia="SimSun"/>
          <w:lang w:eastAsia="zh-CN"/>
        </w:rPr>
        <w:t>00:01:06,840 --&gt; 00:</w:t>
      </w:r>
      <w:proofErr w:type="gramStart"/>
      <w:r w:rsidRPr="005471EF">
        <w:rPr>
          <w:rFonts w:eastAsia="SimSun"/>
          <w:lang w:eastAsia="zh-CN"/>
        </w:rPr>
        <w:t>01:08,720</w:t>
      </w:r>
      <w:proofErr w:type="gramEnd"/>
    </w:p>
    <w:p w14:paraId="2A568652" w14:textId="2DA1FAD2" w:rsidR="005471EF" w:rsidDel="007031F3" w:rsidRDefault="005471EF" w:rsidP="005471EF">
      <w:pPr>
        <w:rPr>
          <w:del w:id="78" w:author="Jacky Shen" w:date="2015-10-03T10:21:00Z"/>
        </w:rPr>
      </w:pPr>
      <w:r w:rsidRPr="005471EF">
        <w:rPr>
          <w:rFonts w:eastAsia="SimSun" w:hint="eastAsia"/>
          <w:lang w:eastAsia="zh-CN"/>
        </w:rPr>
        <w:t>但是每</w:t>
      </w:r>
      <w:ins w:id="79" w:author="Jacky Shen" w:date="2015-10-03T10:21:00Z">
        <w:r w:rsidR="007031F3">
          <w:rPr>
            <w:rFonts w:eastAsia="SimSun" w:hint="eastAsia"/>
            <w:lang w:eastAsia="zh-CN"/>
          </w:rPr>
          <w:t>次</w:t>
        </w:r>
        <w:r w:rsidR="007031F3">
          <w:rPr>
            <w:rFonts w:eastAsia="SimSun"/>
            <w:lang w:eastAsia="zh-CN"/>
          </w:rPr>
          <w:t>失败</w:t>
        </w:r>
      </w:ins>
      <w:del w:id="80" w:author="Jacky Shen" w:date="2015-10-03T10:21:00Z">
        <w:r w:rsidRPr="005471EF" w:rsidDel="007031F3">
          <w:rPr>
            <w:rFonts w:eastAsia="SimSun" w:hint="eastAsia"/>
            <w:lang w:eastAsia="zh-CN"/>
          </w:rPr>
          <w:delText>个错误</w:delText>
        </w:r>
      </w:del>
      <w:r w:rsidRPr="005471EF">
        <w:rPr>
          <w:rFonts w:eastAsia="SimSun" w:hint="eastAsia"/>
          <w:lang w:eastAsia="zh-CN"/>
        </w:rPr>
        <w:t>同时也是</w:t>
      </w:r>
      <w:ins w:id="81" w:author="Jacky Shen" w:date="2015-10-03T10:21:00Z">
        <w:r w:rsidR="007031F3">
          <w:rPr>
            <w:rFonts w:eastAsia="SimSun"/>
            <w:lang w:eastAsia="zh-CN"/>
          </w:rPr>
          <w:t>一次</w:t>
        </w:r>
      </w:ins>
      <w:r w:rsidRPr="005471EF">
        <w:rPr>
          <w:rFonts w:eastAsia="SimSun" w:hint="eastAsia"/>
          <w:lang w:eastAsia="zh-CN"/>
        </w:rPr>
        <w:t>学</w:t>
      </w:r>
      <w:del w:id="82" w:author="Jacky Shen" w:date="2015-10-03T10:21:00Z">
        <w:r w:rsidDel="007031F3">
          <w:rPr>
            <w:rFonts w:hint="eastAsia"/>
          </w:rPr>
          <w:cr/>
        </w:r>
      </w:del>
    </w:p>
    <w:p w14:paraId="546BC291" w14:textId="77777777" w:rsidR="005471EF" w:rsidRDefault="005471EF" w:rsidP="005471EF">
      <w:r w:rsidRPr="005471EF">
        <w:rPr>
          <w:rFonts w:eastAsia="SimSun" w:hint="eastAsia"/>
          <w:lang w:eastAsia="zh-CN"/>
        </w:rPr>
        <w:t>习</w:t>
      </w:r>
    </w:p>
    <w:p w14:paraId="45141928" w14:textId="77777777" w:rsidR="005471EF" w:rsidRDefault="005471EF" w:rsidP="005471EF"/>
    <w:p w14:paraId="2F15DD43" w14:textId="77777777" w:rsidR="005471EF" w:rsidRDefault="005471EF" w:rsidP="005471EF">
      <w:r w:rsidRPr="005471EF">
        <w:rPr>
          <w:rFonts w:eastAsia="SimSun"/>
          <w:lang w:eastAsia="zh-CN"/>
        </w:rPr>
        <w:t>23</w:t>
      </w:r>
    </w:p>
    <w:p w14:paraId="74D622FC" w14:textId="77777777" w:rsidR="005471EF" w:rsidRDefault="005471EF" w:rsidP="005471EF">
      <w:r w:rsidRPr="005471EF">
        <w:rPr>
          <w:rFonts w:eastAsia="SimSun"/>
          <w:lang w:eastAsia="zh-CN"/>
        </w:rPr>
        <w:t>00:01:08,720 --&gt; 00:</w:t>
      </w:r>
      <w:proofErr w:type="gramStart"/>
      <w:r w:rsidRPr="005471EF">
        <w:rPr>
          <w:rFonts w:eastAsia="SimSun"/>
          <w:lang w:eastAsia="zh-CN"/>
        </w:rPr>
        <w:t>01:11,520</w:t>
      </w:r>
      <w:proofErr w:type="gramEnd"/>
    </w:p>
    <w:p w14:paraId="560920F8" w14:textId="5769AD7E" w:rsidR="005471EF" w:rsidRDefault="005471EF" w:rsidP="005471EF">
      <w:r w:rsidRPr="005471EF">
        <w:rPr>
          <w:rFonts w:eastAsia="SimSun" w:hint="eastAsia"/>
          <w:lang w:eastAsia="zh-CN"/>
        </w:rPr>
        <w:t>所以</w:t>
      </w:r>
      <w:ins w:id="83" w:author="Jacky Shen" w:date="2015-10-03T10:21:00Z">
        <w:r w:rsidR="007031F3">
          <w:rPr>
            <w:rFonts w:eastAsia="SimSun"/>
            <w:lang w:eastAsia="zh-CN"/>
          </w:rPr>
          <w:t>当我们</w:t>
        </w:r>
      </w:ins>
      <w:del w:id="84" w:author="Jacky Shen" w:date="2015-10-03T10:21:00Z">
        <w:r w:rsidRPr="005471EF" w:rsidDel="007031F3">
          <w:rPr>
            <w:rFonts w:eastAsia="SimSun" w:hint="eastAsia"/>
            <w:lang w:eastAsia="zh-CN"/>
          </w:rPr>
          <w:delText>我们</w:delText>
        </w:r>
      </w:del>
      <w:r w:rsidRPr="005471EF">
        <w:rPr>
          <w:rFonts w:eastAsia="SimSun" w:hint="eastAsia"/>
          <w:lang w:eastAsia="zh-CN"/>
        </w:rPr>
        <w:t>失败</w:t>
      </w:r>
      <w:ins w:id="85" w:author="Jacky Shen" w:date="2015-10-03T10:21:00Z">
        <w:r w:rsidR="007031F3">
          <w:rPr>
            <w:rFonts w:eastAsia="SimSun"/>
            <w:lang w:eastAsia="zh-CN"/>
          </w:rPr>
          <w:t>时</w:t>
        </w:r>
      </w:ins>
      <w:r w:rsidRPr="005471EF">
        <w:rPr>
          <w:rFonts w:eastAsia="SimSun" w:hint="eastAsia"/>
          <w:lang w:eastAsia="zh-CN"/>
        </w:rPr>
        <w:t>，</w:t>
      </w:r>
      <w:ins w:id="86" w:author="Jacky Shen" w:date="2015-10-03T10:21:00Z">
        <w:r w:rsidR="007031F3">
          <w:rPr>
            <w:rFonts w:eastAsia="SimSun"/>
            <w:lang w:eastAsia="zh-CN"/>
          </w:rPr>
          <w:t>我们</w:t>
        </w:r>
      </w:ins>
      <w:del w:id="87" w:author="Jacky Shen" w:date="2015-10-03T10:21:00Z">
        <w:r w:rsidRPr="005471EF" w:rsidDel="007031F3">
          <w:rPr>
            <w:rFonts w:eastAsia="SimSun" w:hint="eastAsia"/>
            <w:lang w:eastAsia="zh-CN"/>
          </w:rPr>
          <w:delText>更</w:delText>
        </w:r>
      </w:del>
      <w:r w:rsidRPr="005471EF">
        <w:rPr>
          <w:rFonts w:eastAsia="SimSun" w:hint="eastAsia"/>
          <w:lang w:eastAsia="zh-CN"/>
        </w:rPr>
        <w:t>希望</w:t>
      </w:r>
      <w:ins w:id="88" w:author="Jacky Shen" w:date="2015-10-03T10:21:00Z">
        <w:r w:rsidR="007031F3">
          <w:rPr>
            <w:rFonts w:eastAsia="SimSun"/>
            <w:lang w:eastAsia="zh-CN"/>
          </w:rPr>
          <w:t>快速</w:t>
        </w:r>
      </w:ins>
      <w:del w:id="89" w:author="Jacky Shen" w:date="2015-10-03T10:21:00Z">
        <w:r w:rsidRPr="005471EF" w:rsidDel="007031F3">
          <w:rPr>
            <w:rFonts w:eastAsia="SimSun" w:hint="eastAsia"/>
            <w:lang w:eastAsia="zh-CN"/>
          </w:rPr>
          <w:delText>很快</w:delText>
        </w:r>
      </w:del>
      <w:r w:rsidRPr="005471EF">
        <w:rPr>
          <w:rFonts w:eastAsia="SimSun" w:hint="eastAsia"/>
          <w:lang w:eastAsia="zh-CN"/>
        </w:rPr>
        <w:t>失败</w:t>
      </w:r>
    </w:p>
    <w:p w14:paraId="3742BB03" w14:textId="77777777" w:rsidR="005471EF" w:rsidRDefault="005471EF" w:rsidP="005471EF"/>
    <w:p w14:paraId="160D31AB" w14:textId="77777777" w:rsidR="005471EF" w:rsidRDefault="005471EF" w:rsidP="005471EF">
      <w:r w:rsidRPr="005471EF">
        <w:rPr>
          <w:rFonts w:eastAsia="SimSun"/>
          <w:lang w:eastAsia="zh-CN"/>
        </w:rPr>
        <w:t>24</w:t>
      </w:r>
    </w:p>
    <w:p w14:paraId="13371CDA" w14:textId="77777777" w:rsidR="005471EF" w:rsidRDefault="005471EF" w:rsidP="005471EF">
      <w:r w:rsidRPr="005471EF">
        <w:rPr>
          <w:rFonts w:eastAsia="SimSun"/>
          <w:lang w:eastAsia="zh-CN"/>
        </w:rPr>
        <w:t>00:01:11,520 --&gt;</w:t>
      </w:r>
      <w:r>
        <w:t xml:space="preserve"> </w:t>
      </w:r>
      <w:r>
        <w:cr/>
      </w:r>
    </w:p>
    <w:p w14:paraId="445AA5B8" w14:textId="77777777" w:rsidR="005471EF" w:rsidRDefault="005471EF" w:rsidP="005471EF">
      <w:r w:rsidRPr="005471EF">
        <w:rPr>
          <w:rFonts w:eastAsia="SimSun"/>
          <w:lang w:eastAsia="zh-CN"/>
        </w:rPr>
        <w:t>00:01:14,530</w:t>
      </w:r>
    </w:p>
    <w:p w14:paraId="64946B78" w14:textId="44ED4C5E" w:rsidR="005471EF" w:rsidRDefault="007031F3" w:rsidP="005471EF">
      <w:ins w:id="90" w:author="Jacky Shen" w:date="2015-10-03T10:22:00Z">
        <w:r>
          <w:rPr>
            <w:rFonts w:eastAsia="SimSun"/>
            <w:lang w:eastAsia="zh-CN"/>
          </w:rPr>
          <w:t>我们就</w:t>
        </w:r>
      </w:ins>
      <w:del w:id="91" w:author="Jacky Shen" w:date="2015-10-03T10:22:00Z">
        <w:r w:rsidR="005471EF" w:rsidRPr="005471EF" w:rsidDel="007031F3">
          <w:rPr>
            <w:rFonts w:eastAsia="SimSun" w:hint="eastAsia"/>
            <w:lang w:eastAsia="zh-CN"/>
          </w:rPr>
          <w:delText>然后</w:delText>
        </w:r>
      </w:del>
      <w:r w:rsidR="005471EF" w:rsidRPr="005471EF">
        <w:rPr>
          <w:rFonts w:eastAsia="SimSun" w:hint="eastAsia"/>
          <w:lang w:eastAsia="zh-CN"/>
        </w:rPr>
        <w:t>可以</w:t>
      </w:r>
      <w:ins w:id="92" w:author="Jacky Shen" w:date="2015-10-03T10:22:00Z">
        <w:r>
          <w:rPr>
            <w:rFonts w:eastAsia="SimSun"/>
            <w:lang w:eastAsia="zh-CN"/>
          </w:rPr>
          <w:t>快速</w:t>
        </w:r>
      </w:ins>
      <w:del w:id="93" w:author="Jacky Shen" w:date="2015-10-03T10:22:00Z">
        <w:r w:rsidR="005471EF" w:rsidRPr="005471EF" w:rsidDel="007031F3">
          <w:rPr>
            <w:rFonts w:eastAsia="SimSun" w:hint="eastAsia"/>
            <w:lang w:eastAsia="zh-CN"/>
          </w:rPr>
          <w:delText>很快</w:delText>
        </w:r>
      </w:del>
      <w:r w:rsidR="005471EF" w:rsidRPr="005471EF">
        <w:rPr>
          <w:rFonts w:eastAsia="SimSun" w:hint="eastAsia"/>
          <w:lang w:eastAsia="zh-CN"/>
        </w:rPr>
        <w:t>学习</w:t>
      </w:r>
    </w:p>
    <w:p w14:paraId="2CEBBC74" w14:textId="3D461701" w:rsidR="005471EF" w:rsidRDefault="005471EF" w:rsidP="005471EF">
      <w:pPr>
        <w:rPr>
          <w:rFonts w:hint="eastAsia"/>
        </w:rPr>
      </w:pPr>
      <w:del w:id="94" w:author="Jacky Shen" w:date="2015-10-03T10:22:00Z">
        <w:r w:rsidRPr="005471EF" w:rsidDel="007031F3">
          <w:rPr>
            <w:rFonts w:eastAsia="SimSun" w:hint="eastAsia"/>
            <w:lang w:eastAsia="zh-CN"/>
          </w:rPr>
          <w:delText>所以</w:delText>
        </w:r>
      </w:del>
      <w:ins w:id="95" w:author="Jacky Shen" w:date="2015-10-03T10:22:00Z">
        <w:r w:rsidR="007031F3">
          <w:rPr>
            <w:rFonts w:eastAsia="SimSun" w:hint="eastAsia"/>
            <w:lang w:eastAsia="zh-CN"/>
          </w:rPr>
          <w:t>然后</w:t>
        </w:r>
      </w:ins>
      <w:r w:rsidRPr="005471EF">
        <w:rPr>
          <w:rFonts w:eastAsia="SimSun" w:hint="eastAsia"/>
          <w:lang w:eastAsia="zh-CN"/>
        </w:rPr>
        <w:t>可以</w:t>
      </w:r>
      <w:ins w:id="96" w:author="Jacky Shen" w:date="2015-10-03T10:22:00Z">
        <w:r w:rsidR="007031F3">
          <w:rPr>
            <w:rFonts w:eastAsia="SimSun"/>
            <w:lang w:eastAsia="zh-CN"/>
          </w:rPr>
          <w:t>快速</w:t>
        </w:r>
      </w:ins>
      <w:del w:id="97" w:author="Jacky Shen" w:date="2015-10-03T10:22:00Z">
        <w:r w:rsidRPr="005471EF" w:rsidDel="007031F3">
          <w:rPr>
            <w:rFonts w:eastAsia="SimSun" w:hint="eastAsia"/>
            <w:lang w:eastAsia="zh-CN"/>
          </w:rPr>
          <w:delText>很快改善</w:delText>
        </w:r>
      </w:del>
      <w:ins w:id="98" w:author="Jacky Shen" w:date="2015-10-03T10:22:00Z">
        <w:r w:rsidR="007031F3">
          <w:rPr>
            <w:rFonts w:eastAsia="SimSun" w:hint="eastAsia"/>
            <w:lang w:eastAsia="zh-CN"/>
          </w:rPr>
          <w:t>改进</w:t>
        </w:r>
      </w:ins>
    </w:p>
    <w:p w14:paraId="6AA96A28" w14:textId="77777777" w:rsidR="005471EF" w:rsidRDefault="005471EF" w:rsidP="005471EF"/>
    <w:p w14:paraId="005A6D55" w14:textId="77777777" w:rsidR="005471EF" w:rsidRDefault="005471EF" w:rsidP="005471EF">
      <w:r w:rsidRPr="005471EF">
        <w:rPr>
          <w:rFonts w:eastAsia="SimSun"/>
          <w:lang w:eastAsia="zh-CN"/>
        </w:rPr>
        <w:t>25</w:t>
      </w:r>
    </w:p>
    <w:p w14:paraId="2820FF77" w14:textId="77777777" w:rsidR="005471EF" w:rsidRDefault="005471EF" w:rsidP="005471EF">
      <w:r w:rsidRPr="005471EF">
        <w:rPr>
          <w:rFonts w:eastAsia="SimSun"/>
          <w:lang w:eastAsia="zh-CN"/>
        </w:rPr>
        <w:t>00:01:14,530 --&gt; 00:</w:t>
      </w:r>
      <w:proofErr w:type="gramStart"/>
      <w:r w:rsidRPr="005471EF">
        <w:rPr>
          <w:rFonts w:eastAsia="SimSun"/>
          <w:lang w:eastAsia="zh-CN"/>
        </w:rPr>
        <w:t>01:16,440</w:t>
      </w:r>
      <w:proofErr w:type="gramEnd"/>
    </w:p>
    <w:p w14:paraId="14F54ACE" w14:textId="75DCA659" w:rsidR="005471EF" w:rsidDel="007031F3" w:rsidRDefault="005471EF" w:rsidP="005471EF">
      <w:pPr>
        <w:rPr>
          <w:del w:id="99" w:author="Jacky Shen" w:date="2015-10-03T10:22:00Z"/>
        </w:rPr>
      </w:pPr>
      <w:r w:rsidRPr="005471EF">
        <w:rPr>
          <w:rFonts w:eastAsia="SimSun" w:hint="eastAsia"/>
          <w:lang w:eastAsia="zh-CN"/>
        </w:rPr>
        <w:t>这是</w:t>
      </w:r>
      <w:ins w:id="100" w:author="Jacky Shen" w:date="2015-10-03T10:22:00Z">
        <w:r w:rsidR="007031F3">
          <w:rPr>
            <w:rFonts w:eastAsia="SimSun"/>
            <w:lang w:eastAsia="zh-CN"/>
          </w:rPr>
          <w:t>个为了</w:t>
        </w:r>
      </w:ins>
      <w:del w:id="101" w:author="Jacky Shen" w:date="2015-10-03T10:22:00Z">
        <w:r w:rsidRPr="005471EF" w:rsidDel="007031F3">
          <w:rPr>
            <w:rFonts w:eastAsia="SimSun" w:hint="eastAsia"/>
            <w:lang w:eastAsia="zh-CN"/>
          </w:rPr>
          <w:delText>种</w:delText>
        </w:r>
      </w:del>
      <w:r w:rsidRPr="005471EF">
        <w:rPr>
          <w:rFonts w:eastAsia="SimSun" w:hint="eastAsia"/>
          <w:lang w:eastAsia="zh-CN"/>
        </w:rPr>
        <w:t>长期成</w:t>
      </w:r>
      <w:del w:id="102" w:author="Jacky Shen" w:date="2015-10-03T10:22:00Z">
        <w:r w:rsidDel="007031F3">
          <w:rPr>
            <w:rFonts w:hint="eastAsia"/>
          </w:rPr>
          <w:cr/>
        </w:r>
      </w:del>
    </w:p>
    <w:p w14:paraId="21438925" w14:textId="77777777" w:rsidR="005471EF" w:rsidRDefault="005471EF" w:rsidP="005471EF">
      <w:r w:rsidRPr="005471EF">
        <w:rPr>
          <w:rFonts w:eastAsia="SimSun" w:hint="eastAsia"/>
          <w:lang w:eastAsia="zh-CN"/>
        </w:rPr>
        <w:t>功的策略</w:t>
      </w:r>
    </w:p>
    <w:p w14:paraId="36F10EC8" w14:textId="77777777" w:rsidR="005471EF" w:rsidRDefault="005471EF" w:rsidP="005471EF"/>
    <w:p w14:paraId="58D0ED4A" w14:textId="77777777" w:rsidR="005471EF" w:rsidRDefault="005471EF" w:rsidP="005471EF">
      <w:r w:rsidRPr="005471EF">
        <w:rPr>
          <w:rFonts w:eastAsia="SimSun"/>
          <w:lang w:eastAsia="zh-CN"/>
        </w:rPr>
        <w:t>26</w:t>
      </w:r>
    </w:p>
    <w:p w14:paraId="622C1988" w14:textId="77777777" w:rsidR="005471EF" w:rsidRDefault="005471EF" w:rsidP="005471EF">
      <w:r w:rsidRPr="005471EF">
        <w:rPr>
          <w:rFonts w:eastAsia="SimSun"/>
          <w:lang w:eastAsia="zh-CN"/>
        </w:rPr>
        <w:t>00:01:16,440 --&gt; 00:</w:t>
      </w:r>
      <w:proofErr w:type="gramStart"/>
      <w:r w:rsidRPr="005471EF">
        <w:rPr>
          <w:rFonts w:eastAsia="SimSun"/>
          <w:lang w:eastAsia="zh-CN"/>
        </w:rPr>
        <w:t>01:18,300</w:t>
      </w:r>
      <w:proofErr w:type="gramEnd"/>
    </w:p>
    <w:p w14:paraId="50DC5497" w14:textId="2CE69B78" w:rsidR="005471EF" w:rsidRDefault="005471EF" w:rsidP="005471EF">
      <w:r w:rsidRPr="005471EF">
        <w:rPr>
          <w:rFonts w:eastAsia="SimSun" w:hint="eastAsia"/>
          <w:lang w:eastAsia="zh-CN"/>
        </w:rPr>
        <w:t>就像</w:t>
      </w:r>
      <w:del w:id="103" w:author="Jacky Shen" w:date="2015-10-03T10:22:00Z">
        <w:r w:rsidRPr="005471EF" w:rsidDel="007031F3">
          <w:rPr>
            <w:rFonts w:eastAsia="SimSun" w:hint="eastAsia"/>
            <w:lang w:eastAsia="zh-CN"/>
          </w:rPr>
          <w:delText>带</w:delText>
        </w:r>
      </w:del>
      <w:r w:rsidRPr="005471EF">
        <w:rPr>
          <w:rFonts w:eastAsia="SimSun" w:hint="eastAsia"/>
          <w:lang w:eastAsia="zh-CN"/>
        </w:rPr>
        <w:t>小</w:t>
      </w:r>
      <w:ins w:id="104" w:author="Jacky Shen" w:date="2015-10-03T10:22:00Z">
        <w:r w:rsidR="007031F3">
          <w:rPr>
            <w:rFonts w:eastAsia="SimSun"/>
            <w:lang w:eastAsia="zh-CN"/>
          </w:rPr>
          <w:t>孩子</w:t>
        </w:r>
      </w:ins>
      <w:del w:id="105" w:author="Jacky Shen" w:date="2015-10-03T10:22:00Z">
        <w:r w:rsidRPr="005471EF" w:rsidDel="007031F3">
          <w:rPr>
            <w:rFonts w:eastAsia="SimSun" w:hint="eastAsia"/>
            <w:lang w:eastAsia="zh-CN"/>
          </w:rPr>
          <w:delText>朋友</w:delText>
        </w:r>
      </w:del>
      <w:r w:rsidRPr="005471EF">
        <w:rPr>
          <w:rFonts w:eastAsia="SimSun" w:hint="eastAsia"/>
          <w:lang w:eastAsia="zh-CN"/>
        </w:rPr>
        <w:t>一样</w:t>
      </w:r>
    </w:p>
    <w:p w14:paraId="2FA60B0F" w14:textId="77777777" w:rsidR="005471EF" w:rsidRDefault="005471EF" w:rsidP="005471EF"/>
    <w:p w14:paraId="10030F00" w14:textId="77777777" w:rsidR="005471EF" w:rsidRDefault="005471EF" w:rsidP="005471EF">
      <w:r w:rsidRPr="005471EF">
        <w:rPr>
          <w:rFonts w:eastAsia="SimSun"/>
          <w:lang w:eastAsia="zh-CN"/>
        </w:rPr>
        <w:t>27</w:t>
      </w:r>
    </w:p>
    <w:p w14:paraId="60633097" w14:textId="77777777" w:rsidR="005471EF" w:rsidRDefault="005471EF" w:rsidP="005471EF">
      <w:r w:rsidRPr="005471EF">
        <w:rPr>
          <w:rFonts w:eastAsia="SimSun"/>
          <w:lang w:eastAsia="zh-CN"/>
        </w:rPr>
        <w:t>00:01:18,300 --&gt;</w:t>
      </w:r>
      <w:r>
        <w:t xml:space="preserve"> </w:t>
      </w:r>
      <w:r>
        <w:cr/>
      </w:r>
    </w:p>
    <w:p w14:paraId="584BF688" w14:textId="77777777" w:rsidR="005471EF" w:rsidRDefault="005471EF" w:rsidP="005471EF">
      <w:r w:rsidRPr="005471EF">
        <w:rPr>
          <w:rFonts w:eastAsia="SimSun"/>
          <w:lang w:eastAsia="zh-CN"/>
        </w:rPr>
        <w:t>00:01:21,060</w:t>
      </w:r>
    </w:p>
    <w:p w14:paraId="753DABE6" w14:textId="77777777" w:rsidR="005471EF" w:rsidRDefault="005471EF" w:rsidP="005471EF">
      <w:r w:rsidRPr="005471EF">
        <w:rPr>
          <w:rFonts w:eastAsia="SimSun" w:hint="eastAsia"/>
          <w:lang w:eastAsia="zh-CN"/>
        </w:rPr>
        <w:t>你可放在婴儿摇篮里，她会很安全</w:t>
      </w:r>
    </w:p>
    <w:p w14:paraId="59F8975B" w14:textId="77777777" w:rsidR="005471EF" w:rsidRDefault="005471EF" w:rsidP="005471EF"/>
    <w:p w14:paraId="30D36131" w14:textId="77777777" w:rsidR="005471EF" w:rsidRDefault="005471EF" w:rsidP="005471EF">
      <w:r w:rsidRPr="005471EF">
        <w:rPr>
          <w:rFonts w:eastAsia="SimSun"/>
          <w:lang w:eastAsia="zh-CN"/>
        </w:rPr>
        <w:t>28</w:t>
      </w:r>
    </w:p>
    <w:p w14:paraId="38445431" w14:textId="77777777" w:rsidR="005471EF" w:rsidRDefault="005471EF" w:rsidP="005471EF">
      <w:r w:rsidRPr="005471EF">
        <w:rPr>
          <w:rFonts w:eastAsia="SimSun"/>
          <w:lang w:eastAsia="zh-CN"/>
        </w:rPr>
        <w:t>00:01:21,060 --&gt; 00:</w:t>
      </w:r>
      <w:proofErr w:type="gramStart"/>
      <w:r w:rsidRPr="005471EF">
        <w:rPr>
          <w:rFonts w:eastAsia="SimSun"/>
          <w:lang w:eastAsia="zh-CN"/>
        </w:rPr>
        <w:t>01:23,750</w:t>
      </w:r>
      <w:proofErr w:type="gramEnd"/>
    </w:p>
    <w:p w14:paraId="305EA8E7" w14:textId="3D9F6586" w:rsidR="005471EF" w:rsidRDefault="005471EF" w:rsidP="005471EF">
      <w:r w:rsidRPr="005471EF">
        <w:rPr>
          <w:rFonts w:eastAsia="SimSun" w:hint="eastAsia"/>
          <w:lang w:eastAsia="zh-CN"/>
        </w:rPr>
        <w:t>但是她学</w:t>
      </w:r>
      <w:del w:id="106" w:author="Jacky Shen" w:date="2015-10-03T10:23:00Z">
        <w:r w:rsidRPr="005471EF" w:rsidDel="007031F3">
          <w:rPr>
            <w:rFonts w:eastAsia="SimSun" w:hint="eastAsia"/>
            <w:lang w:eastAsia="zh-CN"/>
          </w:rPr>
          <w:delText>得不多</w:delText>
        </w:r>
      </w:del>
      <w:ins w:id="107" w:author="Jacky Shen" w:date="2015-10-03T10:23:00Z">
        <w:r w:rsidR="007031F3">
          <w:rPr>
            <w:rFonts w:eastAsia="SimSun"/>
            <w:lang w:eastAsia="zh-CN"/>
          </w:rPr>
          <w:t>不到什么</w:t>
        </w:r>
      </w:ins>
      <w:r>
        <w:rPr>
          <w:rFonts w:hint="eastAsia"/>
        </w:rPr>
        <w:cr/>
      </w:r>
    </w:p>
    <w:p w14:paraId="3A827C3C" w14:textId="77777777" w:rsidR="005471EF" w:rsidRDefault="005471EF" w:rsidP="005471EF">
      <w:r w:rsidRPr="005471EF">
        <w:rPr>
          <w:rFonts w:eastAsia="SimSun" w:hint="eastAsia"/>
          <w:lang w:eastAsia="zh-CN"/>
        </w:rPr>
        <w:t>，也不会很开心</w:t>
      </w:r>
    </w:p>
    <w:p w14:paraId="3AE4ED3A" w14:textId="77777777" w:rsidR="005471EF" w:rsidRDefault="005471EF" w:rsidP="005471EF"/>
    <w:p w14:paraId="7B6DA554" w14:textId="77777777" w:rsidR="005471EF" w:rsidRDefault="005471EF" w:rsidP="005471EF">
      <w:r w:rsidRPr="005471EF">
        <w:rPr>
          <w:rFonts w:eastAsia="SimSun"/>
          <w:lang w:eastAsia="zh-CN"/>
        </w:rPr>
        <w:t>29</w:t>
      </w:r>
    </w:p>
    <w:p w14:paraId="386C90DC" w14:textId="77777777" w:rsidR="005471EF" w:rsidRDefault="005471EF" w:rsidP="005471EF">
      <w:r w:rsidRPr="005471EF">
        <w:rPr>
          <w:rFonts w:eastAsia="SimSun"/>
          <w:lang w:eastAsia="zh-CN"/>
        </w:rPr>
        <w:t>00:01:23,750 --&gt; 00:</w:t>
      </w:r>
      <w:proofErr w:type="gramStart"/>
      <w:r w:rsidRPr="005471EF">
        <w:rPr>
          <w:rFonts w:eastAsia="SimSun"/>
          <w:lang w:eastAsia="zh-CN"/>
        </w:rPr>
        <w:t>01:26,470</w:t>
      </w:r>
      <w:proofErr w:type="gramEnd"/>
    </w:p>
    <w:p w14:paraId="37FE1FD0" w14:textId="2706964E" w:rsidR="005471EF" w:rsidRDefault="005471EF" w:rsidP="005471EF">
      <w:r w:rsidRPr="005471EF">
        <w:rPr>
          <w:rFonts w:eastAsia="SimSun" w:hint="eastAsia"/>
          <w:lang w:eastAsia="zh-CN"/>
        </w:rPr>
        <w:t>如果你让</w:t>
      </w:r>
      <w:ins w:id="108" w:author="Jacky Shen" w:date="2015-10-03T10:23:00Z">
        <w:r w:rsidR="007031F3">
          <w:rPr>
            <w:rFonts w:eastAsia="SimSun"/>
            <w:lang w:eastAsia="zh-CN"/>
          </w:rPr>
          <w:t>她</w:t>
        </w:r>
      </w:ins>
      <w:del w:id="109" w:author="Jacky Shen" w:date="2015-10-03T10:23:00Z">
        <w:r w:rsidRPr="005471EF" w:rsidDel="007031F3">
          <w:rPr>
            <w:rFonts w:eastAsia="SimSun" w:hint="eastAsia"/>
            <w:lang w:eastAsia="zh-CN"/>
          </w:rPr>
          <w:delText>他</w:delText>
        </w:r>
      </w:del>
      <w:r w:rsidRPr="005471EF">
        <w:rPr>
          <w:rFonts w:eastAsia="SimSun" w:hint="eastAsia"/>
          <w:lang w:eastAsia="zh-CN"/>
        </w:rPr>
        <w:t>到处跑去探索世界</w:t>
      </w:r>
    </w:p>
    <w:p w14:paraId="2B174AE0" w14:textId="77777777" w:rsidR="005471EF" w:rsidRDefault="005471EF" w:rsidP="005471EF"/>
    <w:p w14:paraId="37A044D3" w14:textId="77777777" w:rsidR="005471EF" w:rsidRDefault="005471EF" w:rsidP="005471EF">
      <w:r w:rsidRPr="005471EF">
        <w:rPr>
          <w:rFonts w:eastAsia="SimSun"/>
          <w:lang w:eastAsia="zh-CN"/>
        </w:rPr>
        <w:t>30</w:t>
      </w:r>
    </w:p>
    <w:p w14:paraId="1A7D1724" w14:textId="77777777" w:rsidR="005471EF" w:rsidRDefault="005471EF" w:rsidP="005471EF">
      <w:r w:rsidRPr="005471EF">
        <w:rPr>
          <w:rFonts w:eastAsia="SimSun"/>
          <w:lang w:eastAsia="zh-CN"/>
        </w:rPr>
        <w:t>00:01:26,470</w:t>
      </w:r>
      <w:r>
        <w:t xml:space="preserve"> </w:t>
      </w:r>
      <w:r>
        <w:cr/>
      </w:r>
    </w:p>
    <w:p w14:paraId="4BED744E" w14:textId="77777777" w:rsidR="005471EF" w:rsidRDefault="005471EF" w:rsidP="005471EF">
      <w:r w:rsidRPr="005471EF">
        <w:rPr>
          <w:rFonts w:eastAsia="SimSun"/>
          <w:lang w:eastAsia="zh-CN"/>
        </w:rPr>
        <w:t>--&gt; 00:01:28,700</w:t>
      </w:r>
    </w:p>
    <w:p w14:paraId="6F939EF6" w14:textId="77777777" w:rsidR="005471EF" w:rsidRDefault="005471EF" w:rsidP="005471EF">
      <w:r w:rsidRPr="005471EF">
        <w:rPr>
          <w:rFonts w:eastAsia="SimSun" w:hint="eastAsia"/>
          <w:lang w:eastAsia="zh-CN"/>
        </w:rPr>
        <w:t>她有时候会失败，会摔倒</w:t>
      </w:r>
    </w:p>
    <w:p w14:paraId="0D464047" w14:textId="77777777" w:rsidR="005471EF" w:rsidRDefault="005471EF" w:rsidP="005471EF"/>
    <w:p w14:paraId="5B1C8F7A" w14:textId="77777777" w:rsidR="005471EF" w:rsidRDefault="005471EF" w:rsidP="005471EF">
      <w:r w:rsidRPr="005471EF">
        <w:rPr>
          <w:rFonts w:eastAsia="SimSun"/>
          <w:lang w:eastAsia="zh-CN"/>
        </w:rPr>
        <w:t>31</w:t>
      </w:r>
    </w:p>
    <w:p w14:paraId="71B9112F" w14:textId="77777777" w:rsidR="005471EF" w:rsidRDefault="005471EF" w:rsidP="005471EF">
      <w:r w:rsidRPr="005471EF">
        <w:rPr>
          <w:rFonts w:eastAsia="SimSun"/>
          <w:lang w:eastAsia="zh-CN"/>
        </w:rPr>
        <w:t>00:01:28,700 --&gt; 00:</w:t>
      </w:r>
      <w:proofErr w:type="gramStart"/>
      <w:r w:rsidRPr="005471EF">
        <w:rPr>
          <w:rFonts w:eastAsia="SimSun"/>
          <w:lang w:eastAsia="zh-CN"/>
        </w:rPr>
        <w:t>01:33,860</w:t>
      </w:r>
      <w:proofErr w:type="gramEnd"/>
    </w:p>
    <w:p w14:paraId="63D53E6B" w14:textId="66E2B841" w:rsidR="005471EF" w:rsidRDefault="005471EF" w:rsidP="005471EF">
      <w:r w:rsidRPr="005471EF">
        <w:rPr>
          <w:rFonts w:eastAsia="SimSun" w:hint="eastAsia"/>
          <w:lang w:eastAsia="zh-CN"/>
        </w:rPr>
        <w:t>但她会更开心</w:t>
      </w:r>
      <w:ins w:id="110" w:author="Jacky Shen" w:date="2015-10-03T10:25:00Z">
        <w:r w:rsidR="007031F3">
          <w:rPr>
            <w:rFonts w:eastAsia="SimSun"/>
            <w:lang w:eastAsia="zh-CN"/>
          </w:rPr>
          <w:t>，</w:t>
        </w:r>
      </w:ins>
    </w:p>
    <w:p w14:paraId="06C882F0" w14:textId="42C0F2E5" w:rsidR="005471EF" w:rsidRDefault="005471EF" w:rsidP="005471EF">
      <w:r w:rsidRPr="005471EF">
        <w:rPr>
          <w:rFonts w:eastAsia="SimSun" w:hint="eastAsia"/>
          <w:lang w:eastAsia="zh-CN"/>
        </w:rPr>
        <w:t>发展</w:t>
      </w:r>
      <w:ins w:id="111" w:author="Jacky Shen" w:date="2015-10-03T10:23:00Z">
        <w:r w:rsidR="007031F3">
          <w:rPr>
            <w:rFonts w:eastAsia="SimSun"/>
            <w:lang w:eastAsia="zh-CN"/>
          </w:rPr>
          <w:t>得</w:t>
        </w:r>
      </w:ins>
      <w:r w:rsidRPr="005471EF">
        <w:rPr>
          <w:rFonts w:eastAsia="SimSun" w:hint="eastAsia"/>
          <w:lang w:eastAsia="zh-CN"/>
        </w:rPr>
        <w:t>更</w:t>
      </w:r>
      <w:r>
        <w:rPr>
          <w:rFonts w:hint="eastAsia"/>
        </w:rPr>
        <w:cr/>
      </w:r>
    </w:p>
    <w:p w14:paraId="5553F286" w14:textId="43EA0983" w:rsidR="005471EF" w:rsidRDefault="005471EF" w:rsidP="005471EF">
      <w:r w:rsidRPr="005471EF">
        <w:rPr>
          <w:rFonts w:eastAsia="SimSun" w:hint="eastAsia"/>
          <w:lang w:eastAsia="zh-CN"/>
        </w:rPr>
        <w:t>快</w:t>
      </w:r>
      <w:ins w:id="112" w:author="Jacky Shen" w:date="2015-10-03T10:23:00Z">
        <w:r w:rsidR="007031F3">
          <w:rPr>
            <w:rFonts w:eastAsia="SimSun"/>
            <w:lang w:eastAsia="zh-CN"/>
          </w:rPr>
          <w:t>，</w:t>
        </w:r>
      </w:ins>
      <w:r w:rsidRPr="005471EF">
        <w:rPr>
          <w:rFonts w:eastAsia="SimSun" w:hint="eastAsia"/>
          <w:lang w:eastAsia="zh-CN"/>
        </w:rPr>
        <w:t>而伤口通常会</w:t>
      </w:r>
      <w:ins w:id="113" w:author="Jacky Shen" w:date="2015-10-03T10:25:00Z">
        <w:r w:rsidR="007031F3">
          <w:rPr>
            <w:rFonts w:eastAsia="SimSun"/>
            <w:lang w:eastAsia="zh-CN"/>
          </w:rPr>
          <w:t>痊愈的</w:t>
        </w:r>
      </w:ins>
      <w:del w:id="114" w:author="Jacky Shen" w:date="2015-10-03T10:25:00Z">
        <w:r w:rsidRPr="005471EF" w:rsidDel="007031F3">
          <w:rPr>
            <w:rFonts w:eastAsia="SimSun" w:hint="eastAsia"/>
            <w:lang w:eastAsia="zh-CN"/>
          </w:rPr>
          <w:delText>好</w:delText>
        </w:r>
      </w:del>
    </w:p>
    <w:p w14:paraId="108BE782" w14:textId="77777777" w:rsidR="005471EF" w:rsidRDefault="005471EF" w:rsidP="005471EF"/>
    <w:p w14:paraId="623D1E1F" w14:textId="77777777" w:rsidR="005471EF" w:rsidRDefault="005471EF" w:rsidP="005471EF">
      <w:r w:rsidRPr="005471EF">
        <w:rPr>
          <w:rFonts w:eastAsia="SimSun"/>
          <w:lang w:eastAsia="zh-CN"/>
        </w:rPr>
        <w:t>32</w:t>
      </w:r>
    </w:p>
    <w:p w14:paraId="5DB9786E" w14:textId="77777777" w:rsidR="005471EF" w:rsidRDefault="005471EF" w:rsidP="005471EF">
      <w:r w:rsidRPr="005471EF">
        <w:rPr>
          <w:rFonts w:eastAsia="SimSun"/>
          <w:lang w:eastAsia="zh-CN"/>
        </w:rPr>
        <w:t>00:01:33,860 --&gt; 00:</w:t>
      </w:r>
      <w:proofErr w:type="gramStart"/>
      <w:r w:rsidRPr="005471EF">
        <w:rPr>
          <w:rFonts w:eastAsia="SimSun"/>
          <w:lang w:eastAsia="zh-CN"/>
        </w:rPr>
        <w:t>01:36,289</w:t>
      </w:r>
      <w:proofErr w:type="gramEnd"/>
    </w:p>
    <w:p w14:paraId="2F4E06C1" w14:textId="77777777" w:rsidR="005471EF" w:rsidRDefault="005471EF" w:rsidP="005471EF">
      <w:r w:rsidRPr="005471EF">
        <w:rPr>
          <w:rFonts w:eastAsia="SimSun" w:hint="eastAsia"/>
          <w:lang w:eastAsia="zh-CN"/>
        </w:rPr>
        <w:t>所以</w:t>
      </w:r>
      <w:r w:rsidRPr="005471EF">
        <w:rPr>
          <w:rFonts w:eastAsia="SimSun"/>
          <w:lang w:eastAsia="zh-CN"/>
        </w:rPr>
        <w:t>Spotify</w:t>
      </w:r>
      <w:r w:rsidRPr="005471EF">
        <w:rPr>
          <w:rFonts w:eastAsia="SimSun" w:hint="eastAsia"/>
          <w:lang w:eastAsia="zh-CN"/>
        </w:rPr>
        <w:t>是一个包容失败的环境</w:t>
      </w:r>
    </w:p>
    <w:p w14:paraId="5F65D814" w14:textId="77777777" w:rsidR="005471EF" w:rsidRDefault="005471EF" w:rsidP="005471EF"/>
    <w:p w14:paraId="611F596C" w14:textId="77777777" w:rsidR="005471EF" w:rsidRDefault="005471EF" w:rsidP="005471EF">
      <w:r w:rsidRPr="005471EF">
        <w:rPr>
          <w:rFonts w:eastAsia="SimSun"/>
          <w:lang w:eastAsia="zh-CN"/>
        </w:rPr>
        <w:t>33</w:t>
      </w:r>
    </w:p>
    <w:p w14:paraId="0AB65C21" w14:textId="77777777" w:rsidR="005471EF" w:rsidRDefault="005471EF" w:rsidP="005471EF">
      <w:r w:rsidRPr="005471EF">
        <w:rPr>
          <w:rFonts w:eastAsia="SimSun"/>
          <w:lang w:eastAsia="zh-CN"/>
        </w:rPr>
        <w:t>00:01:36,289 --&gt; 00:</w:t>
      </w:r>
      <w:proofErr w:type="gramStart"/>
      <w:r w:rsidRPr="005471EF">
        <w:rPr>
          <w:rFonts w:eastAsia="SimSun"/>
          <w:lang w:eastAsia="zh-CN"/>
        </w:rPr>
        <w:t>01:41,100</w:t>
      </w:r>
      <w:proofErr w:type="gramEnd"/>
    </w:p>
    <w:p w14:paraId="10F913F1" w14:textId="1726F3CA" w:rsidR="005471EF" w:rsidRDefault="007031F3" w:rsidP="005471EF">
      <w:ins w:id="115" w:author="Jacky Shen" w:date="2015-10-03T10:26:00Z">
        <w:r>
          <w:rPr>
            <w:rFonts w:eastAsia="SimSun"/>
            <w:lang w:eastAsia="zh-CN"/>
          </w:rPr>
          <w:t>相比</w:t>
        </w:r>
      </w:ins>
      <w:del w:id="116" w:author="Jacky Shen" w:date="2015-10-03T10:26:00Z">
        <w:r w:rsidR="005471EF" w:rsidRPr="005471EF" w:rsidDel="007031F3">
          <w:rPr>
            <w:rFonts w:eastAsia="SimSun" w:hint="eastAsia"/>
            <w:lang w:eastAsia="zh-CN"/>
          </w:rPr>
          <w:delText>比起</w:delText>
        </w:r>
      </w:del>
      <w:r w:rsidR="005471EF" w:rsidRPr="005471EF">
        <w:rPr>
          <w:rFonts w:eastAsia="SimSun" w:hint="eastAsia"/>
          <w:lang w:eastAsia="zh-CN"/>
        </w:rPr>
        <w:t>避免失败</w:t>
      </w:r>
      <w:ins w:id="117" w:author="Jacky Shen" w:date="2015-10-03T10:26:00Z">
        <w:r>
          <w:rPr>
            <w:rFonts w:eastAsia="SimSun"/>
            <w:lang w:eastAsia="zh-CN"/>
          </w:rPr>
          <w:t>，</w:t>
        </w:r>
      </w:ins>
    </w:p>
    <w:p w14:paraId="3E7EAFA3" w14:textId="047BC321" w:rsidR="005471EF" w:rsidRDefault="005471EF" w:rsidP="005471EF">
      <w:r w:rsidRPr="005471EF">
        <w:rPr>
          <w:rFonts w:eastAsia="SimSun" w:hint="eastAsia"/>
          <w:lang w:eastAsia="zh-CN"/>
        </w:rPr>
        <w:t>我们对快速失败和</w:t>
      </w:r>
      <w:ins w:id="118" w:author="Jacky Shen" w:date="2015-10-03T10:26:00Z">
        <w:r w:rsidR="007031F3">
          <w:rPr>
            <w:rFonts w:eastAsia="SimSun" w:hint="eastAsia"/>
            <w:lang w:eastAsia="zh-CN"/>
          </w:rPr>
          <w:t>痊愈</w:t>
        </w:r>
      </w:ins>
      <w:del w:id="119" w:author="Jacky Shen" w:date="2015-10-03T10:26:00Z">
        <w:r w:rsidRPr="005471EF" w:rsidDel="007031F3">
          <w:rPr>
            <w:rFonts w:eastAsia="SimSun" w:hint="eastAsia"/>
            <w:lang w:eastAsia="zh-CN"/>
          </w:rPr>
          <w:delText>复原</w:delText>
        </w:r>
      </w:del>
      <w:r w:rsidRPr="005471EF">
        <w:rPr>
          <w:rFonts w:eastAsia="SimSun" w:hint="eastAsia"/>
          <w:lang w:eastAsia="zh-CN"/>
        </w:rPr>
        <w:t>更有兴趣</w:t>
      </w:r>
    </w:p>
    <w:p w14:paraId="1D24C4B4" w14:textId="77777777" w:rsidR="005471EF" w:rsidRDefault="005471EF" w:rsidP="005471EF"/>
    <w:p w14:paraId="269AE19E" w14:textId="77777777" w:rsidR="005471EF" w:rsidRDefault="005471EF" w:rsidP="005471EF">
      <w:r w:rsidRPr="005471EF">
        <w:rPr>
          <w:rFonts w:eastAsia="SimSun"/>
          <w:lang w:eastAsia="zh-CN"/>
        </w:rPr>
        <w:t>34</w:t>
      </w:r>
    </w:p>
    <w:p w14:paraId="1ECE3508" w14:textId="77777777" w:rsidR="005471EF" w:rsidRDefault="005471EF" w:rsidP="005471EF">
      <w:r w:rsidRPr="005471EF">
        <w:rPr>
          <w:rFonts w:eastAsia="SimSun"/>
          <w:lang w:eastAsia="zh-CN"/>
        </w:rPr>
        <w:t>00:01:41,140 --&gt;</w:t>
      </w:r>
      <w:r>
        <w:t xml:space="preserve"> </w:t>
      </w:r>
      <w:r>
        <w:cr/>
      </w:r>
    </w:p>
    <w:p w14:paraId="67D52415" w14:textId="77777777" w:rsidR="005471EF" w:rsidRDefault="005471EF" w:rsidP="005471EF">
      <w:r w:rsidRPr="005471EF">
        <w:rPr>
          <w:rFonts w:eastAsia="SimSun"/>
          <w:lang w:eastAsia="zh-CN"/>
        </w:rPr>
        <w:t>00:01:44,060</w:t>
      </w:r>
    </w:p>
    <w:p w14:paraId="76D631F6" w14:textId="48435CBF" w:rsidR="005471EF" w:rsidDel="007031F3" w:rsidRDefault="005471EF" w:rsidP="005471EF">
      <w:pPr>
        <w:rPr>
          <w:del w:id="120" w:author="Jacky Shen" w:date="2015-10-03T10:26:00Z"/>
          <w:rFonts w:hint="eastAsia"/>
        </w:rPr>
      </w:pPr>
      <w:r w:rsidRPr="005471EF">
        <w:rPr>
          <w:rFonts w:eastAsia="SimSun" w:hint="eastAsia"/>
          <w:lang w:eastAsia="zh-CN"/>
        </w:rPr>
        <w:t>我们内部</w:t>
      </w:r>
      <w:ins w:id="121" w:author="Jacky Shen" w:date="2015-10-03T10:26:00Z">
        <w:r w:rsidR="007031F3">
          <w:rPr>
            <w:rFonts w:eastAsia="SimSun"/>
            <w:lang w:eastAsia="zh-CN"/>
          </w:rPr>
          <w:t>博客</w:t>
        </w:r>
      </w:ins>
      <w:del w:id="122" w:author="Jacky Shen" w:date="2015-10-03T10:26:00Z">
        <w:r w:rsidRPr="005471EF" w:rsidDel="007031F3">
          <w:rPr>
            <w:rFonts w:eastAsia="SimSun" w:hint="eastAsia"/>
            <w:lang w:eastAsia="zh-CN"/>
          </w:rPr>
          <w:delText>有一篇部落格文</w:delText>
        </w:r>
      </w:del>
      <w:ins w:id="123" w:author="Jacky Shen" w:date="2015-10-03T10:26:00Z">
        <w:r w:rsidR="007031F3">
          <w:rPr>
            <w:rFonts w:eastAsia="SimSun"/>
            <w:lang w:eastAsia="zh-CN"/>
          </w:rPr>
          <w:t>有这样的文章，</w:t>
        </w:r>
        <w:r w:rsidR="007031F3">
          <w:rPr>
            <w:rFonts w:eastAsia="SimSun" w:hint="eastAsia"/>
            <w:lang w:eastAsia="zh-CN"/>
          </w:rPr>
          <w:t>比如</w:t>
        </w:r>
      </w:ins>
    </w:p>
    <w:p w14:paraId="12479FA2" w14:textId="48948476" w:rsidR="005471EF" w:rsidRDefault="005471EF" w:rsidP="005471EF">
      <w:del w:id="124" w:author="Jacky Shen" w:date="2015-10-03T10:26:00Z">
        <w:r w:rsidRPr="005471EF" w:rsidDel="007031F3">
          <w:rPr>
            <w:rFonts w:eastAsia="SimSun" w:hint="eastAsia"/>
            <w:lang w:eastAsia="zh-CN"/>
          </w:rPr>
          <w:delText>如</w:delText>
        </w:r>
      </w:del>
      <w:r w:rsidRPr="005471EF">
        <w:rPr>
          <w:rFonts w:eastAsia="SimSun" w:hint="eastAsia"/>
          <w:lang w:eastAsia="zh-CN"/>
        </w:rPr>
        <w:t>：</w:t>
      </w:r>
      <w:ins w:id="125" w:author="Jacky Shen" w:date="2015-10-03T10:27:00Z">
        <w:r w:rsidR="007031F3">
          <w:rPr>
            <w:rFonts w:eastAsia="SimSun"/>
            <w:lang w:eastAsia="zh-CN"/>
          </w:rPr>
          <w:t>《</w:t>
        </w:r>
      </w:ins>
      <w:del w:id="126" w:author="Jacky Shen" w:date="2015-10-03T10:26:00Z">
        <w:r w:rsidRPr="005471EF" w:rsidDel="007031F3">
          <w:rPr>
            <w:rFonts w:eastAsia="SimSun" w:hint="eastAsia"/>
            <w:lang w:eastAsia="zh-CN"/>
          </w:rPr>
          <w:delText>「</w:delText>
        </w:r>
      </w:del>
      <w:r w:rsidRPr="005471EF">
        <w:rPr>
          <w:rFonts w:eastAsia="SimSun" w:hint="eastAsia"/>
          <w:lang w:eastAsia="zh-CN"/>
        </w:rPr>
        <w:t>庆祝失败</w:t>
      </w:r>
      <w:ins w:id="127" w:author="Jacky Shen" w:date="2015-10-03T10:27:00Z">
        <w:r w:rsidR="007031F3">
          <w:rPr>
            <w:rFonts w:eastAsia="SimSun" w:hint="eastAsia"/>
            <w:lang w:eastAsia="zh-CN"/>
          </w:rPr>
          <w:t>》</w:t>
        </w:r>
      </w:ins>
      <w:del w:id="128" w:author="Jacky Shen" w:date="2015-10-03T10:27:00Z">
        <w:r w:rsidRPr="005471EF" w:rsidDel="007031F3">
          <w:rPr>
            <w:rFonts w:eastAsia="SimSun" w:hint="eastAsia"/>
            <w:lang w:eastAsia="zh-CN"/>
          </w:rPr>
          <w:delText>」</w:delText>
        </w:r>
      </w:del>
    </w:p>
    <w:p w14:paraId="60C3C7AA" w14:textId="77777777" w:rsidR="005471EF" w:rsidRDefault="005471EF" w:rsidP="005471EF"/>
    <w:p w14:paraId="51CFBF57" w14:textId="77777777" w:rsidR="005471EF" w:rsidRDefault="005471EF" w:rsidP="005471EF">
      <w:r w:rsidRPr="005471EF">
        <w:rPr>
          <w:rFonts w:eastAsia="SimSun"/>
          <w:lang w:eastAsia="zh-CN"/>
        </w:rPr>
        <w:t>35</w:t>
      </w:r>
    </w:p>
    <w:p w14:paraId="29EC4CBD" w14:textId="77777777" w:rsidR="005471EF" w:rsidRDefault="005471EF" w:rsidP="005471EF">
      <w:r w:rsidRPr="005471EF">
        <w:rPr>
          <w:rFonts w:eastAsia="SimSun"/>
          <w:lang w:eastAsia="zh-CN"/>
        </w:rPr>
        <w:t>00:01:44,060 --&gt; 00:</w:t>
      </w:r>
      <w:proofErr w:type="gramStart"/>
      <w:r w:rsidRPr="005471EF">
        <w:rPr>
          <w:rFonts w:eastAsia="SimSun"/>
          <w:lang w:eastAsia="zh-CN"/>
        </w:rPr>
        <w:t>01:47,000</w:t>
      </w:r>
      <w:proofErr w:type="gramEnd"/>
    </w:p>
    <w:p w14:paraId="6948CA38" w14:textId="77777777" w:rsidR="005471EF" w:rsidDel="007031F3" w:rsidRDefault="005471EF" w:rsidP="005471EF">
      <w:pPr>
        <w:rPr>
          <w:del w:id="129" w:author="Jacky Shen" w:date="2015-10-03T10:27:00Z"/>
        </w:rPr>
      </w:pPr>
      <w:r w:rsidRPr="005471EF">
        <w:rPr>
          <w:rFonts w:eastAsia="SimSun" w:hint="eastAsia"/>
          <w:lang w:eastAsia="zh-CN"/>
        </w:rPr>
        <w:t>还有故</w:t>
      </w:r>
      <w:del w:id="130" w:author="Jacky Shen" w:date="2015-10-03T10:27:00Z">
        <w:r w:rsidDel="007031F3">
          <w:rPr>
            <w:rFonts w:hint="eastAsia"/>
          </w:rPr>
          <w:cr/>
        </w:r>
      </w:del>
    </w:p>
    <w:p w14:paraId="2882C533" w14:textId="77777777" w:rsidR="005471EF" w:rsidRDefault="005471EF" w:rsidP="005471EF">
      <w:r w:rsidRPr="005471EF">
        <w:rPr>
          <w:rFonts w:eastAsia="SimSun" w:hint="eastAsia"/>
          <w:lang w:eastAsia="zh-CN"/>
        </w:rPr>
        <w:t>事，像是：</w:t>
      </w:r>
    </w:p>
    <w:p w14:paraId="3BD3FCDC" w14:textId="0AAF01B5" w:rsidR="005471EF" w:rsidRDefault="007031F3" w:rsidP="005471EF">
      <w:ins w:id="131" w:author="Jacky Shen" w:date="2015-10-03T10:27:00Z">
        <w:r>
          <w:rPr>
            <w:rFonts w:eastAsia="SimSun"/>
            <w:lang w:eastAsia="zh-CN"/>
          </w:rPr>
          <w:t>《</w:t>
        </w:r>
        <w:r>
          <w:rPr>
            <w:rFonts w:eastAsia="SimSun" w:hint="eastAsia"/>
            <w:lang w:eastAsia="zh-CN"/>
          </w:rPr>
          <w:t>我们</w:t>
        </w:r>
        <w:r>
          <w:rPr>
            <w:rFonts w:eastAsia="SimSun"/>
            <w:lang w:eastAsia="zh-CN"/>
          </w:rPr>
          <w:t>是</w:t>
        </w:r>
      </w:ins>
      <w:del w:id="132" w:author="Jacky Shen" w:date="2015-10-03T10:27:00Z">
        <w:r w:rsidR="005471EF" w:rsidRPr="005471EF" w:rsidDel="007031F3">
          <w:rPr>
            <w:rFonts w:eastAsia="SimSun" w:hint="eastAsia"/>
            <w:lang w:eastAsia="zh-CN"/>
          </w:rPr>
          <w:delText>「</w:delText>
        </w:r>
      </w:del>
      <w:r w:rsidR="005471EF" w:rsidRPr="005471EF">
        <w:rPr>
          <w:rFonts w:eastAsia="SimSun" w:hint="eastAsia"/>
          <w:lang w:eastAsia="zh-CN"/>
        </w:rPr>
        <w:t>如何</w:t>
      </w:r>
      <w:ins w:id="133" w:author="Jacky Shen" w:date="2015-10-03T10:27:00Z">
        <w:r>
          <w:rPr>
            <w:rFonts w:eastAsia="SimSun"/>
            <w:lang w:eastAsia="zh-CN"/>
          </w:rPr>
          <w:t>搬起石头砸</w:t>
        </w:r>
      </w:ins>
      <w:r w:rsidR="005471EF" w:rsidRPr="005471EF">
        <w:rPr>
          <w:rFonts w:eastAsia="SimSun" w:hint="eastAsia"/>
          <w:lang w:eastAsia="zh-CN"/>
        </w:rPr>
        <w:t>自己</w:t>
      </w:r>
      <w:ins w:id="134" w:author="Jacky Shen" w:date="2015-10-03T10:27:00Z">
        <w:r>
          <w:rPr>
            <w:rFonts w:eastAsia="SimSun"/>
            <w:lang w:eastAsia="zh-CN"/>
          </w:rPr>
          <w:t>的</w:t>
        </w:r>
      </w:ins>
      <w:del w:id="135" w:author="Jacky Shen" w:date="2015-10-03T10:27:00Z">
        <w:r w:rsidR="005471EF" w:rsidRPr="005471EF" w:rsidDel="007031F3">
          <w:rPr>
            <w:rFonts w:eastAsia="SimSun" w:hint="eastAsia"/>
            <w:lang w:eastAsia="zh-CN"/>
          </w:rPr>
          <w:delText>搬砖砸</w:delText>
        </w:r>
      </w:del>
      <w:r w:rsidR="005471EF" w:rsidRPr="005471EF">
        <w:rPr>
          <w:rFonts w:eastAsia="SimSun" w:hint="eastAsia"/>
          <w:lang w:eastAsia="zh-CN"/>
        </w:rPr>
        <w:t>脚</w:t>
      </w:r>
      <w:ins w:id="136" w:author="Jacky Shen" w:date="2015-10-03T10:27:00Z">
        <w:r>
          <w:rPr>
            <w:rFonts w:eastAsia="SimSun" w:hint="eastAsia"/>
            <w:lang w:eastAsia="zh-CN"/>
          </w:rPr>
          <w:t>」</w:t>
        </w:r>
      </w:ins>
      <w:del w:id="137" w:author="Jacky Shen" w:date="2015-10-03T10:27:00Z">
        <w:r w:rsidR="005471EF" w:rsidRPr="005471EF" w:rsidDel="007031F3">
          <w:rPr>
            <w:rFonts w:eastAsia="SimSun" w:hint="eastAsia"/>
            <w:lang w:eastAsia="zh-CN"/>
          </w:rPr>
          <w:delText>」</w:delText>
        </w:r>
      </w:del>
    </w:p>
    <w:p w14:paraId="4E985AC3" w14:textId="77777777" w:rsidR="005471EF" w:rsidRDefault="005471EF" w:rsidP="005471EF"/>
    <w:p w14:paraId="45DED8AF" w14:textId="77777777" w:rsidR="005471EF" w:rsidRDefault="005471EF" w:rsidP="005471EF">
      <w:r w:rsidRPr="005471EF">
        <w:rPr>
          <w:rFonts w:eastAsia="SimSun"/>
          <w:lang w:eastAsia="zh-CN"/>
        </w:rPr>
        <w:t>36</w:t>
      </w:r>
    </w:p>
    <w:p w14:paraId="112B965B" w14:textId="77777777" w:rsidR="005471EF" w:rsidRDefault="005471EF" w:rsidP="005471EF">
      <w:r w:rsidRPr="005471EF">
        <w:rPr>
          <w:rFonts w:eastAsia="SimSun"/>
          <w:lang w:eastAsia="zh-CN"/>
        </w:rPr>
        <w:t>00:01:47,000 --&gt; 00:</w:t>
      </w:r>
      <w:proofErr w:type="gramStart"/>
      <w:r w:rsidRPr="005471EF">
        <w:rPr>
          <w:rFonts w:eastAsia="SimSun"/>
          <w:lang w:eastAsia="zh-CN"/>
        </w:rPr>
        <w:t>01:48,740</w:t>
      </w:r>
      <w:proofErr w:type="gramEnd"/>
    </w:p>
    <w:p w14:paraId="5033E04C" w14:textId="77777777" w:rsidR="005471EF" w:rsidRDefault="005471EF" w:rsidP="005471EF">
      <w:r w:rsidRPr="005471EF">
        <w:rPr>
          <w:rFonts w:eastAsia="SimSun" w:hint="eastAsia"/>
          <w:lang w:eastAsia="zh-CN"/>
        </w:rPr>
        <w:t>有些小队甚至有「失败墙」</w:t>
      </w:r>
    </w:p>
    <w:p w14:paraId="7130A922" w14:textId="77777777" w:rsidR="005471EF" w:rsidRDefault="005471EF" w:rsidP="005471EF"/>
    <w:p w14:paraId="72D58246" w14:textId="77777777" w:rsidR="005471EF" w:rsidRDefault="005471EF" w:rsidP="005471EF">
      <w:r w:rsidRPr="005471EF">
        <w:rPr>
          <w:rFonts w:eastAsia="SimSun"/>
          <w:lang w:eastAsia="zh-CN"/>
        </w:rPr>
        <w:t>37</w:t>
      </w:r>
    </w:p>
    <w:p w14:paraId="03F39A44" w14:textId="77777777" w:rsidR="005471EF" w:rsidRDefault="005471EF" w:rsidP="005471EF">
      <w:r w:rsidRPr="005471EF">
        <w:rPr>
          <w:rFonts w:eastAsia="SimSun"/>
          <w:lang w:eastAsia="zh-CN"/>
        </w:rPr>
        <w:t>00:01:48,740 --&gt; 00:</w:t>
      </w:r>
      <w:proofErr w:type="gramStart"/>
      <w:r w:rsidRPr="005471EF">
        <w:rPr>
          <w:rFonts w:eastAsia="SimSun"/>
          <w:lang w:eastAsia="zh-CN"/>
        </w:rPr>
        <w:t>01:51,860</w:t>
      </w:r>
      <w:proofErr w:type="gramEnd"/>
    </w:p>
    <w:p w14:paraId="3371C64C" w14:textId="20E53F9E" w:rsidR="005471EF" w:rsidRDefault="005471EF" w:rsidP="005471EF">
      <w:pPr>
        <w:rPr>
          <w:rFonts w:hint="eastAsia"/>
        </w:rPr>
      </w:pPr>
      <w:del w:id="138" w:author="Jacky Shen" w:date="2015-10-03T10:28:00Z">
        <w:r w:rsidRPr="005471EF" w:rsidDel="009E12DD">
          <w:rPr>
            <w:rFonts w:eastAsia="SimSun" w:hint="eastAsia"/>
            <w:lang w:eastAsia="zh-CN"/>
          </w:rPr>
          <w:delText>在那</w:delText>
        </w:r>
      </w:del>
      <w:r w:rsidRPr="005471EF">
        <w:rPr>
          <w:rFonts w:eastAsia="SimSun" w:hint="eastAsia"/>
          <w:lang w:eastAsia="zh-CN"/>
        </w:rPr>
        <w:t>人们</w:t>
      </w:r>
      <w:ins w:id="139" w:author="Jacky Shen" w:date="2015-10-03T10:28:00Z">
        <w:r w:rsidR="009E12DD">
          <w:rPr>
            <w:rFonts w:eastAsia="SimSun"/>
            <w:lang w:eastAsia="zh-CN"/>
          </w:rPr>
          <w:t>在那里</w:t>
        </w:r>
      </w:ins>
      <w:r w:rsidRPr="005471EF">
        <w:rPr>
          <w:rFonts w:eastAsia="SimSun" w:hint="eastAsia"/>
          <w:lang w:eastAsia="zh-CN"/>
        </w:rPr>
        <w:t>展示他们最新的失败与学习</w:t>
      </w:r>
      <w:ins w:id="140" w:author="Jacky Shen" w:date="2015-10-03T10:28:00Z">
        <w:r w:rsidR="009E12DD">
          <w:rPr>
            <w:rFonts w:eastAsia="SimSun"/>
            <w:lang w:eastAsia="zh-CN"/>
          </w:rPr>
          <w:t>成果</w:t>
        </w:r>
      </w:ins>
    </w:p>
    <w:p w14:paraId="2ED10FCD" w14:textId="77777777" w:rsidR="005471EF" w:rsidRDefault="005471EF" w:rsidP="005471EF"/>
    <w:p w14:paraId="2557FC2C" w14:textId="77777777" w:rsidR="005471EF" w:rsidRDefault="005471EF" w:rsidP="005471EF">
      <w:r w:rsidRPr="005471EF">
        <w:rPr>
          <w:rFonts w:eastAsia="SimSun"/>
          <w:lang w:eastAsia="zh-CN"/>
        </w:rPr>
        <w:t>38</w:t>
      </w:r>
    </w:p>
    <w:p w14:paraId="3B71EF83" w14:textId="77777777" w:rsidR="005471EF" w:rsidRDefault="005471EF" w:rsidP="005471EF">
      <w:r w:rsidRPr="005471EF">
        <w:rPr>
          <w:rFonts w:eastAsia="SimSun"/>
          <w:lang w:eastAsia="zh-CN"/>
        </w:rPr>
        <w:t>00:01:51,860 --&gt;</w:t>
      </w:r>
      <w:r>
        <w:t xml:space="preserve"> </w:t>
      </w:r>
      <w:r>
        <w:cr/>
      </w:r>
    </w:p>
    <w:p w14:paraId="1CFE5207" w14:textId="77777777" w:rsidR="005471EF" w:rsidRDefault="005471EF" w:rsidP="005471EF">
      <w:r w:rsidRPr="005471EF">
        <w:rPr>
          <w:rFonts w:eastAsia="SimSun"/>
          <w:lang w:eastAsia="zh-CN"/>
        </w:rPr>
        <w:t>00:01:54,610</w:t>
      </w:r>
    </w:p>
    <w:p w14:paraId="639D9D6C" w14:textId="24ADB6BD" w:rsidR="005471EF" w:rsidRDefault="005471EF" w:rsidP="005471EF">
      <w:del w:id="141" w:author="Jacky Shen" w:date="2015-10-03T10:28:00Z">
        <w:r w:rsidRPr="005471EF" w:rsidDel="009E12DD">
          <w:rPr>
            <w:rFonts w:eastAsia="SimSun" w:hint="eastAsia"/>
            <w:lang w:eastAsia="zh-CN"/>
          </w:rPr>
          <w:delText>失败如果</w:delText>
        </w:r>
      </w:del>
      <w:r w:rsidRPr="005471EF">
        <w:rPr>
          <w:rFonts w:eastAsia="SimSun" w:hint="eastAsia"/>
          <w:lang w:eastAsia="zh-CN"/>
        </w:rPr>
        <w:t>没有学习</w:t>
      </w:r>
      <w:ins w:id="142" w:author="Jacky Shen" w:date="2015-10-03T10:28:00Z">
        <w:r w:rsidR="009E12DD">
          <w:rPr>
            <w:rFonts w:eastAsia="SimSun"/>
            <w:lang w:eastAsia="zh-CN"/>
          </w:rPr>
          <w:t>成果的失败</w:t>
        </w:r>
      </w:ins>
      <w:r w:rsidRPr="005471EF">
        <w:rPr>
          <w:rFonts w:eastAsia="SimSun" w:hint="eastAsia"/>
          <w:lang w:eastAsia="zh-CN"/>
        </w:rPr>
        <w:t>，那就只是失败</w:t>
      </w:r>
    </w:p>
    <w:p w14:paraId="30AD31FE" w14:textId="77777777" w:rsidR="005471EF" w:rsidRDefault="005471EF" w:rsidP="005471EF"/>
    <w:p w14:paraId="7F63BD7A" w14:textId="77777777" w:rsidR="005471EF" w:rsidRDefault="005471EF" w:rsidP="005471EF">
      <w:r w:rsidRPr="005471EF">
        <w:rPr>
          <w:rFonts w:eastAsia="SimSun"/>
          <w:lang w:eastAsia="zh-CN"/>
        </w:rPr>
        <w:t>39</w:t>
      </w:r>
    </w:p>
    <w:p w14:paraId="3068FA37" w14:textId="77777777" w:rsidR="005471EF" w:rsidRDefault="005471EF" w:rsidP="005471EF">
      <w:r w:rsidRPr="005471EF">
        <w:rPr>
          <w:rFonts w:eastAsia="SimSun"/>
          <w:lang w:eastAsia="zh-CN"/>
        </w:rPr>
        <w:t>00:01:54,610 --&gt; 00:</w:t>
      </w:r>
      <w:proofErr w:type="gramStart"/>
      <w:r w:rsidRPr="005471EF">
        <w:rPr>
          <w:rFonts w:eastAsia="SimSun"/>
          <w:lang w:eastAsia="zh-CN"/>
        </w:rPr>
        <w:t>01:58,170</w:t>
      </w:r>
      <w:proofErr w:type="gramEnd"/>
    </w:p>
    <w:p w14:paraId="4653E46D" w14:textId="17E66B8C" w:rsidR="005471EF" w:rsidRDefault="005471EF" w:rsidP="005471EF">
      <w:r w:rsidRPr="005471EF">
        <w:rPr>
          <w:rFonts w:eastAsia="SimSun" w:hint="eastAsia"/>
          <w:lang w:eastAsia="zh-CN"/>
        </w:rPr>
        <w:t>因此当</w:t>
      </w:r>
      <w:ins w:id="143" w:author="Jacky Shen" w:date="2015-10-03T10:29:00Z">
        <w:r w:rsidR="00FF43FC">
          <w:rPr>
            <w:rFonts w:eastAsia="SimSun"/>
            <w:lang w:eastAsia="zh-CN"/>
          </w:rPr>
          <w:t>出问题的</w:t>
        </w:r>
        <w:r w:rsidR="00FF43FC">
          <w:rPr>
            <w:rFonts w:eastAsia="SimSun" w:hint="eastAsia"/>
            <w:lang w:eastAsia="zh-CN"/>
          </w:rPr>
          <w:t>时候</w:t>
        </w:r>
        <w:r w:rsidR="00FF43FC">
          <w:rPr>
            <w:rFonts w:eastAsia="SimSun"/>
            <w:lang w:eastAsia="zh-CN"/>
          </w:rPr>
          <w:t>，</w:t>
        </w:r>
      </w:ins>
      <w:del w:id="144" w:author="Jacky Shen" w:date="2015-10-03T10:29:00Z">
        <w:r w:rsidRPr="005471EF" w:rsidDel="00FF43FC">
          <w:rPr>
            <w:rFonts w:eastAsia="SimSun" w:hint="eastAsia"/>
            <w:lang w:eastAsia="zh-CN"/>
          </w:rPr>
          <w:delText>出错了</w:delText>
        </w:r>
      </w:del>
      <w:r w:rsidRPr="005471EF">
        <w:rPr>
          <w:rFonts w:eastAsia="SimSun" w:hint="eastAsia"/>
          <w:lang w:eastAsia="zh-CN"/>
        </w:rPr>
        <w:t>我</w:t>
      </w:r>
      <w:del w:id="145" w:author="Jacky Shen" w:date="2015-10-03T10:29:00Z">
        <w:r w:rsidDel="00FF43FC">
          <w:rPr>
            <w:rFonts w:hint="eastAsia"/>
          </w:rPr>
          <w:cr/>
        </w:r>
      </w:del>
    </w:p>
    <w:p w14:paraId="1B6EF846" w14:textId="69717556" w:rsidR="005471EF" w:rsidRDefault="005471EF" w:rsidP="005471EF">
      <w:r w:rsidRPr="005471EF">
        <w:rPr>
          <w:rFonts w:eastAsia="SimSun" w:hint="eastAsia"/>
          <w:lang w:eastAsia="zh-CN"/>
        </w:rPr>
        <w:t>们通常</w:t>
      </w:r>
      <w:del w:id="146" w:author="Jacky Shen" w:date="2015-10-03T10:29:00Z">
        <w:r w:rsidRPr="005471EF" w:rsidDel="00FF43FC">
          <w:rPr>
            <w:rFonts w:eastAsia="SimSun" w:hint="eastAsia"/>
            <w:lang w:eastAsia="zh-CN"/>
          </w:rPr>
          <w:delText>遵循</w:delText>
        </w:r>
      </w:del>
      <w:ins w:id="147" w:author="Jacky Shen" w:date="2015-10-03T10:30:00Z">
        <w:r w:rsidR="00FF43FC">
          <w:rPr>
            <w:rFonts w:eastAsia="SimSun"/>
            <w:lang w:eastAsia="zh-CN"/>
          </w:rPr>
          <w:t>会</w:t>
        </w:r>
        <w:r w:rsidR="00FF43FC">
          <w:rPr>
            <w:rFonts w:eastAsia="SimSun" w:hint="eastAsia"/>
            <w:lang w:eastAsia="zh-CN"/>
          </w:rPr>
          <w:t>进行</w:t>
        </w:r>
        <w:r w:rsidR="00FF43FC">
          <w:rPr>
            <w:rFonts w:eastAsia="SimSun"/>
            <w:lang w:eastAsia="zh-CN"/>
          </w:rPr>
          <w:t>事后检视</w:t>
        </w:r>
      </w:ins>
      <w:del w:id="148" w:author="Jacky Shen" w:date="2015-10-03T10:30:00Z">
        <w:r w:rsidRPr="005471EF" w:rsidDel="00FF43FC">
          <w:rPr>
            <w:rFonts w:eastAsia="SimSun" w:hint="eastAsia"/>
            <w:lang w:eastAsia="zh-CN"/>
          </w:rPr>
          <w:delText>检讨</w:delText>
        </w:r>
      </w:del>
    </w:p>
    <w:p w14:paraId="0B3764A2" w14:textId="77777777" w:rsidR="005471EF" w:rsidRDefault="005471EF" w:rsidP="005471EF"/>
    <w:p w14:paraId="671C4E1A" w14:textId="77777777" w:rsidR="005471EF" w:rsidRDefault="005471EF" w:rsidP="005471EF">
      <w:r w:rsidRPr="005471EF">
        <w:rPr>
          <w:rFonts w:eastAsia="SimSun"/>
          <w:lang w:eastAsia="zh-CN"/>
        </w:rPr>
        <w:t>40</w:t>
      </w:r>
    </w:p>
    <w:p w14:paraId="43ED1E93" w14:textId="77777777" w:rsidR="005471EF" w:rsidRDefault="005471EF" w:rsidP="005471EF">
      <w:r w:rsidRPr="005471EF">
        <w:rPr>
          <w:rFonts w:eastAsia="SimSun"/>
          <w:lang w:eastAsia="zh-CN"/>
        </w:rPr>
        <w:t>00:01:58,170 --&gt; 00:</w:t>
      </w:r>
      <w:proofErr w:type="gramStart"/>
      <w:r w:rsidRPr="005471EF">
        <w:rPr>
          <w:rFonts w:eastAsia="SimSun"/>
          <w:lang w:eastAsia="zh-CN"/>
        </w:rPr>
        <w:t>02:00,200</w:t>
      </w:r>
      <w:proofErr w:type="gramEnd"/>
    </w:p>
    <w:p w14:paraId="7ABAD327" w14:textId="14696F94" w:rsidR="005471EF" w:rsidRDefault="005471EF" w:rsidP="005471EF">
      <w:pPr>
        <w:rPr>
          <w:rFonts w:hint="eastAsia"/>
        </w:rPr>
      </w:pPr>
      <w:del w:id="149" w:author="Jacky Shen" w:date="2015-10-03T10:29:00Z">
        <w:r w:rsidRPr="005471EF" w:rsidDel="00FF43FC">
          <w:rPr>
            <w:rFonts w:eastAsia="SimSun" w:hint="eastAsia"/>
            <w:lang w:eastAsia="zh-CN"/>
          </w:rPr>
          <w:delText>从来没去追究</w:delText>
        </w:r>
      </w:del>
      <w:ins w:id="150" w:author="Jacky Shen" w:date="2015-10-03T10:29:00Z">
        <w:r w:rsidR="00FF43FC">
          <w:rPr>
            <w:rFonts w:eastAsia="SimSun"/>
            <w:lang w:eastAsia="zh-CN"/>
          </w:rPr>
          <w:t>这与</w:t>
        </w:r>
      </w:ins>
      <w:r w:rsidRPr="005471EF">
        <w:rPr>
          <w:rFonts w:eastAsia="SimSun" w:hint="eastAsia"/>
          <w:lang w:eastAsia="zh-CN"/>
        </w:rPr>
        <w:t>「是谁的错</w:t>
      </w:r>
      <w:ins w:id="151" w:author="Jacky Shen" w:date="2015-10-03T10:31:00Z">
        <w:r w:rsidR="00FF43FC">
          <w:rPr>
            <w:rFonts w:eastAsia="SimSun"/>
            <w:lang w:eastAsia="zh-CN"/>
          </w:rPr>
          <w:t>？</w:t>
        </w:r>
      </w:ins>
      <w:r w:rsidRPr="005471EF">
        <w:rPr>
          <w:rFonts w:eastAsia="SimSun" w:hint="eastAsia"/>
          <w:lang w:eastAsia="zh-CN"/>
        </w:rPr>
        <w:t>」</w:t>
      </w:r>
      <w:ins w:id="152" w:author="Jacky Shen" w:date="2015-10-03T10:29:00Z">
        <w:r w:rsidR="00FF43FC">
          <w:rPr>
            <w:rFonts w:eastAsia="SimSun" w:hint="eastAsia"/>
            <w:lang w:eastAsia="zh-CN"/>
          </w:rPr>
          <w:t>无关</w:t>
        </w:r>
      </w:ins>
    </w:p>
    <w:p w14:paraId="6C4372A1" w14:textId="77777777" w:rsidR="005471EF" w:rsidRDefault="005471EF" w:rsidP="005471EF"/>
    <w:p w14:paraId="7291873E" w14:textId="77777777" w:rsidR="005471EF" w:rsidRDefault="005471EF" w:rsidP="005471EF">
      <w:r w:rsidRPr="005471EF">
        <w:rPr>
          <w:rFonts w:eastAsia="SimSun"/>
          <w:lang w:eastAsia="zh-CN"/>
        </w:rPr>
        <w:t>41</w:t>
      </w:r>
    </w:p>
    <w:p w14:paraId="53FE3FFF" w14:textId="77777777" w:rsidR="005471EF" w:rsidRDefault="005471EF" w:rsidP="005471EF">
      <w:r w:rsidRPr="005471EF">
        <w:rPr>
          <w:rFonts w:eastAsia="SimSun"/>
          <w:lang w:eastAsia="zh-CN"/>
        </w:rPr>
        <w:t>00:02:00,200</w:t>
      </w:r>
      <w:r>
        <w:t xml:space="preserve"> </w:t>
      </w:r>
      <w:r>
        <w:cr/>
      </w:r>
    </w:p>
    <w:p w14:paraId="5BE9F7D2" w14:textId="77777777" w:rsidR="005471EF" w:rsidRDefault="005471EF" w:rsidP="005471EF">
      <w:r w:rsidRPr="005471EF">
        <w:rPr>
          <w:rFonts w:eastAsia="SimSun"/>
          <w:lang w:eastAsia="zh-CN"/>
        </w:rPr>
        <w:t>--&gt; 00:02:01,750</w:t>
      </w:r>
    </w:p>
    <w:p w14:paraId="39D5197E" w14:textId="05FB4A98" w:rsidR="005471EF" w:rsidRDefault="005471EF" w:rsidP="005471EF">
      <w:r w:rsidRPr="005471EF">
        <w:rPr>
          <w:rFonts w:eastAsia="SimSun" w:hint="eastAsia"/>
          <w:lang w:eastAsia="zh-CN"/>
        </w:rPr>
        <w:t>只关乎</w:t>
      </w:r>
      <w:ins w:id="153" w:author="Jacky Shen" w:date="2015-10-03T10:31:00Z">
        <w:r w:rsidR="00FF43FC">
          <w:rPr>
            <w:rFonts w:eastAsia="SimSun" w:hint="eastAsia"/>
            <w:lang w:eastAsia="zh-CN"/>
          </w:rPr>
          <w:t>「发生了</w:t>
        </w:r>
        <w:r w:rsidR="00FF43FC">
          <w:rPr>
            <w:rFonts w:eastAsia="SimSun"/>
            <w:lang w:eastAsia="zh-CN"/>
          </w:rPr>
          <w:t>什么？</w:t>
        </w:r>
        <w:r w:rsidR="00FF43FC" w:rsidRPr="005471EF">
          <w:rPr>
            <w:rFonts w:eastAsia="SimSun" w:hint="eastAsia"/>
            <w:lang w:eastAsia="zh-CN"/>
          </w:rPr>
          <w:t>」</w:t>
        </w:r>
      </w:ins>
      <w:del w:id="154" w:author="Jacky Shen" w:date="2015-10-03T10:31:00Z">
        <w:r w:rsidRPr="005471EF" w:rsidDel="00FF43FC">
          <w:rPr>
            <w:rFonts w:eastAsia="SimSun" w:hint="eastAsia"/>
            <w:lang w:eastAsia="zh-CN"/>
          </w:rPr>
          <w:delText>错误的发生</w:delText>
        </w:r>
      </w:del>
    </w:p>
    <w:p w14:paraId="3F3FC752" w14:textId="77777777" w:rsidR="005471EF" w:rsidRDefault="005471EF" w:rsidP="005471EF"/>
    <w:p w14:paraId="0CCE78BF" w14:textId="77777777" w:rsidR="005471EF" w:rsidRDefault="005471EF" w:rsidP="005471EF">
      <w:r w:rsidRPr="005471EF">
        <w:rPr>
          <w:rFonts w:eastAsia="SimSun"/>
          <w:lang w:eastAsia="zh-CN"/>
        </w:rPr>
        <w:t>42</w:t>
      </w:r>
    </w:p>
    <w:p w14:paraId="67FAF6B3" w14:textId="77777777" w:rsidR="005471EF" w:rsidRDefault="005471EF" w:rsidP="005471EF">
      <w:r w:rsidRPr="005471EF">
        <w:rPr>
          <w:rFonts w:eastAsia="SimSun"/>
          <w:lang w:eastAsia="zh-CN"/>
        </w:rPr>
        <w:t>00:02:01,750 --&gt; 00:</w:t>
      </w:r>
      <w:proofErr w:type="gramStart"/>
      <w:r w:rsidRPr="005471EF">
        <w:rPr>
          <w:rFonts w:eastAsia="SimSun"/>
          <w:lang w:eastAsia="zh-CN"/>
        </w:rPr>
        <w:t>02:04,440</w:t>
      </w:r>
      <w:proofErr w:type="gramEnd"/>
    </w:p>
    <w:p w14:paraId="21D71D87" w14:textId="54389B01" w:rsidR="005471EF" w:rsidRDefault="005471EF" w:rsidP="005471EF">
      <w:r w:rsidRPr="005471EF">
        <w:rPr>
          <w:rFonts w:eastAsia="SimSun" w:hint="eastAsia"/>
          <w:lang w:eastAsia="zh-CN"/>
        </w:rPr>
        <w:t>「我们学到</w:t>
      </w:r>
      <w:ins w:id="155" w:author="Jacky Shen" w:date="2015-10-03T10:31:00Z">
        <w:r w:rsidR="00FF43FC">
          <w:rPr>
            <w:rFonts w:eastAsia="SimSun"/>
            <w:lang w:eastAsia="zh-CN"/>
          </w:rPr>
          <w:t>了</w:t>
        </w:r>
      </w:ins>
      <w:r w:rsidRPr="005471EF">
        <w:rPr>
          <w:rFonts w:eastAsia="SimSun" w:hint="eastAsia"/>
          <w:lang w:eastAsia="zh-CN"/>
        </w:rPr>
        <w:t>什么？」</w:t>
      </w:r>
    </w:p>
    <w:p w14:paraId="5494781E" w14:textId="0A7C0E2D" w:rsidR="005471EF" w:rsidDel="00FF43FC" w:rsidRDefault="005471EF" w:rsidP="005471EF">
      <w:pPr>
        <w:rPr>
          <w:del w:id="156" w:author="Jacky Shen" w:date="2015-10-03T10:31:00Z"/>
          <w:rFonts w:hint="eastAsia"/>
        </w:rPr>
      </w:pPr>
      <w:r w:rsidRPr="005471EF">
        <w:rPr>
          <w:rFonts w:eastAsia="SimSun" w:hint="eastAsia"/>
          <w:lang w:eastAsia="zh-CN"/>
        </w:rPr>
        <w:t>「我们</w:t>
      </w:r>
      <w:ins w:id="157" w:author="Jacky Shen" w:date="2015-10-03T10:31:00Z">
        <w:r w:rsidR="00FF43FC">
          <w:rPr>
            <w:lang w:eastAsia="zh-CN"/>
          </w:rPr>
          <w:t>将</w:t>
        </w:r>
      </w:ins>
      <w:del w:id="158" w:author="Jacky Shen" w:date="2015-10-03T10:31:00Z">
        <w:r w:rsidDel="00FF43FC">
          <w:rPr>
            <w:rFonts w:hint="eastAsia"/>
          </w:rPr>
          <w:cr/>
        </w:r>
      </w:del>
      <w:ins w:id="159" w:author="Jacky Shen" w:date="2015-10-03T10:31:00Z">
        <w:r w:rsidR="00FF43FC">
          <w:rPr>
            <w:rFonts w:eastAsia="SimSun"/>
            <w:lang w:eastAsia="zh-CN"/>
          </w:rPr>
          <w:t>如何</w:t>
        </w:r>
      </w:ins>
    </w:p>
    <w:p w14:paraId="5ED0F9F4" w14:textId="561BFB14" w:rsidR="005471EF" w:rsidRDefault="005471EF" w:rsidP="005471EF">
      <w:r w:rsidRPr="005471EF">
        <w:rPr>
          <w:rFonts w:eastAsia="SimSun" w:hint="eastAsia"/>
          <w:lang w:eastAsia="zh-CN"/>
        </w:rPr>
        <w:t>改变</w:t>
      </w:r>
      <w:del w:id="160" w:author="Jacky Shen" w:date="2015-10-03T10:31:00Z">
        <w:r w:rsidRPr="005471EF" w:rsidDel="00FF43FC">
          <w:rPr>
            <w:rFonts w:eastAsia="SimSun" w:hint="eastAsia"/>
            <w:lang w:eastAsia="zh-CN"/>
          </w:rPr>
          <w:delText>了什么</w:delText>
        </w:r>
      </w:del>
      <w:r w:rsidRPr="005471EF">
        <w:rPr>
          <w:rFonts w:eastAsia="SimSun" w:hint="eastAsia"/>
          <w:lang w:eastAsia="zh-CN"/>
        </w:rPr>
        <w:t>？」</w:t>
      </w:r>
    </w:p>
    <w:p w14:paraId="1211E46E" w14:textId="77777777" w:rsidR="005471EF" w:rsidRDefault="005471EF" w:rsidP="005471EF"/>
    <w:p w14:paraId="5374FAD2" w14:textId="77777777" w:rsidR="005471EF" w:rsidRDefault="005471EF" w:rsidP="005471EF">
      <w:r w:rsidRPr="005471EF">
        <w:rPr>
          <w:rFonts w:eastAsia="SimSun"/>
          <w:lang w:eastAsia="zh-CN"/>
        </w:rPr>
        <w:t>43</w:t>
      </w:r>
    </w:p>
    <w:p w14:paraId="49C7203B" w14:textId="77777777" w:rsidR="005471EF" w:rsidRDefault="005471EF" w:rsidP="005471EF">
      <w:r w:rsidRPr="005471EF">
        <w:rPr>
          <w:rFonts w:eastAsia="SimSun"/>
          <w:lang w:eastAsia="zh-CN"/>
        </w:rPr>
        <w:t>00:02:04,440 --&gt; 00:</w:t>
      </w:r>
      <w:proofErr w:type="gramStart"/>
      <w:r w:rsidRPr="005471EF">
        <w:rPr>
          <w:rFonts w:eastAsia="SimSun"/>
          <w:lang w:eastAsia="zh-CN"/>
        </w:rPr>
        <w:t>02:07,640</w:t>
      </w:r>
      <w:proofErr w:type="gramEnd"/>
    </w:p>
    <w:p w14:paraId="772C5E62" w14:textId="27456790" w:rsidR="005471EF" w:rsidDel="00FF43FC" w:rsidRDefault="005471EF" w:rsidP="005471EF">
      <w:pPr>
        <w:rPr>
          <w:del w:id="161" w:author="Jacky Shen" w:date="2015-10-03T10:32:00Z"/>
        </w:rPr>
      </w:pPr>
      <w:del w:id="162" w:author="Jacky Shen" w:date="2015-10-03T10:32:00Z">
        <w:r w:rsidRPr="005471EF" w:rsidDel="00FF43FC">
          <w:rPr>
            <w:rFonts w:eastAsia="SimSun" w:hint="eastAsia"/>
            <w:lang w:eastAsia="zh-CN"/>
          </w:rPr>
          <w:delText>在</w:delText>
        </w:r>
      </w:del>
      <w:del w:id="163" w:author="Jacky Shen" w:date="2015-10-03T10:31:00Z">
        <w:r w:rsidRPr="005471EF" w:rsidDel="00FF43FC">
          <w:rPr>
            <w:rFonts w:eastAsia="SimSun" w:hint="eastAsia"/>
            <w:lang w:eastAsia="zh-CN"/>
          </w:rPr>
          <w:delText>事件</w:delText>
        </w:r>
      </w:del>
      <w:del w:id="164" w:author="Jacky Shen" w:date="2015-10-03T10:32:00Z">
        <w:r w:rsidRPr="005471EF" w:rsidDel="00FF43FC">
          <w:rPr>
            <w:rFonts w:eastAsia="SimSun" w:hint="eastAsia"/>
            <w:lang w:eastAsia="zh-CN"/>
          </w:rPr>
          <w:delText>管理流程里</w:delText>
        </w:r>
      </w:del>
    </w:p>
    <w:p w14:paraId="7C2DC577" w14:textId="7A500594" w:rsidR="005471EF" w:rsidRDefault="00FF43FC" w:rsidP="005471EF">
      <w:ins w:id="165" w:author="Jacky Shen" w:date="2015-10-03T10:31:00Z">
        <w:r>
          <w:rPr>
            <w:rFonts w:eastAsia="SimSun"/>
            <w:lang w:eastAsia="zh-CN"/>
          </w:rPr>
          <w:t>事后检视</w:t>
        </w:r>
      </w:ins>
      <w:del w:id="166" w:author="Jacky Shen" w:date="2015-10-03T10:31:00Z">
        <w:r w:rsidR="005471EF" w:rsidRPr="005471EF" w:rsidDel="00FF43FC">
          <w:rPr>
            <w:rFonts w:eastAsia="SimSun" w:hint="eastAsia"/>
            <w:lang w:eastAsia="zh-CN"/>
          </w:rPr>
          <w:delText>检讨</w:delText>
        </w:r>
      </w:del>
      <w:ins w:id="167" w:author="Jacky Shen" w:date="2015-10-03T10:32:00Z">
        <w:r>
          <w:rPr>
            <w:rFonts w:eastAsia="SimSun" w:hint="eastAsia"/>
            <w:lang w:eastAsia="zh-CN"/>
          </w:rPr>
          <w:t>实际</w:t>
        </w:r>
      </w:ins>
      <w:del w:id="168" w:author="Jacky Shen" w:date="2015-10-03T10:32:00Z">
        <w:r w:rsidR="005471EF" w:rsidRPr="005471EF" w:rsidDel="00FF43FC">
          <w:rPr>
            <w:rFonts w:eastAsia="SimSun" w:hint="eastAsia"/>
            <w:lang w:eastAsia="zh-CN"/>
          </w:rPr>
          <w:delText>几乎</w:delText>
        </w:r>
      </w:del>
      <w:r w:rsidR="005471EF" w:rsidRPr="005471EF">
        <w:rPr>
          <w:rFonts w:eastAsia="SimSun" w:hint="eastAsia"/>
          <w:lang w:eastAsia="zh-CN"/>
        </w:rPr>
        <w:t>是我们的</w:t>
      </w:r>
      <w:ins w:id="169" w:author="Jacky Shen" w:date="2015-10-03T10:32:00Z">
        <w:r>
          <w:rPr>
            <w:rFonts w:eastAsia="SimSun"/>
            <w:lang w:eastAsia="zh-CN"/>
          </w:rPr>
          <w:t>事故</w:t>
        </w:r>
        <w:r w:rsidRPr="005471EF">
          <w:rPr>
            <w:rFonts w:eastAsia="SimSun" w:hint="eastAsia"/>
            <w:lang w:eastAsia="zh-CN"/>
          </w:rPr>
          <w:t>管理流程里</w:t>
        </w:r>
        <w:r>
          <w:rPr>
            <w:rFonts w:eastAsia="SimSun"/>
            <w:lang w:eastAsia="zh-CN"/>
          </w:rPr>
          <w:t>的</w:t>
        </w:r>
      </w:ins>
      <w:r w:rsidR="005471EF" w:rsidRPr="005471EF">
        <w:rPr>
          <w:rFonts w:eastAsia="SimSun" w:hint="eastAsia"/>
          <w:lang w:eastAsia="zh-CN"/>
        </w:rPr>
        <w:t>一部分</w:t>
      </w:r>
    </w:p>
    <w:p w14:paraId="02FD6DC8" w14:textId="77777777" w:rsidR="005471EF" w:rsidRDefault="005471EF" w:rsidP="005471EF"/>
    <w:p w14:paraId="4F693565" w14:textId="77777777" w:rsidR="005471EF" w:rsidRDefault="005471EF" w:rsidP="005471EF">
      <w:r w:rsidRPr="005471EF">
        <w:rPr>
          <w:rFonts w:eastAsia="SimSun"/>
          <w:lang w:eastAsia="zh-CN"/>
        </w:rPr>
        <w:t>44</w:t>
      </w:r>
    </w:p>
    <w:p w14:paraId="12325630" w14:textId="77777777" w:rsidR="005471EF" w:rsidRDefault="005471EF" w:rsidP="005471EF">
      <w:r w:rsidRPr="005471EF">
        <w:rPr>
          <w:rFonts w:eastAsia="SimSun"/>
          <w:lang w:eastAsia="zh-CN"/>
        </w:rPr>
        <w:t>00:02:07,640 --&gt; 00:</w:t>
      </w:r>
      <w:proofErr w:type="gramStart"/>
      <w:r w:rsidRPr="005471EF">
        <w:rPr>
          <w:rFonts w:eastAsia="SimSun"/>
          <w:lang w:eastAsia="zh-CN"/>
        </w:rPr>
        <w:t>02:10,950</w:t>
      </w:r>
      <w:proofErr w:type="gramEnd"/>
    </w:p>
    <w:p w14:paraId="30212889" w14:textId="36BF586E" w:rsidR="005471EF" w:rsidRDefault="005471EF" w:rsidP="005471EF">
      <w:r w:rsidRPr="005471EF">
        <w:rPr>
          <w:rFonts w:eastAsia="SimSun" w:hint="eastAsia"/>
          <w:lang w:eastAsia="zh-CN"/>
        </w:rPr>
        <w:t>因此</w:t>
      </w:r>
      <w:ins w:id="170" w:author="Jacky Shen" w:date="2015-10-03T10:33:00Z">
        <w:r w:rsidR="00FF43FC">
          <w:rPr>
            <w:rFonts w:eastAsia="SimSun"/>
            <w:lang w:eastAsia="zh-CN"/>
          </w:rPr>
          <w:t>当问题解决后，</w:t>
        </w:r>
      </w:ins>
      <w:del w:id="171" w:author="Jacky Shen" w:date="2015-10-03T10:33:00Z">
        <w:r w:rsidRPr="005471EF" w:rsidDel="00FF43FC">
          <w:rPr>
            <w:rFonts w:eastAsia="SimSun" w:hint="eastAsia"/>
            <w:lang w:eastAsia="zh-CN"/>
          </w:rPr>
          <w:delText>一个</w:delText>
        </w:r>
      </w:del>
      <w:ins w:id="172" w:author="Jacky Shen" w:date="2015-10-03T10:32:00Z">
        <w:r w:rsidR="00FF43FC">
          <w:rPr>
            <w:rFonts w:eastAsia="SimSun"/>
            <w:lang w:eastAsia="zh-CN"/>
          </w:rPr>
          <w:t>事故</w:t>
        </w:r>
      </w:ins>
      <w:del w:id="173" w:author="Jacky Shen" w:date="2015-10-03T10:32:00Z">
        <w:r w:rsidRPr="005471EF" w:rsidDel="00FF43FC">
          <w:rPr>
            <w:rFonts w:eastAsia="SimSun" w:hint="eastAsia"/>
            <w:lang w:eastAsia="zh-CN"/>
          </w:rPr>
          <w:delText>事件</w:delText>
        </w:r>
      </w:del>
      <w:r w:rsidRPr="005471EF">
        <w:rPr>
          <w:rFonts w:eastAsia="SimSun" w:hint="eastAsia"/>
          <w:lang w:eastAsia="zh-CN"/>
        </w:rPr>
        <w:t>处理单</w:t>
      </w:r>
      <w:ins w:id="174" w:author="Jacky Shen" w:date="2015-10-03T10:34:00Z">
        <w:r w:rsidR="00FF43FC">
          <w:rPr>
            <w:rFonts w:eastAsia="SimSun" w:hint="eastAsia"/>
            <w:lang w:eastAsia="zh-CN"/>
          </w:rPr>
          <w:t>并未</w:t>
        </w:r>
      </w:ins>
      <w:del w:id="175" w:author="Jacky Shen" w:date="2015-10-03T10:34:00Z">
        <w:r w:rsidRPr="005471EF" w:rsidDel="00FF43FC">
          <w:rPr>
            <w:rFonts w:eastAsia="SimSun" w:hint="eastAsia"/>
            <w:lang w:eastAsia="zh-CN"/>
          </w:rPr>
          <w:delText>没</w:delText>
        </w:r>
      </w:del>
      <w:r w:rsidRPr="005471EF">
        <w:rPr>
          <w:rFonts w:eastAsia="SimSun" w:hint="eastAsia"/>
          <w:lang w:eastAsia="zh-CN"/>
        </w:rPr>
        <w:t>结束</w:t>
      </w:r>
    </w:p>
    <w:p w14:paraId="031CD2FC" w14:textId="2CA91C2D" w:rsidR="005471EF" w:rsidDel="00FF43FC" w:rsidRDefault="005471EF" w:rsidP="005471EF">
      <w:pPr>
        <w:rPr>
          <w:del w:id="176" w:author="Jacky Shen" w:date="2015-10-03T10:33:00Z"/>
        </w:rPr>
      </w:pPr>
      <w:del w:id="177" w:author="Jacky Shen" w:date="2015-10-03T10:33:00Z">
        <w:r w:rsidRPr="005471EF" w:rsidDel="00FF43FC">
          <w:rPr>
            <w:rFonts w:eastAsia="SimSun" w:hint="eastAsia"/>
            <w:lang w:eastAsia="zh-CN"/>
          </w:rPr>
          <w:delText>表示还有问题要解决</w:delText>
        </w:r>
      </w:del>
    </w:p>
    <w:p w14:paraId="03D6BE67" w14:textId="77777777" w:rsidR="005471EF" w:rsidRDefault="005471EF" w:rsidP="005471EF"/>
    <w:p w14:paraId="60533961" w14:textId="77777777" w:rsidR="005471EF" w:rsidRDefault="005471EF" w:rsidP="005471EF">
      <w:r w:rsidRPr="005471EF">
        <w:rPr>
          <w:rFonts w:eastAsia="SimSun"/>
          <w:lang w:eastAsia="zh-CN"/>
        </w:rPr>
        <w:t>45</w:t>
      </w:r>
    </w:p>
    <w:p w14:paraId="73CD2567" w14:textId="77777777" w:rsidR="005471EF" w:rsidRDefault="005471EF" w:rsidP="005471EF">
      <w:r w:rsidRPr="005471EF">
        <w:rPr>
          <w:rFonts w:eastAsia="SimSun"/>
          <w:lang w:eastAsia="zh-CN"/>
        </w:rPr>
        <w:t>00:02:10,950</w:t>
      </w:r>
      <w:r>
        <w:t xml:space="preserve"> </w:t>
      </w:r>
      <w:r>
        <w:cr/>
      </w:r>
    </w:p>
    <w:p w14:paraId="2020D5E8" w14:textId="77777777" w:rsidR="005471EF" w:rsidRDefault="005471EF" w:rsidP="005471EF">
      <w:r w:rsidRPr="005471EF">
        <w:rPr>
          <w:rFonts w:eastAsia="SimSun"/>
          <w:lang w:eastAsia="zh-CN"/>
        </w:rPr>
        <w:t>--&gt; 00:02:15,320</w:t>
      </w:r>
    </w:p>
    <w:p w14:paraId="26BAF7EE" w14:textId="2F377E29" w:rsidR="005471EF" w:rsidDel="00FF43FC" w:rsidRDefault="00FF43FC" w:rsidP="005471EF">
      <w:pPr>
        <w:rPr>
          <w:del w:id="178" w:author="Jacky Shen" w:date="2015-10-03T10:34:00Z"/>
          <w:rFonts w:hint="eastAsia"/>
        </w:rPr>
      </w:pPr>
      <w:ins w:id="179" w:author="Jacky Shen" w:date="2015-10-03T10:34:00Z">
        <w:r>
          <w:rPr>
            <w:rFonts w:eastAsia="SimSun"/>
            <w:lang w:eastAsia="zh-CN"/>
          </w:rPr>
          <w:t>只有</w:t>
        </w:r>
      </w:ins>
      <w:r w:rsidR="005471EF" w:rsidRPr="005471EF">
        <w:rPr>
          <w:rFonts w:eastAsia="SimSun" w:hint="eastAsia"/>
          <w:lang w:eastAsia="zh-CN"/>
        </w:rPr>
        <w:t>当我们</w:t>
      </w:r>
      <w:ins w:id="180" w:author="Jacky Shen" w:date="2015-10-03T10:34:00Z">
        <w:r>
          <w:rPr>
            <w:rFonts w:eastAsia="SimSun"/>
            <w:lang w:eastAsia="zh-CN"/>
          </w:rPr>
          <w:t>有所学习</w:t>
        </w:r>
      </w:ins>
      <w:del w:id="181" w:author="Jacky Shen" w:date="2015-10-03T10:34:00Z">
        <w:r w:rsidR="005471EF" w:rsidRPr="005471EF" w:rsidDel="00FF43FC">
          <w:rPr>
            <w:rFonts w:eastAsia="SimSun" w:hint="eastAsia"/>
            <w:lang w:eastAsia="zh-CN"/>
          </w:rPr>
          <w:delText>有学到</w:delText>
        </w:r>
      </w:del>
      <w:ins w:id="182" w:author="Jacky Shen" w:date="2015-10-03T10:34:00Z">
        <w:r>
          <w:rPr>
            <w:rFonts w:eastAsia="SimSun" w:hint="eastAsia"/>
            <w:lang w:eastAsia="zh-CN"/>
          </w:rPr>
          <w:t>收获</w:t>
        </w:r>
      </w:ins>
      <w:del w:id="183" w:author="Jacky Shen" w:date="2015-10-03T10:34:00Z">
        <w:r w:rsidR="005471EF" w:rsidRPr="005471EF" w:rsidDel="00FF43FC">
          <w:rPr>
            <w:rFonts w:eastAsia="SimSun" w:hint="eastAsia"/>
            <w:lang w:eastAsia="zh-CN"/>
          </w:rPr>
          <w:delText>经验与教训</w:delText>
        </w:r>
      </w:del>
      <w:r w:rsidR="005471EF" w:rsidRPr="005471EF">
        <w:rPr>
          <w:rFonts w:eastAsia="SimSun" w:hint="eastAsia"/>
          <w:lang w:eastAsia="zh-CN"/>
        </w:rPr>
        <w:t>时</w:t>
      </w:r>
      <w:ins w:id="184" w:author="Jacky Shen" w:date="2015-10-03T10:34:00Z">
        <w:r>
          <w:rPr>
            <w:rFonts w:eastAsia="SimSun"/>
            <w:lang w:eastAsia="zh-CN"/>
          </w:rPr>
          <w:t>才</w:t>
        </w:r>
      </w:ins>
      <w:r w:rsidR="005471EF" w:rsidRPr="005471EF">
        <w:rPr>
          <w:rFonts w:eastAsia="SimSun" w:hint="eastAsia"/>
          <w:lang w:eastAsia="zh-CN"/>
        </w:rPr>
        <w:t>结束</w:t>
      </w:r>
      <w:ins w:id="185" w:author="Jacky Shen" w:date="2015-10-03T10:34:00Z">
        <w:r>
          <w:rPr>
            <w:rFonts w:eastAsia="SimSun"/>
            <w:lang w:eastAsia="zh-CN"/>
          </w:rPr>
          <w:t>，</w:t>
        </w:r>
        <w:r>
          <w:rPr>
            <w:rFonts w:eastAsia="SimSun" w:hint="eastAsia"/>
            <w:lang w:eastAsia="zh-CN"/>
          </w:rPr>
          <w:t>以</w:t>
        </w:r>
      </w:ins>
    </w:p>
    <w:p w14:paraId="6DC62659" w14:textId="77777777" w:rsidR="005471EF" w:rsidRDefault="005471EF" w:rsidP="005471EF">
      <w:r w:rsidRPr="005471EF">
        <w:rPr>
          <w:rFonts w:eastAsia="SimSun" w:hint="eastAsia"/>
          <w:lang w:eastAsia="zh-CN"/>
        </w:rPr>
        <w:t>避免相同问题再发生</w:t>
      </w:r>
    </w:p>
    <w:p w14:paraId="65BA09B5" w14:textId="77777777" w:rsidR="005471EF" w:rsidRDefault="005471EF" w:rsidP="005471EF"/>
    <w:p w14:paraId="2D135BD1" w14:textId="77777777" w:rsidR="005471EF" w:rsidRDefault="005471EF" w:rsidP="005471EF">
      <w:r w:rsidRPr="005471EF">
        <w:rPr>
          <w:rFonts w:eastAsia="SimSun"/>
          <w:lang w:eastAsia="zh-CN"/>
        </w:rPr>
        <w:t>46</w:t>
      </w:r>
    </w:p>
    <w:p w14:paraId="5AB62C74" w14:textId="77777777" w:rsidR="005471EF" w:rsidRDefault="005471EF" w:rsidP="005471EF">
      <w:r w:rsidRPr="005471EF">
        <w:rPr>
          <w:rFonts w:eastAsia="SimSun"/>
          <w:lang w:eastAsia="zh-CN"/>
        </w:rPr>
        <w:t>00:02:15,320 --&gt;</w:t>
      </w:r>
      <w:r>
        <w:t xml:space="preserve"> </w:t>
      </w:r>
      <w:r>
        <w:cr/>
      </w:r>
    </w:p>
    <w:p w14:paraId="19D43B94" w14:textId="77777777" w:rsidR="005471EF" w:rsidRDefault="005471EF" w:rsidP="005471EF">
      <w:r w:rsidRPr="005471EF">
        <w:rPr>
          <w:rFonts w:eastAsia="SimSun"/>
          <w:lang w:eastAsia="zh-CN"/>
        </w:rPr>
        <w:t>00:02:17,890</w:t>
      </w:r>
    </w:p>
    <w:p w14:paraId="7DFE63A5" w14:textId="4B927D8D" w:rsidR="005471EF" w:rsidRDefault="005471EF" w:rsidP="005471EF">
      <w:r w:rsidRPr="005471EF">
        <w:rPr>
          <w:rFonts w:eastAsia="SimSun" w:hint="eastAsia"/>
          <w:lang w:eastAsia="zh-CN"/>
        </w:rPr>
        <w:t>修复流程，而</w:t>
      </w:r>
      <w:ins w:id="186" w:author="Jacky Shen" w:date="2015-10-03T10:35:00Z">
        <w:r w:rsidR="00FF43FC">
          <w:rPr>
            <w:rFonts w:eastAsia="SimSun"/>
            <w:lang w:eastAsia="zh-CN"/>
          </w:rPr>
          <w:t>不仅仅是</w:t>
        </w:r>
      </w:ins>
      <w:del w:id="187" w:author="Jacky Shen" w:date="2015-10-03T10:35:00Z">
        <w:r w:rsidRPr="005471EF" w:rsidDel="00FF43FC">
          <w:rPr>
            <w:rFonts w:eastAsia="SimSun" w:hint="eastAsia"/>
            <w:lang w:eastAsia="zh-CN"/>
          </w:rPr>
          <w:delText>非只是</w:delText>
        </w:r>
      </w:del>
      <w:r w:rsidRPr="005471EF">
        <w:rPr>
          <w:rFonts w:eastAsia="SimSun" w:hint="eastAsia"/>
          <w:lang w:eastAsia="zh-CN"/>
        </w:rPr>
        <w:t>产品</w:t>
      </w:r>
    </w:p>
    <w:p w14:paraId="2341AAB4" w14:textId="77777777" w:rsidR="005471EF" w:rsidRDefault="005471EF" w:rsidP="005471EF"/>
    <w:p w14:paraId="293E7550" w14:textId="77777777" w:rsidR="005471EF" w:rsidRDefault="005471EF" w:rsidP="005471EF">
      <w:r w:rsidRPr="005471EF">
        <w:rPr>
          <w:rFonts w:eastAsia="SimSun"/>
          <w:lang w:eastAsia="zh-CN"/>
        </w:rPr>
        <w:t>47</w:t>
      </w:r>
    </w:p>
    <w:p w14:paraId="5C274132" w14:textId="77777777" w:rsidR="005471EF" w:rsidRDefault="005471EF" w:rsidP="005471EF">
      <w:r w:rsidRPr="005471EF">
        <w:rPr>
          <w:rFonts w:eastAsia="SimSun"/>
          <w:lang w:eastAsia="zh-CN"/>
        </w:rPr>
        <w:t>00:02:17,890 --&gt; 00:</w:t>
      </w:r>
      <w:proofErr w:type="gramStart"/>
      <w:r w:rsidRPr="005471EF">
        <w:rPr>
          <w:rFonts w:eastAsia="SimSun"/>
          <w:lang w:eastAsia="zh-CN"/>
        </w:rPr>
        <w:t>02:21,280</w:t>
      </w:r>
      <w:proofErr w:type="gramEnd"/>
    </w:p>
    <w:p w14:paraId="68FD11C6" w14:textId="77777777" w:rsidR="005471EF" w:rsidRDefault="005471EF" w:rsidP="005471EF">
      <w:r w:rsidRPr="005471EF">
        <w:rPr>
          <w:rFonts w:eastAsia="SimSun" w:hint="eastAsia"/>
          <w:lang w:eastAsia="zh-CN"/>
        </w:rPr>
        <w:t>附带一提</w:t>
      </w:r>
    </w:p>
    <w:p w14:paraId="4F9FC760" w14:textId="77777777" w:rsidR="005471EF" w:rsidRDefault="005471EF" w:rsidP="005471EF">
      <w:r w:rsidRPr="005471EF">
        <w:rPr>
          <w:rFonts w:eastAsia="SimSun" w:hint="eastAsia"/>
          <w:lang w:eastAsia="zh-CN"/>
        </w:rPr>
        <w:t>所有小队每隔几</w:t>
      </w:r>
      <w:r>
        <w:rPr>
          <w:rFonts w:hint="eastAsia"/>
        </w:rPr>
        <w:cr/>
      </w:r>
    </w:p>
    <w:p w14:paraId="3FB07DAD" w14:textId="42103ED0" w:rsidR="005471EF" w:rsidRDefault="005471EF" w:rsidP="005471EF">
      <w:r w:rsidRPr="005471EF">
        <w:rPr>
          <w:rFonts w:eastAsia="SimSun" w:hint="eastAsia"/>
          <w:lang w:eastAsia="zh-CN"/>
        </w:rPr>
        <w:t>个星期就会进行</w:t>
      </w:r>
      <w:ins w:id="188" w:author="Jacky Shen" w:date="2015-10-03T10:35:00Z">
        <w:r w:rsidR="00FF43FC">
          <w:rPr>
            <w:rFonts w:eastAsia="SimSun"/>
            <w:lang w:eastAsia="zh-CN"/>
          </w:rPr>
          <w:t>回顾会议</w:t>
        </w:r>
      </w:ins>
      <w:del w:id="189" w:author="Jacky Shen" w:date="2015-10-03T10:35:00Z">
        <w:r w:rsidRPr="005471EF" w:rsidDel="00FF43FC">
          <w:rPr>
            <w:rFonts w:eastAsia="SimSun" w:hint="eastAsia"/>
            <w:lang w:eastAsia="zh-CN"/>
          </w:rPr>
          <w:delText>检讨</w:delText>
        </w:r>
      </w:del>
    </w:p>
    <w:p w14:paraId="70D21A7B" w14:textId="77777777" w:rsidR="005471EF" w:rsidRDefault="005471EF" w:rsidP="005471EF"/>
    <w:p w14:paraId="474EC935" w14:textId="77777777" w:rsidR="005471EF" w:rsidRDefault="005471EF" w:rsidP="005471EF">
      <w:r w:rsidRPr="005471EF">
        <w:rPr>
          <w:rFonts w:eastAsia="SimSun"/>
          <w:lang w:eastAsia="zh-CN"/>
        </w:rPr>
        <w:t>48</w:t>
      </w:r>
    </w:p>
    <w:p w14:paraId="3489DF14" w14:textId="77777777" w:rsidR="005471EF" w:rsidRDefault="005471EF" w:rsidP="005471EF">
      <w:r w:rsidRPr="005471EF">
        <w:rPr>
          <w:rFonts w:eastAsia="SimSun"/>
          <w:lang w:eastAsia="zh-CN"/>
        </w:rPr>
        <w:t>00:02:21,280 --&gt; 00:</w:t>
      </w:r>
      <w:proofErr w:type="gramStart"/>
      <w:r w:rsidRPr="005471EF">
        <w:rPr>
          <w:rFonts w:eastAsia="SimSun"/>
          <w:lang w:eastAsia="zh-CN"/>
        </w:rPr>
        <w:t>02:24,780</w:t>
      </w:r>
      <w:proofErr w:type="gramEnd"/>
    </w:p>
    <w:p w14:paraId="283FE087" w14:textId="1E4563C9" w:rsidR="005471EF" w:rsidRDefault="005471EF" w:rsidP="005471EF">
      <w:r w:rsidRPr="005471EF">
        <w:rPr>
          <w:rFonts w:eastAsia="SimSun" w:hint="eastAsia"/>
          <w:lang w:eastAsia="zh-CN"/>
        </w:rPr>
        <w:t>来</w:t>
      </w:r>
      <w:ins w:id="190" w:author="Jacky Shen" w:date="2015-10-03T10:35:00Z">
        <w:r w:rsidR="00FF43FC">
          <w:rPr>
            <w:rFonts w:eastAsia="SimSun"/>
            <w:lang w:eastAsia="zh-CN"/>
          </w:rPr>
          <w:t>讨论</w:t>
        </w:r>
      </w:ins>
      <w:del w:id="191" w:author="Jacky Shen" w:date="2015-10-03T10:35:00Z">
        <w:r w:rsidRPr="005471EF" w:rsidDel="00FF43FC">
          <w:rPr>
            <w:rFonts w:eastAsia="SimSun" w:hint="eastAsia"/>
            <w:lang w:eastAsia="zh-CN"/>
          </w:rPr>
          <w:delText>说明</w:delText>
        </w:r>
      </w:del>
      <w:r w:rsidRPr="005471EF">
        <w:rPr>
          <w:rFonts w:eastAsia="SimSun" w:hint="eastAsia"/>
          <w:lang w:eastAsia="zh-CN"/>
        </w:rPr>
        <w:t>哪些</w:t>
      </w:r>
      <w:ins w:id="192" w:author="Jacky Shen" w:date="2015-10-03T10:35:00Z">
        <w:r w:rsidR="00FF43FC">
          <w:rPr>
            <w:rFonts w:eastAsia="SimSun"/>
            <w:lang w:eastAsia="zh-CN"/>
          </w:rPr>
          <w:t>地方</w:t>
        </w:r>
      </w:ins>
      <w:r w:rsidRPr="005471EF">
        <w:rPr>
          <w:rFonts w:eastAsia="SimSun" w:hint="eastAsia"/>
          <w:lang w:eastAsia="zh-CN"/>
        </w:rPr>
        <w:t>做得很好</w:t>
      </w:r>
    </w:p>
    <w:p w14:paraId="359561DA" w14:textId="0D8323D7" w:rsidR="005471EF" w:rsidRDefault="005471EF" w:rsidP="005471EF">
      <w:r w:rsidRPr="005471EF">
        <w:rPr>
          <w:rFonts w:eastAsia="SimSun" w:hint="eastAsia"/>
          <w:lang w:eastAsia="zh-CN"/>
        </w:rPr>
        <w:t>哪些</w:t>
      </w:r>
      <w:ins w:id="193" w:author="Jacky Shen" w:date="2015-10-03T10:35:00Z">
        <w:r w:rsidR="00FF43FC">
          <w:rPr>
            <w:rFonts w:eastAsia="SimSun" w:hint="eastAsia"/>
            <w:lang w:eastAsia="zh-CN"/>
          </w:rPr>
          <w:t>地方</w:t>
        </w:r>
      </w:ins>
      <w:ins w:id="194" w:author="Jacky Shen" w:date="2015-10-03T10:36:00Z">
        <w:r w:rsidR="00FF43FC">
          <w:rPr>
            <w:rFonts w:eastAsia="SimSun"/>
            <w:lang w:eastAsia="zh-CN"/>
          </w:rPr>
          <w:t>将来</w:t>
        </w:r>
      </w:ins>
      <w:r w:rsidRPr="005471EF">
        <w:rPr>
          <w:rFonts w:eastAsia="SimSun" w:hint="eastAsia"/>
          <w:lang w:eastAsia="zh-CN"/>
        </w:rPr>
        <w:t>还要改善</w:t>
      </w:r>
      <w:del w:id="195" w:author="Jacky Shen" w:date="2015-10-03T10:36:00Z">
        <w:r w:rsidRPr="005471EF" w:rsidDel="00FF43FC">
          <w:rPr>
            <w:rFonts w:eastAsia="SimSun" w:hint="eastAsia"/>
            <w:lang w:eastAsia="zh-CN"/>
          </w:rPr>
          <w:delText>的</w:delText>
        </w:r>
      </w:del>
    </w:p>
    <w:p w14:paraId="3ED7B49F" w14:textId="77777777" w:rsidR="005471EF" w:rsidRDefault="005471EF" w:rsidP="005471EF"/>
    <w:p w14:paraId="74391C16" w14:textId="77777777" w:rsidR="005471EF" w:rsidRDefault="005471EF" w:rsidP="005471EF">
      <w:r w:rsidRPr="005471EF">
        <w:rPr>
          <w:rFonts w:eastAsia="SimSun"/>
          <w:lang w:eastAsia="zh-CN"/>
        </w:rPr>
        <w:t>49</w:t>
      </w:r>
    </w:p>
    <w:p w14:paraId="4DF78083" w14:textId="77777777" w:rsidR="005471EF" w:rsidRDefault="005471EF" w:rsidP="005471EF">
      <w:r w:rsidRPr="005471EF">
        <w:rPr>
          <w:rFonts w:eastAsia="SimSun"/>
          <w:lang w:eastAsia="zh-CN"/>
        </w:rPr>
        <w:t>00:02:24,780 --&gt; 00:</w:t>
      </w:r>
      <w:proofErr w:type="gramStart"/>
      <w:r w:rsidRPr="005471EF">
        <w:rPr>
          <w:rFonts w:eastAsia="SimSun"/>
          <w:lang w:eastAsia="zh-CN"/>
        </w:rPr>
        <w:t>02:28,170</w:t>
      </w:r>
      <w:proofErr w:type="gramEnd"/>
    </w:p>
    <w:p w14:paraId="2B09F9A2" w14:textId="0BF33D4B" w:rsidR="005471EF" w:rsidRDefault="00FF43FC" w:rsidP="005471EF">
      <w:ins w:id="196" w:author="Jacky Shen" w:date="2015-10-03T10:35:00Z">
        <w:r>
          <w:rPr>
            <w:rFonts w:eastAsia="SimSun"/>
            <w:lang w:eastAsia="zh-CN"/>
          </w:rPr>
          <w:t>总而言之，</w:t>
        </w:r>
        <w:r w:rsidRPr="005471EF" w:rsidDel="00FF43FC">
          <w:rPr>
            <w:rFonts w:eastAsia="SimSun" w:hint="eastAsia"/>
            <w:lang w:eastAsia="zh-CN"/>
          </w:rPr>
          <w:t xml:space="preserve"> </w:t>
        </w:r>
      </w:ins>
      <w:del w:id="197" w:author="Jacky Shen" w:date="2015-10-03T10:35:00Z">
        <w:r w:rsidR="005471EF" w:rsidRPr="005471EF" w:rsidDel="00FF43FC">
          <w:rPr>
            <w:rFonts w:eastAsia="SimSun" w:hint="eastAsia"/>
            <w:lang w:eastAsia="zh-CN"/>
          </w:rPr>
          <w:delText>在所有</w:delText>
        </w:r>
      </w:del>
      <w:r w:rsidR="005471EF" w:rsidRPr="005471EF">
        <w:rPr>
          <w:rFonts w:eastAsia="SimSun"/>
          <w:lang w:eastAsia="zh-CN"/>
        </w:rPr>
        <w:t>Spotify</w:t>
      </w:r>
      <w:del w:id="198" w:author="Jacky Shen" w:date="2015-10-03T10:35:00Z">
        <w:r w:rsidR="005471EF" w:rsidRPr="005471EF" w:rsidDel="00FF43FC">
          <w:rPr>
            <w:rFonts w:eastAsia="SimSun" w:hint="eastAsia"/>
            <w:lang w:eastAsia="zh-CN"/>
          </w:rPr>
          <w:delText>都</w:delText>
        </w:r>
      </w:del>
      <w:ins w:id="199" w:author="Jacky Shen" w:date="2015-10-03T10:36:00Z">
        <w:r>
          <w:rPr>
            <w:rFonts w:eastAsia="SimSun"/>
            <w:lang w:eastAsia="zh-CN"/>
          </w:rPr>
          <w:t>具备</w:t>
        </w:r>
      </w:ins>
      <w:del w:id="200" w:author="Jacky Shen" w:date="2015-10-03T10:36:00Z">
        <w:r w:rsidR="005471EF" w:rsidRPr="005471EF" w:rsidDel="00FF43FC">
          <w:rPr>
            <w:rFonts w:eastAsia="SimSun" w:hint="eastAsia"/>
            <w:lang w:eastAsia="zh-CN"/>
          </w:rPr>
          <w:delText>有</w:delText>
        </w:r>
      </w:del>
      <w:r w:rsidR="005471EF" w:rsidRPr="005471EF">
        <w:rPr>
          <w:rFonts w:eastAsia="SimSun" w:hint="eastAsia"/>
          <w:lang w:eastAsia="zh-CN"/>
        </w:rPr>
        <w:t>一个</w:t>
      </w:r>
      <w:ins w:id="201" w:author="Jacky Shen" w:date="2015-10-03T10:35:00Z">
        <w:r>
          <w:rPr>
            <w:rFonts w:eastAsia="SimSun"/>
            <w:lang w:eastAsia="zh-CN"/>
          </w:rPr>
          <w:t>有力的</w:t>
        </w:r>
      </w:ins>
      <w:del w:id="202" w:author="Jacky Shen" w:date="2015-10-03T10:35:00Z">
        <w:r w:rsidR="005471EF" w:rsidRPr="005471EF" w:rsidDel="00FF43FC">
          <w:rPr>
            <w:rFonts w:eastAsia="SimSun" w:hint="eastAsia"/>
            <w:lang w:eastAsia="zh-CN"/>
          </w:rPr>
          <w:delText>强势</w:delText>
        </w:r>
      </w:del>
      <w:r w:rsidR="005471EF" w:rsidRPr="005471EF">
        <w:rPr>
          <w:rFonts w:eastAsia="SimSun" w:hint="eastAsia"/>
          <w:lang w:eastAsia="zh-CN"/>
        </w:rPr>
        <w:t>文化：</w:t>
      </w:r>
    </w:p>
    <w:p w14:paraId="38BA7FBD" w14:textId="361E2AAD" w:rsidR="005471EF" w:rsidRDefault="005471EF" w:rsidP="005471EF">
      <w:r w:rsidRPr="005471EF">
        <w:rPr>
          <w:rFonts w:eastAsia="SimSun" w:hint="eastAsia"/>
          <w:lang w:eastAsia="zh-CN"/>
        </w:rPr>
        <w:t>持续</w:t>
      </w:r>
      <w:ins w:id="203" w:author="Jacky Shen" w:date="2015-10-03T10:35:00Z">
        <w:r w:rsidR="00FF43FC">
          <w:rPr>
            <w:rFonts w:eastAsia="SimSun"/>
            <w:lang w:eastAsia="zh-CN"/>
          </w:rPr>
          <w:t>改进</w:t>
        </w:r>
      </w:ins>
      <w:del w:id="204" w:author="Jacky Shen" w:date="2015-10-03T10:35:00Z">
        <w:r w:rsidRPr="005471EF" w:rsidDel="00FF43FC">
          <w:rPr>
            <w:rFonts w:eastAsia="SimSun" w:hint="eastAsia"/>
            <w:lang w:eastAsia="zh-CN"/>
          </w:rPr>
          <w:delText>改善</w:delText>
        </w:r>
      </w:del>
    </w:p>
    <w:p w14:paraId="65C33EDD" w14:textId="77777777" w:rsidR="005471EF" w:rsidRDefault="005471EF" w:rsidP="005471EF"/>
    <w:p w14:paraId="0E4F8FE3" w14:textId="77777777" w:rsidR="005471EF" w:rsidRDefault="005471EF" w:rsidP="005471EF">
      <w:r w:rsidRPr="005471EF">
        <w:rPr>
          <w:rFonts w:eastAsia="SimSun"/>
          <w:lang w:eastAsia="zh-CN"/>
        </w:rPr>
        <w:t>50</w:t>
      </w:r>
    </w:p>
    <w:p w14:paraId="1D4FA4A6" w14:textId="77777777" w:rsidR="005471EF" w:rsidRDefault="005471EF" w:rsidP="005471EF">
      <w:r w:rsidRPr="005471EF">
        <w:rPr>
          <w:rFonts w:eastAsia="SimSun"/>
          <w:lang w:eastAsia="zh-CN"/>
        </w:rPr>
        <w:t>00:02:28,170 --&gt;</w:t>
      </w:r>
      <w:r>
        <w:t xml:space="preserve"> </w:t>
      </w:r>
      <w:r>
        <w:cr/>
      </w:r>
    </w:p>
    <w:p w14:paraId="136C3C17" w14:textId="77777777" w:rsidR="005471EF" w:rsidRDefault="005471EF" w:rsidP="005471EF">
      <w:r w:rsidRPr="005471EF">
        <w:rPr>
          <w:rFonts w:eastAsia="SimSun"/>
          <w:lang w:eastAsia="zh-CN"/>
        </w:rPr>
        <w:t>00:02:31,300</w:t>
      </w:r>
    </w:p>
    <w:p w14:paraId="3A49F248" w14:textId="228E8F97" w:rsidR="005471EF" w:rsidRDefault="00FF43FC" w:rsidP="005471EF">
      <w:ins w:id="205" w:author="Jacky Shen" w:date="2015-10-03T10:36:00Z">
        <w:r>
          <w:rPr>
            <w:rFonts w:eastAsia="SimSun"/>
            <w:lang w:eastAsia="zh-CN"/>
          </w:rPr>
          <w:t>自</w:t>
        </w:r>
      </w:ins>
      <w:del w:id="206" w:author="Jacky Shen" w:date="2015-10-03T10:36:00Z">
        <w:r w:rsidR="005471EF" w:rsidRPr="005471EF" w:rsidDel="00FF43FC">
          <w:rPr>
            <w:rFonts w:eastAsia="SimSun" w:hint="eastAsia"/>
            <w:lang w:eastAsia="zh-CN"/>
          </w:rPr>
          <w:delText>由</w:delText>
        </w:r>
      </w:del>
      <w:r w:rsidR="005471EF" w:rsidRPr="005471EF">
        <w:rPr>
          <w:rFonts w:eastAsia="SimSun" w:hint="eastAsia"/>
          <w:lang w:eastAsia="zh-CN"/>
        </w:rPr>
        <w:t>下而上驱动，</w:t>
      </w:r>
      <w:ins w:id="207" w:author="Jacky Shen" w:date="2015-10-03T10:36:00Z">
        <w:r>
          <w:rPr>
            <w:rFonts w:eastAsia="SimSun"/>
            <w:lang w:eastAsia="zh-CN"/>
          </w:rPr>
          <w:t>自</w:t>
        </w:r>
      </w:ins>
      <w:del w:id="208" w:author="Jacky Shen" w:date="2015-10-03T10:36:00Z">
        <w:r w:rsidR="005471EF" w:rsidRPr="005471EF" w:rsidDel="00FF43FC">
          <w:rPr>
            <w:rFonts w:eastAsia="SimSun" w:hint="eastAsia"/>
            <w:lang w:eastAsia="zh-CN"/>
          </w:rPr>
          <w:delText>从</w:delText>
        </w:r>
      </w:del>
      <w:r w:rsidR="005471EF" w:rsidRPr="005471EF">
        <w:rPr>
          <w:rFonts w:eastAsia="SimSun" w:hint="eastAsia"/>
          <w:lang w:eastAsia="zh-CN"/>
        </w:rPr>
        <w:t>上</w:t>
      </w:r>
      <w:ins w:id="209" w:author="Jacky Shen" w:date="2015-10-03T10:36:00Z">
        <w:r>
          <w:rPr>
            <w:rFonts w:eastAsia="SimSun"/>
            <w:lang w:eastAsia="zh-CN"/>
          </w:rPr>
          <w:t>而</w:t>
        </w:r>
      </w:ins>
      <w:del w:id="210" w:author="Jacky Shen" w:date="2015-10-03T10:36:00Z">
        <w:r w:rsidR="005471EF" w:rsidRPr="005471EF" w:rsidDel="00FF43FC">
          <w:rPr>
            <w:rFonts w:eastAsia="SimSun" w:hint="eastAsia"/>
            <w:lang w:eastAsia="zh-CN"/>
          </w:rPr>
          <w:delText>到</w:delText>
        </w:r>
      </w:del>
      <w:r w:rsidR="005471EF" w:rsidRPr="005471EF">
        <w:rPr>
          <w:rFonts w:eastAsia="SimSun" w:hint="eastAsia"/>
          <w:lang w:eastAsia="zh-CN"/>
        </w:rPr>
        <w:t>下支持</w:t>
      </w:r>
    </w:p>
    <w:p w14:paraId="41E08946" w14:textId="77777777" w:rsidR="005471EF" w:rsidRDefault="005471EF" w:rsidP="005471EF"/>
    <w:p w14:paraId="5DFF2974" w14:textId="77777777" w:rsidR="005471EF" w:rsidRDefault="005471EF" w:rsidP="005471EF">
      <w:r w:rsidRPr="005471EF">
        <w:rPr>
          <w:rFonts w:eastAsia="SimSun"/>
          <w:lang w:eastAsia="zh-CN"/>
        </w:rPr>
        <w:t>51</w:t>
      </w:r>
    </w:p>
    <w:p w14:paraId="20E63DFB" w14:textId="77777777" w:rsidR="005471EF" w:rsidRDefault="005471EF" w:rsidP="005471EF">
      <w:r w:rsidRPr="005471EF">
        <w:rPr>
          <w:rFonts w:eastAsia="SimSun"/>
          <w:lang w:eastAsia="zh-CN"/>
        </w:rPr>
        <w:t>00:02:31,300 --&gt; 00:</w:t>
      </w:r>
      <w:proofErr w:type="gramStart"/>
      <w:r w:rsidRPr="005471EF">
        <w:rPr>
          <w:rFonts w:eastAsia="SimSun"/>
          <w:lang w:eastAsia="zh-CN"/>
        </w:rPr>
        <w:t>02:35,620</w:t>
      </w:r>
      <w:proofErr w:type="gramEnd"/>
    </w:p>
    <w:p w14:paraId="3BE47CCF" w14:textId="77777777" w:rsidR="005471EF" w:rsidDel="00947D64" w:rsidRDefault="005471EF" w:rsidP="005471EF">
      <w:pPr>
        <w:rPr>
          <w:del w:id="211" w:author="Jacky Shen" w:date="2015-10-03T10:37:00Z"/>
        </w:rPr>
      </w:pPr>
      <w:r w:rsidRPr="005471EF">
        <w:rPr>
          <w:rFonts w:eastAsia="SimSun" w:hint="eastAsia"/>
          <w:lang w:eastAsia="zh-CN"/>
        </w:rPr>
        <w:t>然而，失败必须是非</w:t>
      </w:r>
      <w:del w:id="212" w:author="Jacky Shen" w:date="2015-10-03T10:37:00Z">
        <w:r w:rsidDel="00947D64">
          <w:rPr>
            <w:rFonts w:hint="eastAsia"/>
          </w:rPr>
          <w:cr/>
        </w:r>
      </w:del>
    </w:p>
    <w:p w14:paraId="4794D4A2" w14:textId="77777777" w:rsidR="005471EF" w:rsidRDefault="005471EF" w:rsidP="005471EF">
      <w:r w:rsidRPr="005471EF">
        <w:rPr>
          <w:rFonts w:eastAsia="SimSun" w:hint="eastAsia"/>
          <w:lang w:eastAsia="zh-CN"/>
        </w:rPr>
        <w:t>致命的</w:t>
      </w:r>
    </w:p>
    <w:p w14:paraId="33AE36F9" w14:textId="77777777" w:rsidR="005471EF" w:rsidRDefault="005471EF" w:rsidP="005471EF">
      <w:r w:rsidRPr="005471EF">
        <w:rPr>
          <w:rFonts w:eastAsia="SimSun" w:hint="eastAsia"/>
          <w:lang w:eastAsia="zh-CN"/>
        </w:rPr>
        <w:t>或者我们活着并非为了再次失败</w:t>
      </w:r>
    </w:p>
    <w:p w14:paraId="3D7FCC6B" w14:textId="77777777" w:rsidR="005471EF" w:rsidRDefault="005471EF" w:rsidP="005471EF"/>
    <w:p w14:paraId="6AD1F62A" w14:textId="77777777" w:rsidR="005471EF" w:rsidRDefault="005471EF" w:rsidP="005471EF">
      <w:r w:rsidRPr="005471EF">
        <w:rPr>
          <w:rFonts w:eastAsia="SimSun"/>
          <w:lang w:eastAsia="zh-CN"/>
        </w:rPr>
        <w:t>52</w:t>
      </w:r>
    </w:p>
    <w:p w14:paraId="13DDAC89" w14:textId="77777777" w:rsidR="005471EF" w:rsidRDefault="005471EF" w:rsidP="005471EF">
      <w:r w:rsidRPr="005471EF">
        <w:rPr>
          <w:rFonts w:eastAsia="SimSun"/>
          <w:lang w:eastAsia="zh-CN"/>
        </w:rPr>
        <w:t>00:02:35,620 --&gt; 00:</w:t>
      </w:r>
      <w:proofErr w:type="gramStart"/>
      <w:r w:rsidRPr="005471EF">
        <w:rPr>
          <w:rFonts w:eastAsia="SimSun"/>
          <w:lang w:eastAsia="zh-CN"/>
        </w:rPr>
        <w:t>02:38,880</w:t>
      </w:r>
      <w:proofErr w:type="gramEnd"/>
    </w:p>
    <w:p w14:paraId="3A30C03D" w14:textId="77777777" w:rsidR="005471EF" w:rsidRDefault="005471EF" w:rsidP="005471EF">
      <w:r w:rsidRPr="005471EF">
        <w:rPr>
          <w:rFonts w:eastAsia="SimSun" w:hint="eastAsia"/>
          <w:lang w:eastAsia="zh-CN"/>
        </w:rPr>
        <w:t>因此我们提倡这观念「有</w:t>
      </w:r>
      <w:r>
        <w:rPr>
          <w:rFonts w:hint="eastAsia"/>
        </w:rPr>
        <w:cr/>
      </w:r>
    </w:p>
    <w:p w14:paraId="7B4BAE09" w14:textId="77777777" w:rsidR="005471EF" w:rsidRDefault="005471EF" w:rsidP="005471EF">
      <w:r w:rsidRPr="005471EF">
        <w:rPr>
          <w:rFonts w:eastAsia="SimSun" w:hint="eastAsia"/>
          <w:lang w:eastAsia="zh-CN"/>
        </w:rPr>
        <w:t>限爆炸半径」</w:t>
      </w:r>
    </w:p>
    <w:p w14:paraId="21609338" w14:textId="77777777" w:rsidR="005471EF" w:rsidRDefault="005471EF" w:rsidP="005471EF"/>
    <w:p w14:paraId="10FCA03E" w14:textId="77777777" w:rsidR="005471EF" w:rsidRDefault="005471EF" w:rsidP="005471EF">
      <w:r w:rsidRPr="005471EF">
        <w:rPr>
          <w:rFonts w:eastAsia="SimSun"/>
          <w:lang w:eastAsia="zh-CN"/>
        </w:rPr>
        <w:t>53</w:t>
      </w:r>
    </w:p>
    <w:p w14:paraId="469C1648" w14:textId="77777777" w:rsidR="005471EF" w:rsidRDefault="005471EF" w:rsidP="005471EF">
      <w:r w:rsidRPr="005471EF">
        <w:rPr>
          <w:rFonts w:eastAsia="SimSun"/>
          <w:lang w:eastAsia="zh-CN"/>
        </w:rPr>
        <w:t>00:02:38,880 --&gt; 00:</w:t>
      </w:r>
      <w:proofErr w:type="gramStart"/>
      <w:r w:rsidRPr="005471EF">
        <w:rPr>
          <w:rFonts w:eastAsia="SimSun"/>
          <w:lang w:eastAsia="zh-CN"/>
        </w:rPr>
        <w:t>02:40,860</w:t>
      </w:r>
      <w:proofErr w:type="gramEnd"/>
    </w:p>
    <w:p w14:paraId="6D0FA4FD" w14:textId="0FB6626C" w:rsidR="005471EF" w:rsidRDefault="005471EF" w:rsidP="005471EF">
      <w:r w:rsidRPr="005471EF">
        <w:rPr>
          <w:rFonts w:eastAsia="SimSun" w:hint="eastAsia"/>
          <w:lang w:eastAsia="zh-CN"/>
        </w:rPr>
        <w:t>这架构是相当</w:t>
      </w:r>
      <w:ins w:id="213" w:author="Jacky Shen" w:date="2015-10-03T10:38:00Z">
        <w:r w:rsidR="00C56AC0">
          <w:rPr>
            <w:rFonts w:eastAsia="SimSun"/>
            <w:lang w:eastAsia="zh-CN"/>
          </w:rPr>
          <w:t>解耦</w:t>
        </w:r>
      </w:ins>
      <w:del w:id="214" w:author="Jacky Shen" w:date="2015-10-03T10:38:00Z">
        <w:r w:rsidRPr="005471EF" w:rsidDel="00C56AC0">
          <w:rPr>
            <w:rFonts w:eastAsia="SimSun" w:hint="eastAsia"/>
            <w:lang w:eastAsia="zh-CN"/>
          </w:rPr>
          <w:delText>脱钩</w:delText>
        </w:r>
      </w:del>
      <w:r w:rsidRPr="005471EF">
        <w:rPr>
          <w:rFonts w:eastAsia="SimSun" w:hint="eastAsia"/>
          <w:lang w:eastAsia="zh-CN"/>
        </w:rPr>
        <w:t>的</w:t>
      </w:r>
    </w:p>
    <w:p w14:paraId="0C398024" w14:textId="77777777" w:rsidR="005471EF" w:rsidRDefault="005471EF" w:rsidP="005471EF"/>
    <w:p w14:paraId="14F58CDE" w14:textId="77777777" w:rsidR="005471EF" w:rsidRDefault="005471EF" w:rsidP="005471EF">
      <w:r w:rsidRPr="005471EF">
        <w:rPr>
          <w:rFonts w:eastAsia="SimSun"/>
          <w:lang w:eastAsia="zh-CN"/>
        </w:rPr>
        <w:t>54</w:t>
      </w:r>
    </w:p>
    <w:p w14:paraId="2B29E56F" w14:textId="77777777" w:rsidR="005471EF" w:rsidRDefault="005471EF" w:rsidP="005471EF">
      <w:r w:rsidRPr="005471EF">
        <w:rPr>
          <w:rFonts w:eastAsia="SimSun"/>
          <w:lang w:eastAsia="zh-CN"/>
        </w:rPr>
        <w:t>00:02:40,860 --&gt;</w:t>
      </w:r>
      <w:r>
        <w:t xml:space="preserve"> </w:t>
      </w:r>
      <w:r>
        <w:cr/>
      </w:r>
    </w:p>
    <w:p w14:paraId="0153A36D" w14:textId="77777777" w:rsidR="005471EF" w:rsidRDefault="005471EF" w:rsidP="005471EF">
      <w:r w:rsidRPr="005471EF">
        <w:rPr>
          <w:rFonts w:eastAsia="SimSun"/>
          <w:lang w:eastAsia="zh-CN"/>
        </w:rPr>
        <w:t>00:02:42,360</w:t>
      </w:r>
    </w:p>
    <w:p w14:paraId="00B146BF" w14:textId="071BFC31" w:rsidR="005471EF" w:rsidRDefault="005471EF" w:rsidP="005471EF">
      <w:r w:rsidRPr="005471EF">
        <w:rPr>
          <w:rFonts w:eastAsia="SimSun" w:hint="eastAsia"/>
          <w:lang w:eastAsia="zh-CN"/>
        </w:rPr>
        <w:t>因此当</w:t>
      </w:r>
      <w:ins w:id="215" w:author="Jacky Shen" w:date="2015-10-03T10:38:00Z">
        <w:r w:rsidR="00C56AC0">
          <w:rPr>
            <w:rFonts w:eastAsia="SimSun"/>
            <w:lang w:eastAsia="zh-CN"/>
          </w:rPr>
          <w:t>一个</w:t>
        </w:r>
      </w:ins>
      <w:r w:rsidRPr="005471EF">
        <w:rPr>
          <w:rFonts w:eastAsia="SimSun" w:hint="eastAsia"/>
          <w:lang w:eastAsia="zh-CN"/>
        </w:rPr>
        <w:t>小队</w:t>
      </w:r>
      <w:del w:id="216" w:author="Jacky Shen" w:date="2015-10-03T10:38:00Z">
        <w:r w:rsidRPr="005471EF" w:rsidDel="00C56AC0">
          <w:rPr>
            <w:rFonts w:eastAsia="SimSun" w:hint="eastAsia"/>
            <w:lang w:eastAsia="zh-CN"/>
          </w:rPr>
          <w:delText>出错</w:delText>
        </w:r>
      </w:del>
      <w:ins w:id="217" w:author="Jacky Shen" w:date="2015-10-03T10:38:00Z">
        <w:r w:rsidR="00C56AC0">
          <w:rPr>
            <w:rFonts w:eastAsia="SimSun" w:hint="eastAsia"/>
            <w:lang w:eastAsia="zh-CN"/>
          </w:rPr>
          <w:t>犯错</w:t>
        </w:r>
      </w:ins>
      <w:r w:rsidRPr="005471EF">
        <w:rPr>
          <w:rFonts w:eastAsia="SimSun" w:hint="eastAsia"/>
          <w:lang w:eastAsia="zh-CN"/>
        </w:rPr>
        <w:t>了</w:t>
      </w:r>
    </w:p>
    <w:p w14:paraId="2BF3BF11" w14:textId="77777777" w:rsidR="005471EF" w:rsidRDefault="005471EF" w:rsidP="005471EF"/>
    <w:p w14:paraId="40F5BE8F" w14:textId="77777777" w:rsidR="005471EF" w:rsidRDefault="005471EF" w:rsidP="005471EF">
      <w:r w:rsidRPr="005471EF">
        <w:rPr>
          <w:rFonts w:eastAsia="SimSun"/>
          <w:lang w:eastAsia="zh-CN"/>
        </w:rPr>
        <w:t>55</w:t>
      </w:r>
    </w:p>
    <w:p w14:paraId="2E9C5B2A" w14:textId="77777777" w:rsidR="005471EF" w:rsidRDefault="005471EF" w:rsidP="005471EF">
      <w:r w:rsidRPr="005471EF">
        <w:rPr>
          <w:rFonts w:eastAsia="SimSun"/>
          <w:lang w:eastAsia="zh-CN"/>
        </w:rPr>
        <w:t>00:02:42,360 --&gt; 00:</w:t>
      </w:r>
      <w:proofErr w:type="gramStart"/>
      <w:r w:rsidRPr="005471EF">
        <w:rPr>
          <w:rFonts w:eastAsia="SimSun"/>
          <w:lang w:eastAsia="zh-CN"/>
        </w:rPr>
        <w:t>02:46,580</w:t>
      </w:r>
      <w:proofErr w:type="gramEnd"/>
    </w:p>
    <w:p w14:paraId="3F6228EF" w14:textId="2D9BC9BE" w:rsidR="005471EF" w:rsidRDefault="005471EF" w:rsidP="005471EF">
      <w:r w:rsidRPr="005471EF">
        <w:rPr>
          <w:rFonts w:eastAsia="SimSun" w:hint="eastAsia"/>
          <w:lang w:eastAsia="zh-CN"/>
        </w:rPr>
        <w:t>它通常只会</w:t>
      </w:r>
      <w:del w:id="218" w:author="Jacky Shen" w:date="2015-10-03T10:38:00Z">
        <w:r w:rsidRPr="005471EF" w:rsidDel="00C56AC0">
          <w:rPr>
            <w:rFonts w:eastAsia="SimSun" w:hint="eastAsia"/>
            <w:lang w:eastAsia="zh-CN"/>
          </w:rPr>
          <w:delText>冲击</w:delText>
        </w:r>
      </w:del>
      <w:ins w:id="219" w:author="Jacky Shen" w:date="2015-10-03T10:38:00Z">
        <w:r w:rsidR="00C56AC0">
          <w:rPr>
            <w:rFonts w:eastAsia="SimSun"/>
            <w:lang w:eastAsia="zh-CN"/>
          </w:rPr>
          <w:t>影响</w:t>
        </w:r>
      </w:ins>
      <w:r w:rsidRPr="005471EF">
        <w:rPr>
          <w:rFonts w:eastAsia="SimSun" w:hint="eastAsia"/>
          <w:lang w:eastAsia="zh-CN"/>
        </w:rPr>
        <w:t>系统的一小部分</w:t>
      </w:r>
      <w:r>
        <w:rPr>
          <w:rFonts w:hint="eastAsia"/>
        </w:rPr>
        <w:cr/>
      </w:r>
    </w:p>
    <w:p w14:paraId="33C92806" w14:textId="433F1FDA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，而不是</w:t>
      </w:r>
      <w:del w:id="220" w:author="Jacky Shen" w:date="2015-10-03T10:38:00Z">
        <w:r w:rsidRPr="005471EF" w:rsidDel="00C56AC0">
          <w:rPr>
            <w:rFonts w:eastAsia="SimSun" w:hint="eastAsia"/>
            <w:lang w:eastAsia="zh-CN"/>
          </w:rPr>
          <w:delText>整个往下拉</w:delText>
        </w:r>
      </w:del>
      <w:ins w:id="221" w:author="Jacky Shen" w:date="2015-10-03T10:38:00Z">
        <w:r w:rsidR="00C56AC0">
          <w:rPr>
            <w:rFonts w:eastAsia="SimSun"/>
            <w:lang w:eastAsia="zh-CN"/>
          </w:rPr>
          <w:t>搞垮所有</w:t>
        </w:r>
      </w:ins>
    </w:p>
    <w:p w14:paraId="471147CB" w14:textId="77777777" w:rsidR="005471EF" w:rsidRDefault="005471EF" w:rsidP="005471EF"/>
    <w:p w14:paraId="7CFC19DF" w14:textId="77777777" w:rsidR="005471EF" w:rsidRDefault="005471EF" w:rsidP="005471EF">
      <w:r w:rsidRPr="005471EF">
        <w:rPr>
          <w:rFonts w:eastAsia="SimSun"/>
          <w:lang w:eastAsia="zh-CN"/>
        </w:rPr>
        <w:t>56</w:t>
      </w:r>
    </w:p>
    <w:p w14:paraId="6E798C20" w14:textId="77777777" w:rsidR="005471EF" w:rsidRDefault="005471EF" w:rsidP="005471EF">
      <w:r w:rsidRPr="005471EF">
        <w:rPr>
          <w:rFonts w:eastAsia="SimSun"/>
          <w:lang w:eastAsia="zh-CN"/>
        </w:rPr>
        <w:t>00:02:46,580 --&gt; 00:</w:t>
      </w:r>
      <w:proofErr w:type="gramStart"/>
      <w:r w:rsidRPr="005471EF">
        <w:rPr>
          <w:rFonts w:eastAsia="SimSun"/>
          <w:lang w:eastAsia="zh-CN"/>
        </w:rPr>
        <w:t>02:51,000</w:t>
      </w:r>
      <w:proofErr w:type="gramEnd"/>
    </w:p>
    <w:p w14:paraId="48019B3D" w14:textId="0FB8ADEF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且因小队</w:t>
      </w:r>
      <w:ins w:id="222" w:author="Jacky Shen" w:date="2015-10-03T10:39:00Z">
        <w:r w:rsidR="00F84100">
          <w:rPr>
            <w:rFonts w:eastAsia="SimSun"/>
            <w:lang w:eastAsia="zh-CN"/>
          </w:rPr>
          <w:t>对端到端</w:t>
        </w:r>
      </w:ins>
      <w:del w:id="223" w:author="Jacky Shen" w:date="2015-10-03T10:39:00Z">
        <w:r w:rsidRPr="005471EF" w:rsidDel="00F84100">
          <w:rPr>
            <w:rFonts w:eastAsia="SimSun" w:hint="eastAsia"/>
            <w:lang w:eastAsia="zh-CN"/>
          </w:rPr>
          <w:delText>具点到点的责任</w:delText>
        </w:r>
      </w:del>
      <w:ins w:id="224" w:author="Jacky Shen" w:date="2015-10-03T10:39:00Z">
        <w:r w:rsidR="00F84100">
          <w:rPr>
            <w:rFonts w:eastAsia="SimSun"/>
            <w:lang w:eastAsia="zh-CN"/>
          </w:rPr>
          <w:t>负责，无需交接切换</w:t>
        </w:r>
      </w:ins>
    </w:p>
    <w:p w14:paraId="00AD577E" w14:textId="02D979E4" w:rsidR="005471EF" w:rsidDel="00F84100" w:rsidRDefault="005471EF" w:rsidP="005471EF">
      <w:pPr>
        <w:rPr>
          <w:del w:id="225" w:author="Jacky Shen" w:date="2015-10-03T10:39:00Z"/>
        </w:rPr>
      </w:pPr>
      <w:del w:id="226" w:author="Jacky Shen" w:date="2015-10-03T10:39:00Z">
        <w:r w:rsidRPr="005471EF" w:rsidDel="00F84100">
          <w:rPr>
            <w:rFonts w:eastAsia="SimSun" w:hint="eastAsia"/>
            <w:lang w:eastAsia="zh-CN"/>
          </w:rPr>
          <w:delText>对于他们的事情无</w:delText>
        </w:r>
        <w:r w:rsidDel="00F84100">
          <w:rPr>
            <w:rFonts w:hint="eastAsia"/>
          </w:rPr>
          <w:cr/>
        </w:r>
      </w:del>
    </w:p>
    <w:p w14:paraId="15023892" w14:textId="03029F2F" w:rsidR="005471EF" w:rsidDel="00F84100" w:rsidRDefault="005471EF" w:rsidP="005471EF">
      <w:pPr>
        <w:rPr>
          <w:del w:id="227" w:author="Jacky Shen" w:date="2015-10-03T10:39:00Z"/>
        </w:rPr>
      </w:pPr>
      <w:del w:id="228" w:author="Jacky Shen" w:date="2015-10-03T10:39:00Z">
        <w:r w:rsidRPr="005471EF" w:rsidDel="00F84100">
          <w:rPr>
            <w:rFonts w:eastAsia="SimSun" w:hint="eastAsia"/>
            <w:lang w:eastAsia="zh-CN"/>
          </w:rPr>
          <w:delText>须切换</w:delText>
        </w:r>
      </w:del>
    </w:p>
    <w:p w14:paraId="1140EA92" w14:textId="77777777" w:rsidR="005471EF" w:rsidRDefault="005471EF" w:rsidP="005471EF"/>
    <w:p w14:paraId="0273A47E" w14:textId="77777777" w:rsidR="005471EF" w:rsidRDefault="005471EF" w:rsidP="005471EF">
      <w:r w:rsidRPr="005471EF">
        <w:rPr>
          <w:rFonts w:eastAsia="SimSun"/>
          <w:lang w:eastAsia="zh-CN"/>
        </w:rPr>
        <w:t>57</w:t>
      </w:r>
    </w:p>
    <w:p w14:paraId="297A2F82" w14:textId="77777777" w:rsidR="005471EF" w:rsidRDefault="005471EF" w:rsidP="005471EF">
      <w:r w:rsidRPr="005471EF">
        <w:rPr>
          <w:rFonts w:eastAsia="SimSun"/>
          <w:lang w:eastAsia="zh-CN"/>
        </w:rPr>
        <w:t>00:02:51,000 --&gt; 00:</w:t>
      </w:r>
      <w:proofErr w:type="gramStart"/>
      <w:r w:rsidRPr="005471EF">
        <w:rPr>
          <w:rFonts w:eastAsia="SimSun"/>
          <w:lang w:eastAsia="zh-CN"/>
        </w:rPr>
        <w:t>02:53,240</w:t>
      </w:r>
      <w:proofErr w:type="gramEnd"/>
    </w:p>
    <w:p w14:paraId="4F7D5320" w14:textId="77777777" w:rsidR="005471EF" w:rsidRDefault="005471EF" w:rsidP="005471EF">
      <w:r w:rsidRPr="005471EF">
        <w:rPr>
          <w:rFonts w:eastAsia="SimSun" w:hint="eastAsia"/>
          <w:lang w:eastAsia="zh-CN"/>
        </w:rPr>
        <w:t>他们通常可以快速修复问题</w:t>
      </w:r>
    </w:p>
    <w:p w14:paraId="15EAD100" w14:textId="77777777" w:rsidR="005471EF" w:rsidRDefault="005471EF" w:rsidP="005471EF"/>
    <w:p w14:paraId="6C60AB0A" w14:textId="77777777" w:rsidR="005471EF" w:rsidRDefault="005471EF" w:rsidP="005471EF">
      <w:r w:rsidRPr="005471EF">
        <w:rPr>
          <w:rFonts w:eastAsia="SimSun"/>
          <w:lang w:eastAsia="zh-CN"/>
        </w:rPr>
        <w:t>58</w:t>
      </w:r>
    </w:p>
    <w:p w14:paraId="538E87C2" w14:textId="77777777" w:rsidR="005471EF" w:rsidRDefault="005471EF" w:rsidP="005471EF">
      <w:r w:rsidRPr="005471EF">
        <w:rPr>
          <w:rFonts w:eastAsia="SimSun"/>
          <w:lang w:eastAsia="zh-CN"/>
        </w:rPr>
        <w:t>00:02:53,240 --&gt;</w:t>
      </w:r>
      <w:r>
        <w:t xml:space="preserve"> </w:t>
      </w:r>
      <w:r>
        <w:cr/>
      </w:r>
    </w:p>
    <w:p w14:paraId="1DFAF153" w14:textId="77777777" w:rsidR="005471EF" w:rsidRDefault="005471EF" w:rsidP="005471EF">
      <w:r w:rsidRPr="005471EF">
        <w:rPr>
          <w:rFonts w:eastAsia="SimSun"/>
          <w:lang w:eastAsia="zh-CN"/>
        </w:rPr>
        <w:t>00:02:55,740</w:t>
      </w:r>
    </w:p>
    <w:p w14:paraId="3F08BA72" w14:textId="2A30AFDB" w:rsidR="005471EF" w:rsidRDefault="005471EF" w:rsidP="005471EF">
      <w:r w:rsidRPr="005471EF">
        <w:rPr>
          <w:rFonts w:eastAsia="SimSun" w:hint="eastAsia"/>
          <w:lang w:eastAsia="zh-CN"/>
        </w:rPr>
        <w:t>而大多数的新功能</w:t>
      </w:r>
      <w:ins w:id="229" w:author="Jacky Shen" w:date="2015-10-03T10:40:00Z">
        <w:r w:rsidR="00F84100">
          <w:rPr>
            <w:rFonts w:eastAsia="SimSun"/>
            <w:lang w:eastAsia="zh-CN"/>
          </w:rPr>
          <w:t>逐步发布，</w:t>
        </w:r>
      </w:ins>
      <w:r w:rsidRPr="005471EF">
        <w:rPr>
          <w:rFonts w:eastAsia="SimSun" w:hint="eastAsia"/>
          <w:lang w:eastAsia="zh-CN"/>
        </w:rPr>
        <w:t>会先发布给少</w:t>
      </w:r>
      <w:ins w:id="230" w:author="Jacky Shen" w:date="2015-10-03T10:40:00Z">
        <w:r w:rsidR="00F84100">
          <w:rPr>
            <w:rFonts w:eastAsia="SimSun"/>
            <w:lang w:eastAsia="zh-CN"/>
          </w:rPr>
          <w:t>量</w:t>
        </w:r>
      </w:ins>
      <w:del w:id="231" w:author="Jacky Shen" w:date="2015-10-03T10:40:00Z">
        <w:r w:rsidRPr="005471EF" w:rsidDel="00F84100">
          <w:rPr>
            <w:rFonts w:eastAsia="SimSun" w:hint="eastAsia"/>
            <w:lang w:eastAsia="zh-CN"/>
          </w:rPr>
          <w:delText>数</w:delText>
        </w:r>
      </w:del>
      <w:r w:rsidRPr="005471EF">
        <w:rPr>
          <w:rFonts w:eastAsia="SimSun" w:hint="eastAsia"/>
          <w:lang w:eastAsia="zh-CN"/>
        </w:rPr>
        <w:t>的</w:t>
      </w:r>
    </w:p>
    <w:p w14:paraId="4CE57138" w14:textId="77777777" w:rsidR="005471EF" w:rsidRDefault="005471EF" w:rsidP="005471EF">
      <w:r w:rsidRPr="005471EF">
        <w:rPr>
          <w:rFonts w:eastAsia="SimSun" w:hint="eastAsia"/>
          <w:lang w:eastAsia="zh-CN"/>
        </w:rPr>
        <w:t>使用者来测试</w:t>
      </w:r>
    </w:p>
    <w:p w14:paraId="193547F7" w14:textId="77777777" w:rsidR="005471EF" w:rsidRDefault="005471EF" w:rsidP="005471EF"/>
    <w:p w14:paraId="2C16814F" w14:textId="77777777" w:rsidR="005471EF" w:rsidRDefault="005471EF" w:rsidP="005471EF">
      <w:r w:rsidRPr="005471EF">
        <w:rPr>
          <w:rFonts w:eastAsia="SimSun"/>
          <w:lang w:eastAsia="zh-CN"/>
        </w:rPr>
        <w:t>59</w:t>
      </w:r>
    </w:p>
    <w:p w14:paraId="766B7E7A" w14:textId="77777777" w:rsidR="005471EF" w:rsidRDefault="005471EF" w:rsidP="005471EF">
      <w:r w:rsidRPr="005471EF">
        <w:rPr>
          <w:rFonts w:eastAsia="SimSun"/>
          <w:lang w:eastAsia="zh-CN"/>
        </w:rPr>
        <w:t>00:02:55,740 --&gt; 00:</w:t>
      </w:r>
      <w:proofErr w:type="gramStart"/>
      <w:r w:rsidRPr="005471EF">
        <w:rPr>
          <w:rFonts w:eastAsia="SimSun"/>
          <w:lang w:eastAsia="zh-CN"/>
        </w:rPr>
        <w:t>02:59,220</w:t>
      </w:r>
      <w:proofErr w:type="gramEnd"/>
    </w:p>
    <w:p w14:paraId="14DFF2CD" w14:textId="77777777" w:rsidR="005471EF" w:rsidRDefault="005471EF" w:rsidP="005471EF">
      <w:r w:rsidRPr="005471EF">
        <w:rPr>
          <w:rFonts w:eastAsia="SimSun" w:hint="eastAsia"/>
          <w:lang w:eastAsia="zh-CN"/>
        </w:rPr>
        <w:t>并且作密切的观察</w:t>
      </w:r>
    </w:p>
    <w:p w14:paraId="6E726C46" w14:textId="77777777" w:rsidR="005471EF" w:rsidRDefault="005471EF" w:rsidP="005471EF"/>
    <w:p w14:paraId="36B0B669" w14:textId="77777777" w:rsidR="005471EF" w:rsidRDefault="005471EF" w:rsidP="005471EF">
      <w:r w:rsidRPr="005471EF">
        <w:rPr>
          <w:rFonts w:eastAsia="SimSun"/>
          <w:lang w:eastAsia="zh-CN"/>
        </w:rPr>
        <w:t>60</w:t>
      </w:r>
    </w:p>
    <w:p w14:paraId="3452B316" w14:textId="77777777" w:rsidR="005471EF" w:rsidRDefault="005471EF" w:rsidP="005471EF">
      <w:r w:rsidRPr="005471EF">
        <w:rPr>
          <w:rFonts w:eastAsia="SimSun"/>
          <w:lang w:eastAsia="zh-CN"/>
        </w:rPr>
        <w:t>00:02:59,220 --&gt; 00:</w:t>
      </w:r>
      <w:proofErr w:type="gramStart"/>
      <w:r w:rsidRPr="005471EF">
        <w:rPr>
          <w:rFonts w:eastAsia="SimSun"/>
          <w:lang w:eastAsia="zh-CN"/>
        </w:rPr>
        <w:t>03:03,400</w:t>
      </w:r>
      <w:proofErr w:type="gramEnd"/>
    </w:p>
    <w:p w14:paraId="63AD1DC5" w14:textId="77777777" w:rsidR="005471EF" w:rsidRDefault="005471EF" w:rsidP="005471EF">
      <w:r w:rsidRPr="005471EF">
        <w:rPr>
          <w:rFonts w:eastAsia="SimSun" w:hint="eastAsia"/>
          <w:lang w:eastAsia="zh-CN"/>
        </w:rPr>
        <w:t>当这些功能</w:t>
      </w:r>
      <w:del w:id="232" w:author="Jacky Shen" w:date="2015-10-03T10:40:00Z">
        <w:r w:rsidRPr="005471EF" w:rsidDel="00F84100">
          <w:rPr>
            <w:rFonts w:eastAsia="SimSun" w:hint="eastAsia"/>
            <w:lang w:eastAsia="zh-CN"/>
          </w:rPr>
          <w:delText>都</w:delText>
        </w:r>
      </w:del>
      <w:r w:rsidRPr="005471EF">
        <w:rPr>
          <w:rFonts w:eastAsia="SimSun" w:hint="eastAsia"/>
          <w:lang w:eastAsia="zh-CN"/>
        </w:rPr>
        <w:t>确认稳定了之后</w:t>
      </w:r>
    </w:p>
    <w:p w14:paraId="035BF30D" w14:textId="77777777" w:rsidR="005471EF" w:rsidRDefault="005471EF" w:rsidP="005471EF">
      <w:r w:rsidRPr="005471EF">
        <w:rPr>
          <w:rFonts w:eastAsia="SimSun" w:hint="eastAsia"/>
          <w:lang w:eastAsia="zh-CN"/>
        </w:rPr>
        <w:t>我们会逐步地发</w:t>
      </w:r>
      <w:r>
        <w:rPr>
          <w:rFonts w:hint="eastAsia"/>
        </w:rPr>
        <w:cr/>
      </w:r>
    </w:p>
    <w:p w14:paraId="7987DD16" w14:textId="77777777" w:rsidR="005471EF" w:rsidRDefault="005471EF" w:rsidP="005471EF">
      <w:r w:rsidRPr="005471EF">
        <w:rPr>
          <w:rFonts w:eastAsia="SimSun" w:hint="eastAsia"/>
          <w:lang w:eastAsia="zh-CN"/>
        </w:rPr>
        <w:t>布给世界各地的使用者</w:t>
      </w:r>
    </w:p>
    <w:p w14:paraId="6C398B00" w14:textId="77777777" w:rsidR="005471EF" w:rsidRDefault="005471EF" w:rsidP="005471EF"/>
    <w:p w14:paraId="7696827F" w14:textId="77777777" w:rsidR="005471EF" w:rsidRDefault="005471EF" w:rsidP="005471EF">
      <w:r w:rsidRPr="005471EF">
        <w:rPr>
          <w:rFonts w:eastAsia="SimSun"/>
          <w:lang w:eastAsia="zh-CN"/>
        </w:rPr>
        <w:t>61</w:t>
      </w:r>
    </w:p>
    <w:p w14:paraId="071939F3" w14:textId="77777777" w:rsidR="005471EF" w:rsidRDefault="005471EF" w:rsidP="005471EF">
      <w:r w:rsidRPr="005471EF">
        <w:rPr>
          <w:rFonts w:eastAsia="SimSun"/>
          <w:lang w:eastAsia="zh-CN"/>
        </w:rPr>
        <w:t>00:03:03,420 --&gt; 00:</w:t>
      </w:r>
      <w:proofErr w:type="gramStart"/>
      <w:r w:rsidRPr="005471EF">
        <w:rPr>
          <w:rFonts w:eastAsia="SimSun"/>
          <w:lang w:eastAsia="zh-CN"/>
        </w:rPr>
        <w:t>03:04,700</w:t>
      </w:r>
      <w:proofErr w:type="gramEnd"/>
    </w:p>
    <w:p w14:paraId="6DD0E3D6" w14:textId="77777777" w:rsidR="005471EF" w:rsidRDefault="005471EF" w:rsidP="005471EF">
      <w:r w:rsidRPr="005471EF">
        <w:rPr>
          <w:rFonts w:eastAsia="SimSun" w:hint="eastAsia"/>
          <w:lang w:eastAsia="zh-CN"/>
        </w:rPr>
        <w:t>所以就算中间出了状况</w:t>
      </w:r>
    </w:p>
    <w:p w14:paraId="01C16A4E" w14:textId="77777777" w:rsidR="005471EF" w:rsidRDefault="005471EF" w:rsidP="005471EF"/>
    <w:p w14:paraId="7417D2A1" w14:textId="77777777" w:rsidR="005471EF" w:rsidRDefault="005471EF" w:rsidP="005471EF">
      <w:r w:rsidRPr="005471EF">
        <w:rPr>
          <w:rFonts w:eastAsia="SimSun"/>
          <w:lang w:eastAsia="zh-CN"/>
        </w:rPr>
        <w:t>62</w:t>
      </w:r>
    </w:p>
    <w:p w14:paraId="50F84F58" w14:textId="77777777" w:rsidR="005471EF" w:rsidRDefault="005471EF" w:rsidP="005471EF">
      <w:r w:rsidRPr="005471EF">
        <w:rPr>
          <w:rFonts w:eastAsia="SimSun"/>
          <w:lang w:eastAsia="zh-CN"/>
        </w:rPr>
        <w:t>00:03:04,700</w:t>
      </w:r>
      <w:r>
        <w:t xml:space="preserve"> </w:t>
      </w:r>
      <w:r>
        <w:cr/>
      </w:r>
    </w:p>
    <w:p w14:paraId="6108C041" w14:textId="77777777" w:rsidR="005471EF" w:rsidRDefault="005471EF" w:rsidP="005471EF">
      <w:r w:rsidRPr="005471EF">
        <w:rPr>
          <w:rFonts w:eastAsia="SimSun"/>
          <w:lang w:eastAsia="zh-CN"/>
        </w:rPr>
        <w:t>--&gt; 00:03:11,400</w:t>
      </w:r>
    </w:p>
    <w:p w14:paraId="27C45CED" w14:textId="64EF5571" w:rsidR="005471EF" w:rsidRDefault="005471EF" w:rsidP="005471EF">
      <w:r w:rsidRPr="005471EF">
        <w:rPr>
          <w:rFonts w:eastAsia="SimSun" w:hint="eastAsia"/>
          <w:lang w:eastAsia="zh-CN"/>
        </w:rPr>
        <w:t>通常也只会影响到</w:t>
      </w:r>
      <w:ins w:id="233" w:author="Jacky Shen" w:date="2015-10-03T10:40:00Z">
        <w:r w:rsidR="00F84100">
          <w:rPr>
            <w:rFonts w:eastAsia="SimSun"/>
            <w:lang w:eastAsia="zh-CN"/>
          </w:rPr>
          <w:t>系统</w:t>
        </w:r>
      </w:ins>
      <w:ins w:id="234" w:author="Jacky Shen" w:date="2015-10-03T10:41:00Z">
        <w:r w:rsidR="00F84100">
          <w:rPr>
            <w:rFonts w:eastAsia="SimSun"/>
            <w:lang w:eastAsia="zh-CN"/>
          </w:rPr>
          <w:t>的一</w:t>
        </w:r>
      </w:ins>
      <w:r w:rsidRPr="005471EF">
        <w:rPr>
          <w:rFonts w:eastAsia="SimSun" w:hint="eastAsia"/>
          <w:lang w:eastAsia="zh-CN"/>
        </w:rPr>
        <w:t>小部分</w:t>
      </w:r>
      <w:del w:id="235" w:author="Jacky Shen" w:date="2015-10-03T10:41:00Z">
        <w:r w:rsidRPr="005471EF" w:rsidDel="00F84100">
          <w:rPr>
            <w:rFonts w:eastAsia="SimSun" w:hint="eastAsia"/>
            <w:lang w:eastAsia="zh-CN"/>
          </w:rPr>
          <w:delText>的功能</w:delText>
        </w:r>
      </w:del>
      <w:r w:rsidRPr="005471EF">
        <w:rPr>
          <w:rFonts w:eastAsia="SimSun" w:hint="eastAsia"/>
          <w:lang w:eastAsia="zh-CN"/>
        </w:rPr>
        <w:t>及</w:t>
      </w:r>
      <w:ins w:id="236" w:author="Jacky Shen" w:date="2015-10-03T10:41:00Z">
        <w:r w:rsidR="00F84100">
          <w:rPr>
            <w:rFonts w:eastAsia="SimSun"/>
            <w:lang w:eastAsia="zh-CN"/>
          </w:rPr>
          <w:t>少量</w:t>
        </w:r>
      </w:ins>
      <w:r w:rsidRPr="005471EF">
        <w:rPr>
          <w:rFonts w:eastAsia="SimSun" w:hint="eastAsia"/>
          <w:lang w:eastAsia="zh-CN"/>
        </w:rPr>
        <w:t>用户</w:t>
      </w:r>
    </w:p>
    <w:p w14:paraId="332DA55F" w14:textId="77777777" w:rsidR="005471EF" w:rsidRDefault="005471EF" w:rsidP="005471EF">
      <w:r w:rsidRPr="005471EF">
        <w:rPr>
          <w:rFonts w:eastAsia="SimSun" w:hint="eastAsia"/>
          <w:lang w:eastAsia="zh-CN"/>
        </w:rPr>
        <w:t>而且影响的时间很短暂</w:t>
      </w:r>
    </w:p>
    <w:p w14:paraId="792E0CF8" w14:textId="77777777" w:rsidR="005471EF" w:rsidRDefault="005471EF" w:rsidP="005471EF"/>
    <w:p w14:paraId="76B46FAA" w14:textId="77777777" w:rsidR="005471EF" w:rsidRDefault="005471EF" w:rsidP="005471EF">
      <w:r w:rsidRPr="005471EF">
        <w:rPr>
          <w:rFonts w:eastAsia="SimSun"/>
          <w:lang w:eastAsia="zh-CN"/>
        </w:rPr>
        <w:t>63</w:t>
      </w:r>
    </w:p>
    <w:p w14:paraId="032CCA6B" w14:textId="77777777" w:rsidR="005471EF" w:rsidRDefault="005471EF" w:rsidP="005471EF">
      <w:r w:rsidRPr="005471EF">
        <w:rPr>
          <w:rFonts w:eastAsia="SimSun"/>
          <w:lang w:eastAsia="zh-CN"/>
        </w:rPr>
        <w:t>00:03:11,450</w:t>
      </w:r>
      <w:r>
        <w:t xml:space="preserve"> </w:t>
      </w:r>
      <w:r>
        <w:cr/>
      </w:r>
    </w:p>
    <w:p w14:paraId="685E0F82" w14:textId="77777777" w:rsidR="005471EF" w:rsidRDefault="005471EF" w:rsidP="005471EF">
      <w:r w:rsidRPr="005471EF">
        <w:rPr>
          <w:rFonts w:eastAsia="SimSun"/>
          <w:lang w:eastAsia="zh-CN"/>
        </w:rPr>
        <w:t>--&gt; 00:03:13,880</w:t>
      </w:r>
    </w:p>
    <w:p w14:paraId="7B85E79C" w14:textId="77777777" w:rsidR="005471EF" w:rsidRDefault="005471EF" w:rsidP="005471EF">
      <w:r w:rsidRPr="005471EF">
        <w:rPr>
          <w:rFonts w:eastAsia="SimSun" w:hint="eastAsia"/>
          <w:lang w:eastAsia="zh-CN"/>
        </w:rPr>
        <w:t>这种有限的损害范围让小队勇于</w:t>
      </w:r>
    </w:p>
    <w:p w14:paraId="5B134667" w14:textId="77777777" w:rsidR="005471EF" w:rsidRDefault="005471EF" w:rsidP="005471EF"/>
    <w:p w14:paraId="0D80CBA4" w14:textId="77777777" w:rsidR="005471EF" w:rsidRDefault="005471EF" w:rsidP="005471EF">
      <w:r w:rsidRPr="005471EF">
        <w:rPr>
          <w:rFonts w:eastAsia="SimSun"/>
          <w:lang w:eastAsia="zh-CN"/>
        </w:rPr>
        <w:t>64</w:t>
      </w:r>
    </w:p>
    <w:p w14:paraId="21110D79" w14:textId="77777777" w:rsidR="005471EF" w:rsidRDefault="005471EF" w:rsidP="005471EF">
      <w:r w:rsidRPr="005471EF">
        <w:rPr>
          <w:rFonts w:eastAsia="SimSun"/>
          <w:lang w:eastAsia="zh-CN"/>
        </w:rPr>
        <w:t>00:03:13,880 --&gt; 00:</w:t>
      </w:r>
      <w:proofErr w:type="gramStart"/>
      <w:r w:rsidRPr="005471EF">
        <w:rPr>
          <w:rFonts w:eastAsia="SimSun"/>
          <w:lang w:eastAsia="zh-CN"/>
        </w:rPr>
        <w:t>03:17,210</w:t>
      </w:r>
      <w:proofErr w:type="gramEnd"/>
    </w:p>
    <w:p w14:paraId="263EABF5" w14:textId="77777777" w:rsidR="005471EF" w:rsidRDefault="005471EF" w:rsidP="005471EF">
      <w:r w:rsidRPr="005471EF">
        <w:rPr>
          <w:rFonts w:eastAsia="SimSun" w:hint="eastAsia"/>
          <w:lang w:eastAsia="zh-CN"/>
        </w:rPr>
        <w:t>做更多的小型</w:t>
      </w:r>
      <w:del w:id="237" w:author="Jacky Shen" w:date="2015-10-03T12:47:00Z">
        <w:r w:rsidDel="0065549B">
          <w:rPr>
            <w:rFonts w:hint="eastAsia"/>
          </w:rPr>
          <w:cr/>
        </w:r>
      </w:del>
    </w:p>
    <w:p w14:paraId="4D57970B" w14:textId="77777777" w:rsidR="005471EF" w:rsidRDefault="005471EF" w:rsidP="005471EF">
      <w:r w:rsidRPr="005471EF">
        <w:rPr>
          <w:rFonts w:eastAsia="SimSun" w:hint="eastAsia"/>
          <w:lang w:eastAsia="zh-CN"/>
        </w:rPr>
        <w:t>试验，并加速学习的脚步</w:t>
      </w:r>
    </w:p>
    <w:p w14:paraId="344A4DF3" w14:textId="77777777" w:rsidR="005471EF" w:rsidRDefault="005471EF" w:rsidP="005471EF"/>
    <w:p w14:paraId="219D2BA9" w14:textId="77777777" w:rsidR="005471EF" w:rsidRDefault="005471EF" w:rsidP="005471EF">
      <w:r w:rsidRPr="005471EF">
        <w:rPr>
          <w:rFonts w:eastAsia="SimSun"/>
          <w:lang w:eastAsia="zh-CN"/>
        </w:rPr>
        <w:t>65</w:t>
      </w:r>
    </w:p>
    <w:p w14:paraId="25A0B7B5" w14:textId="77777777" w:rsidR="005471EF" w:rsidRDefault="005471EF" w:rsidP="005471EF">
      <w:r w:rsidRPr="005471EF">
        <w:rPr>
          <w:rFonts w:eastAsia="SimSun"/>
          <w:lang w:eastAsia="zh-CN"/>
        </w:rPr>
        <w:t>00:03:17,210 --&gt; 00:</w:t>
      </w:r>
      <w:proofErr w:type="gramStart"/>
      <w:r w:rsidRPr="005471EF">
        <w:rPr>
          <w:rFonts w:eastAsia="SimSun"/>
          <w:lang w:eastAsia="zh-CN"/>
        </w:rPr>
        <w:t>03:20,900</w:t>
      </w:r>
      <w:proofErr w:type="gramEnd"/>
    </w:p>
    <w:p w14:paraId="21B44EE8" w14:textId="77777777" w:rsidR="005471EF" w:rsidRDefault="005471EF" w:rsidP="005471EF">
      <w:r w:rsidRPr="005471EF">
        <w:rPr>
          <w:rFonts w:eastAsia="SimSun" w:hint="eastAsia"/>
          <w:lang w:eastAsia="zh-CN"/>
        </w:rPr>
        <w:t>而不是浪费时间在风险的预测及控制</w:t>
      </w:r>
    </w:p>
    <w:p w14:paraId="1D43DDF2" w14:textId="77777777" w:rsidR="005471EF" w:rsidRDefault="005471EF" w:rsidP="005471EF"/>
    <w:p w14:paraId="4FA64137" w14:textId="77777777" w:rsidR="005471EF" w:rsidRDefault="005471EF" w:rsidP="005471EF">
      <w:r w:rsidRPr="005471EF">
        <w:rPr>
          <w:rFonts w:eastAsia="SimSun"/>
          <w:lang w:eastAsia="zh-CN"/>
        </w:rPr>
        <w:t>66</w:t>
      </w:r>
    </w:p>
    <w:p w14:paraId="3820AC94" w14:textId="77777777" w:rsidR="005471EF" w:rsidRDefault="005471EF" w:rsidP="005471EF">
      <w:r w:rsidRPr="005471EF">
        <w:rPr>
          <w:rFonts w:eastAsia="SimSun"/>
          <w:lang w:eastAsia="zh-CN"/>
        </w:rPr>
        <w:t>00:03:20,980 --&gt; 00:</w:t>
      </w:r>
      <w:proofErr w:type="gramStart"/>
      <w:r w:rsidRPr="005471EF">
        <w:rPr>
          <w:rFonts w:eastAsia="SimSun"/>
          <w:lang w:eastAsia="zh-CN"/>
        </w:rPr>
        <w:t>03:22,700</w:t>
      </w:r>
      <w:proofErr w:type="gramEnd"/>
    </w:p>
    <w:p w14:paraId="58897C30" w14:textId="42B3A3F1" w:rsidR="005471EF" w:rsidRDefault="005471EF" w:rsidP="005471EF">
      <w:r w:rsidRPr="005471EF">
        <w:rPr>
          <w:rFonts w:eastAsia="SimSun"/>
          <w:lang w:eastAsia="zh-CN"/>
        </w:rPr>
        <w:t>Mario Andretti</w:t>
      </w:r>
      <w:ins w:id="238" w:author="Jacky Shen" w:date="2015-10-03T10:42:00Z">
        <w:r w:rsidR="00F84100">
          <w:rPr>
            <w:rFonts w:eastAsia="SimSun"/>
            <w:lang w:eastAsia="zh-CN"/>
          </w:rPr>
          <w:t>说得好：</w:t>
        </w:r>
      </w:ins>
      <w:del w:id="239" w:author="Jacky Shen" w:date="2015-10-03T10:42:00Z">
        <w:r w:rsidRPr="005471EF" w:rsidDel="00F84100">
          <w:rPr>
            <w:rFonts w:eastAsia="SimSun" w:hint="eastAsia"/>
            <w:lang w:eastAsia="zh-CN"/>
          </w:rPr>
          <w:delText>为此下了很好的批注</w:delText>
        </w:r>
      </w:del>
    </w:p>
    <w:p w14:paraId="2D6E0FC9" w14:textId="77777777" w:rsidR="005471EF" w:rsidRDefault="005471EF" w:rsidP="005471EF"/>
    <w:p w14:paraId="72605D65" w14:textId="77777777" w:rsidR="005471EF" w:rsidRDefault="005471EF" w:rsidP="005471EF">
      <w:r w:rsidRPr="005471EF">
        <w:rPr>
          <w:rFonts w:eastAsia="SimSun"/>
          <w:lang w:eastAsia="zh-CN"/>
        </w:rPr>
        <w:t>67</w:t>
      </w:r>
    </w:p>
    <w:p w14:paraId="75EBE18D" w14:textId="77777777" w:rsidR="005471EF" w:rsidRDefault="005471EF" w:rsidP="005471EF">
      <w:r w:rsidRPr="005471EF">
        <w:rPr>
          <w:rFonts w:eastAsia="SimSun"/>
          <w:lang w:eastAsia="zh-CN"/>
        </w:rPr>
        <w:t>00:03:22,700 --&gt;</w:t>
      </w:r>
      <w:r>
        <w:t xml:space="preserve"> </w:t>
      </w:r>
      <w:r>
        <w:cr/>
      </w:r>
    </w:p>
    <w:p w14:paraId="7538D3C8" w14:textId="77777777" w:rsidR="005471EF" w:rsidRDefault="005471EF" w:rsidP="005471EF">
      <w:r w:rsidRPr="005471EF">
        <w:rPr>
          <w:rFonts w:eastAsia="SimSun"/>
          <w:lang w:eastAsia="zh-CN"/>
        </w:rPr>
        <w:t>00:03:26,130</w:t>
      </w:r>
    </w:p>
    <w:p w14:paraId="20219FB6" w14:textId="77777777" w:rsidR="005471EF" w:rsidRDefault="005471EF" w:rsidP="005471EF">
      <w:r w:rsidRPr="005471EF">
        <w:rPr>
          <w:rFonts w:eastAsia="SimSun" w:hint="eastAsia"/>
          <w:lang w:eastAsia="zh-CN"/>
        </w:rPr>
        <w:t xml:space="preserve">「如果事事尽在掌握　</w:t>
      </w:r>
    </w:p>
    <w:p w14:paraId="44F8CCED" w14:textId="0E7C9D80" w:rsidR="005471EF" w:rsidRDefault="005471EF" w:rsidP="005471EF">
      <w:r w:rsidRPr="005471EF">
        <w:rPr>
          <w:rFonts w:eastAsia="SimSun" w:hint="eastAsia"/>
          <w:lang w:eastAsia="zh-CN"/>
        </w:rPr>
        <w:t xml:space="preserve">　</w:t>
      </w:r>
      <w:ins w:id="240" w:author="Jacky Shen" w:date="2015-10-03T10:43:00Z">
        <w:r w:rsidR="00F84100">
          <w:rPr>
            <w:rFonts w:eastAsia="SimSun"/>
            <w:lang w:eastAsia="zh-CN"/>
          </w:rPr>
          <w:t>那</w:t>
        </w:r>
      </w:ins>
      <w:ins w:id="241" w:author="Jacky Shen" w:date="2015-10-03T10:42:00Z">
        <w:r w:rsidR="00F84100">
          <w:rPr>
            <w:rFonts w:eastAsia="SimSun"/>
            <w:lang w:eastAsia="zh-CN"/>
          </w:rPr>
          <w:t>你</w:t>
        </w:r>
      </w:ins>
      <w:del w:id="242" w:author="Jacky Shen" w:date="2015-10-03T10:43:00Z">
        <w:r w:rsidRPr="005471EF" w:rsidDel="00F84100">
          <w:rPr>
            <w:rFonts w:eastAsia="SimSun" w:hint="eastAsia"/>
            <w:lang w:eastAsia="zh-CN"/>
          </w:rPr>
          <w:delText>就表示你太过谨慎</w:delText>
        </w:r>
      </w:del>
      <w:ins w:id="243" w:author="Jacky Shen" w:date="2015-10-03T10:43:00Z">
        <w:r w:rsidR="00F84100">
          <w:rPr>
            <w:rFonts w:eastAsia="SimSun"/>
            <w:lang w:eastAsia="zh-CN"/>
          </w:rPr>
          <w:t>走得就太慢了</w:t>
        </w:r>
      </w:ins>
      <w:r w:rsidRPr="005471EF">
        <w:rPr>
          <w:rFonts w:eastAsia="SimSun" w:hint="eastAsia"/>
          <w:lang w:eastAsia="zh-CN"/>
        </w:rPr>
        <w:t>」</w:t>
      </w:r>
    </w:p>
    <w:p w14:paraId="17DA88B3" w14:textId="77777777" w:rsidR="005471EF" w:rsidRDefault="005471EF" w:rsidP="005471EF"/>
    <w:p w14:paraId="35BB0462" w14:textId="77777777" w:rsidR="005471EF" w:rsidRDefault="005471EF" w:rsidP="005471EF">
      <w:r w:rsidRPr="005471EF">
        <w:rPr>
          <w:rFonts w:eastAsia="SimSun"/>
          <w:lang w:eastAsia="zh-CN"/>
        </w:rPr>
        <w:t>68</w:t>
      </w:r>
    </w:p>
    <w:p w14:paraId="62A3F6C5" w14:textId="77777777" w:rsidR="005471EF" w:rsidRDefault="005471EF" w:rsidP="005471EF">
      <w:r w:rsidRPr="005471EF">
        <w:rPr>
          <w:rFonts w:eastAsia="SimSun"/>
          <w:lang w:eastAsia="zh-CN"/>
        </w:rPr>
        <w:t>00:03:26,130 --&gt; 00:</w:t>
      </w:r>
      <w:proofErr w:type="gramStart"/>
      <w:r w:rsidRPr="005471EF">
        <w:rPr>
          <w:rFonts w:eastAsia="SimSun"/>
          <w:lang w:eastAsia="zh-CN"/>
        </w:rPr>
        <w:t>03:29,110</w:t>
      </w:r>
      <w:proofErr w:type="gramEnd"/>
    </w:p>
    <w:p w14:paraId="473ED53C" w14:textId="77777777" w:rsidR="005471EF" w:rsidRDefault="005471EF" w:rsidP="005471EF">
      <w:r w:rsidRPr="005471EF">
        <w:rPr>
          <w:rFonts w:eastAsia="SimSun" w:hint="eastAsia"/>
          <w:lang w:eastAsia="zh-CN"/>
        </w:rPr>
        <w:t>好，</w:t>
      </w:r>
      <w:r>
        <w:rPr>
          <w:rFonts w:hint="eastAsia"/>
        </w:rPr>
        <w:cr/>
      </w:r>
    </w:p>
    <w:p w14:paraId="50872754" w14:textId="77777777" w:rsidR="005471EF" w:rsidRDefault="005471EF" w:rsidP="005471EF">
      <w:r w:rsidRPr="005471EF">
        <w:rPr>
          <w:rFonts w:eastAsia="SimSun" w:hint="eastAsia"/>
          <w:lang w:eastAsia="zh-CN"/>
        </w:rPr>
        <w:t>那现在让我们来谈谈产品开发吧</w:t>
      </w:r>
    </w:p>
    <w:p w14:paraId="6BFC94C2" w14:textId="77777777" w:rsidR="005471EF" w:rsidRDefault="005471EF" w:rsidP="005471EF"/>
    <w:p w14:paraId="53E3CF1C" w14:textId="77777777" w:rsidR="005471EF" w:rsidRDefault="005471EF" w:rsidP="005471EF">
      <w:r w:rsidRPr="005471EF">
        <w:rPr>
          <w:rFonts w:eastAsia="SimSun"/>
          <w:lang w:eastAsia="zh-CN"/>
        </w:rPr>
        <w:t>69</w:t>
      </w:r>
    </w:p>
    <w:p w14:paraId="658D5018" w14:textId="77777777" w:rsidR="005471EF" w:rsidRDefault="005471EF" w:rsidP="005471EF">
      <w:r w:rsidRPr="005471EF">
        <w:rPr>
          <w:rFonts w:eastAsia="SimSun"/>
          <w:lang w:eastAsia="zh-CN"/>
        </w:rPr>
        <w:t>00:03:29,110 --&gt; 00:</w:t>
      </w:r>
      <w:proofErr w:type="gramStart"/>
      <w:r w:rsidRPr="005471EF">
        <w:rPr>
          <w:rFonts w:eastAsia="SimSun"/>
          <w:lang w:eastAsia="zh-CN"/>
        </w:rPr>
        <w:t>03:32,640</w:t>
      </w:r>
      <w:proofErr w:type="gramEnd"/>
    </w:p>
    <w:p w14:paraId="79468A46" w14:textId="32B9B855" w:rsidR="005471EF" w:rsidRDefault="005471EF" w:rsidP="005471EF">
      <w:r w:rsidRPr="005471EF">
        <w:rPr>
          <w:rFonts w:eastAsia="SimSun" w:hint="eastAsia"/>
          <w:lang w:eastAsia="zh-CN"/>
        </w:rPr>
        <w:t>我们的产品开发方法</w:t>
      </w:r>
      <w:ins w:id="244" w:author="Jacky Shen" w:date="2015-10-03T10:44:00Z">
        <w:r w:rsidR="00F84100">
          <w:rPr>
            <w:rFonts w:eastAsia="SimSun"/>
            <w:lang w:eastAsia="zh-CN"/>
          </w:rPr>
          <w:t>基</w:t>
        </w:r>
      </w:ins>
      <w:del w:id="245" w:author="Jacky Shen" w:date="2015-10-03T10:44:00Z">
        <w:r w:rsidRPr="005471EF" w:rsidDel="00F84100">
          <w:rPr>
            <w:rFonts w:eastAsia="SimSun" w:hint="eastAsia"/>
            <w:lang w:eastAsia="zh-CN"/>
          </w:rPr>
          <w:delText>着眼</w:delText>
        </w:r>
      </w:del>
      <w:r w:rsidRPr="005471EF">
        <w:rPr>
          <w:rFonts w:eastAsia="SimSun" w:hint="eastAsia"/>
          <w:lang w:eastAsia="zh-CN"/>
        </w:rPr>
        <w:t>于</w:t>
      </w:r>
    </w:p>
    <w:p w14:paraId="22338C4D" w14:textId="5DB2E2F5" w:rsidR="005471EF" w:rsidDel="00F84100" w:rsidRDefault="005471EF" w:rsidP="005471EF">
      <w:pPr>
        <w:rPr>
          <w:del w:id="246" w:author="Jacky Shen" w:date="2015-10-03T10:44:00Z"/>
        </w:rPr>
      </w:pPr>
      <w:r w:rsidRPr="005471EF">
        <w:rPr>
          <w:rFonts w:eastAsia="SimSun" w:hint="eastAsia"/>
          <w:lang w:eastAsia="zh-CN"/>
        </w:rPr>
        <w:t>「</w:t>
      </w:r>
      <w:ins w:id="247" w:author="Jacky Shen" w:date="2015-10-03T10:44:00Z">
        <w:r w:rsidR="00F84100">
          <w:rPr>
            <w:rFonts w:eastAsia="SimSun"/>
            <w:lang w:eastAsia="zh-CN"/>
          </w:rPr>
          <w:t>精益</w:t>
        </w:r>
      </w:ins>
      <w:del w:id="248" w:author="Jacky Shen" w:date="2015-10-03T10:44:00Z">
        <w:r w:rsidRPr="005471EF" w:rsidDel="00F84100">
          <w:rPr>
            <w:rFonts w:eastAsia="SimSun" w:hint="eastAsia"/>
            <w:lang w:eastAsia="zh-CN"/>
          </w:rPr>
          <w:delText>精</w:delText>
        </w:r>
        <w:r w:rsidDel="00F84100">
          <w:rPr>
            <w:rFonts w:hint="eastAsia"/>
          </w:rPr>
          <w:cr/>
        </w:r>
      </w:del>
    </w:p>
    <w:p w14:paraId="2E9A3CF7" w14:textId="77777777" w:rsidR="005471EF" w:rsidRDefault="005471EF" w:rsidP="005471EF">
      <w:del w:id="249" w:author="Jacky Shen" w:date="2015-10-03T10:44:00Z">
        <w:r w:rsidRPr="005471EF" w:rsidDel="00F84100">
          <w:rPr>
            <w:rFonts w:eastAsia="SimSun" w:hint="eastAsia"/>
            <w:lang w:eastAsia="zh-CN"/>
          </w:rPr>
          <w:delText>实</w:delText>
        </w:r>
      </w:del>
      <w:r w:rsidRPr="005471EF">
        <w:rPr>
          <w:rFonts w:eastAsia="SimSun" w:hint="eastAsia"/>
          <w:lang w:eastAsia="zh-CN"/>
        </w:rPr>
        <w:t>创业」原则</w:t>
      </w:r>
    </w:p>
    <w:p w14:paraId="6E21A525" w14:textId="77777777" w:rsidR="005471EF" w:rsidRDefault="005471EF" w:rsidP="005471EF"/>
    <w:p w14:paraId="1BC97F58" w14:textId="77777777" w:rsidR="005471EF" w:rsidRDefault="005471EF" w:rsidP="005471EF">
      <w:r w:rsidRPr="005471EF">
        <w:rPr>
          <w:rFonts w:eastAsia="SimSun"/>
          <w:lang w:eastAsia="zh-CN"/>
        </w:rPr>
        <w:t>70</w:t>
      </w:r>
    </w:p>
    <w:p w14:paraId="1C271309" w14:textId="77777777" w:rsidR="005471EF" w:rsidRDefault="005471EF" w:rsidP="005471EF">
      <w:r w:rsidRPr="005471EF">
        <w:rPr>
          <w:rFonts w:eastAsia="SimSun"/>
          <w:lang w:eastAsia="zh-CN"/>
        </w:rPr>
        <w:t>00:03:32,640 --&gt; 00:</w:t>
      </w:r>
      <w:proofErr w:type="gramStart"/>
      <w:r w:rsidRPr="005471EF">
        <w:rPr>
          <w:rFonts w:eastAsia="SimSun"/>
          <w:lang w:eastAsia="zh-CN"/>
        </w:rPr>
        <w:t>03:33,959</w:t>
      </w:r>
      <w:proofErr w:type="gramEnd"/>
    </w:p>
    <w:p w14:paraId="2211FF5C" w14:textId="6793534A" w:rsidR="005471EF" w:rsidRDefault="005471EF" w:rsidP="005471EF">
      <w:pPr>
        <w:rPr>
          <w:rFonts w:hint="eastAsia"/>
        </w:rPr>
      </w:pPr>
      <w:del w:id="250" w:author="Jacky Shen" w:date="2015-10-03T10:44:00Z">
        <w:r w:rsidRPr="005471EF" w:rsidDel="00F84100">
          <w:rPr>
            <w:rFonts w:eastAsia="SimSun" w:hint="eastAsia"/>
            <w:lang w:eastAsia="zh-CN"/>
          </w:rPr>
          <w:delText>也就是我们常挂在嘴上的</w:delText>
        </w:r>
      </w:del>
      <w:ins w:id="251" w:author="Jacky Shen" w:date="2015-10-03T10:44:00Z">
        <w:r w:rsidR="00F84100">
          <w:rPr>
            <w:rFonts w:eastAsia="SimSun"/>
            <w:lang w:eastAsia="zh-CN"/>
          </w:rPr>
          <w:t>简单来说就是</w:t>
        </w:r>
      </w:ins>
    </w:p>
    <w:p w14:paraId="277E4404" w14:textId="77777777" w:rsidR="005471EF" w:rsidRDefault="005471EF" w:rsidP="005471EF"/>
    <w:p w14:paraId="32040DE5" w14:textId="77777777" w:rsidR="005471EF" w:rsidRDefault="005471EF" w:rsidP="005471EF">
      <w:r w:rsidRPr="005471EF">
        <w:rPr>
          <w:rFonts w:eastAsia="SimSun"/>
          <w:lang w:eastAsia="zh-CN"/>
        </w:rPr>
        <w:t>71</w:t>
      </w:r>
    </w:p>
    <w:p w14:paraId="6095C5C2" w14:textId="77777777" w:rsidR="005471EF" w:rsidRDefault="005471EF" w:rsidP="005471EF">
      <w:r w:rsidRPr="005471EF">
        <w:rPr>
          <w:rFonts w:eastAsia="SimSun"/>
          <w:lang w:eastAsia="zh-CN"/>
        </w:rPr>
        <w:t>00:03:33,959 --&gt;</w:t>
      </w:r>
      <w:r>
        <w:t xml:space="preserve"> </w:t>
      </w:r>
      <w:r>
        <w:cr/>
      </w:r>
    </w:p>
    <w:p w14:paraId="6CD08CD3" w14:textId="77777777" w:rsidR="005471EF" w:rsidRDefault="005471EF" w:rsidP="005471EF">
      <w:r w:rsidRPr="005471EF">
        <w:rPr>
          <w:rFonts w:eastAsia="SimSun"/>
          <w:lang w:eastAsia="zh-CN"/>
        </w:rPr>
        <w:t>00:03:37,540</w:t>
      </w:r>
    </w:p>
    <w:p w14:paraId="17B76354" w14:textId="75679CC9" w:rsidR="005471EF" w:rsidRDefault="005471EF" w:rsidP="005471EF">
      <w:r w:rsidRPr="005471EF">
        <w:rPr>
          <w:rFonts w:eastAsia="SimSun" w:hint="eastAsia"/>
          <w:lang w:eastAsia="zh-CN"/>
        </w:rPr>
        <w:t>「思考、</w:t>
      </w:r>
      <w:ins w:id="252" w:author="Jacky Shen" w:date="2015-10-03T10:44:00Z">
        <w:r w:rsidR="00F84100">
          <w:rPr>
            <w:rFonts w:eastAsia="SimSun"/>
            <w:lang w:eastAsia="zh-CN"/>
          </w:rPr>
          <w:t>构建</w:t>
        </w:r>
      </w:ins>
      <w:del w:id="253" w:author="Jacky Shen" w:date="2015-10-03T10:44:00Z">
        <w:r w:rsidRPr="005471EF" w:rsidDel="00F84100">
          <w:rPr>
            <w:rFonts w:eastAsia="SimSun" w:hint="eastAsia"/>
            <w:lang w:eastAsia="zh-CN"/>
          </w:rPr>
          <w:delText>建构</w:delText>
        </w:r>
      </w:del>
      <w:r w:rsidRPr="005471EF">
        <w:rPr>
          <w:rFonts w:eastAsia="SimSun" w:hint="eastAsia"/>
          <w:lang w:eastAsia="zh-CN"/>
        </w:rPr>
        <w:t>、交付、</w:t>
      </w:r>
      <w:ins w:id="254" w:author="Jacky Shen" w:date="2015-10-03T10:44:00Z">
        <w:r w:rsidR="00F84100">
          <w:rPr>
            <w:rFonts w:eastAsia="SimSun"/>
            <w:lang w:eastAsia="zh-CN"/>
          </w:rPr>
          <w:t>调整</w:t>
        </w:r>
      </w:ins>
      <w:del w:id="255" w:author="Jacky Shen" w:date="2015-10-03T10:44:00Z">
        <w:r w:rsidRPr="005471EF" w:rsidDel="00F84100">
          <w:rPr>
            <w:rFonts w:eastAsia="SimSun" w:hint="eastAsia"/>
            <w:lang w:eastAsia="zh-CN"/>
          </w:rPr>
          <w:delText>调校</w:delText>
        </w:r>
      </w:del>
      <w:r w:rsidRPr="005471EF">
        <w:rPr>
          <w:rFonts w:eastAsia="SimSun" w:hint="eastAsia"/>
          <w:lang w:eastAsia="zh-CN"/>
        </w:rPr>
        <w:t>」</w:t>
      </w:r>
    </w:p>
    <w:p w14:paraId="716A5DE9" w14:textId="77777777" w:rsidR="005471EF" w:rsidRDefault="005471EF" w:rsidP="005471EF"/>
    <w:p w14:paraId="18A1B007" w14:textId="77777777" w:rsidR="005471EF" w:rsidRDefault="005471EF" w:rsidP="005471EF">
      <w:r w:rsidRPr="005471EF">
        <w:rPr>
          <w:rFonts w:eastAsia="SimSun"/>
          <w:lang w:eastAsia="zh-CN"/>
        </w:rPr>
        <w:t>72</w:t>
      </w:r>
    </w:p>
    <w:p w14:paraId="0DEAC41A" w14:textId="77777777" w:rsidR="005471EF" w:rsidRDefault="005471EF" w:rsidP="005471EF">
      <w:r w:rsidRPr="005471EF">
        <w:rPr>
          <w:rFonts w:eastAsia="SimSun"/>
          <w:lang w:eastAsia="zh-CN"/>
        </w:rPr>
        <w:t>00:03:37,540 --&gt; 00:</w:t>
      </w:r>
      <w:proofErr w:type="gramStart"/>
      <w:r w:rsidRPr="005471EF">
        <w:rPr>
          <w:rFonts w:eastAsia="SimSun"/>
          <w:lang w:eastAsia="zh-CN"/>
        </w:rPr>
        <w:t>03:40,450</w:t>
      </w:r>
      <w:proofErr w:type="gramEnd"/>
    </w:p>
    <w:p w14:paraId="0271DED5" w14:textId="77777777" w:rsidR="005471EF" w:rsidRDefault="005471EF" w:rsidP="005471EF">
      <w:r w:rsidRPr="005471EF">
        <w:rPr>
          <w:rFonts w:eastAsia="SimSun" w:hint="eastAsia"/>
          <w:lang w:eastAsia="zh-CN"/>
        </w:rPr>
        <w:t>产品开发最大的风险</w:t>
      </w:r>
      <w:r>
        <w:rPr>
          <w:rFonts w:hint="eastAsia"/>
        </w:rPr>
        <w:cr/>
      </w:r>
    </w:p>
    <w:p w14:paraId="657E4C7F" w14:textId="77777777" w:rsidR="005471EF" w:rsidRDefault="005471EF" w:rsidP="005471EF">
      <w:r w:rsidRPr="005471EF">
        <w:rPr>
          <w:rFonts w:eastAsia="SimSun" w:hint="eastAsia"/>
          <w:lang w:eastAsia="zh-CN"/>
        </w:rPr>
        <w:t>就在产出错误的产品</w:t>
      </w:r>
    </w:p>
    <w:p w14:paraId="39498A0B" w14:textId="77777777" w:rsidR="005471EF" w:rsidRDefault="005471EF" w:rsidP="005471EF"/>
    <w:p w14:paraId="554193AC" w14:textId="77777777" w:rsidR="005471EF" w:rsidRDefault="005471EF" w:rsidP="005471EF">
      <w:r w:rsidRPr="005471EF">
        <w:rPr>
          <w:rFonts w:eastAsia="SimSun"/>
          <w:lang w:eastAsia="zh-CN"/>
        </w:rPr>
        <w:t>73</w:t>
      </w:r>
    </w:p>
    <w:p w14:paraId="4FCB18DB" w14:textId="77777777" w:rsidR="005471EF" w:rsidRDefault="005471EF" w:rsidP="005471EF">
      <w:r w:rsidRPr="005471EF">
        <w:rPr>
          <w:rFonts w:eastAsia="SimSun"/>
          <w:lang w:eastAsia="zh-CN"/>
        </w:rPr>
        <w:t>00:03:40,450 --&gt; 00:</w:t>
      </w:r>
      <w:proofErr w:type="gramStart"/>
      <w:r w:rsidRPr="005471EF">
        <w:rPr>
          <w:rFonts w:eastAsia="SimSun"/>
          <w:lang w:eastAsia="zh-CN"/>
        </w:rPr>
        <w:t>03:43,819</w:t>
      </w:r>
      <w:proofErr w:type="gramEnd"/>
    </w:p>
    <w:p w14:paraId="3D856E90" w14:textId="07EBDDAA" w:rsidR="005471EF" w:rsidRDefault="005471EF" w:rsidP="005471EF">
      <w:r w:rsidRPr="005471EF">
        <w:rPr>
          <w:rFonts w:eastAsia="SimSun" w:hint="eastAsia"/>
          <w:lang w:eastAsia="zh-CN"/>
        </w:rPr>
        <w:t>所以在决定</w:t>
      </w:r>
      <w:del w:id="256" w:author="Jacky Shen" w:date="2015-10-03T10:45:00Z">
        <w:r w:rsidRPr="005471EF" w:rsidDel="00F84100">
          <w:rPr>
            <w:rFonts w:eastAsia="SimSun" w:hint="eastAsia"/>
            <w:lang w:eastAsia="zh-CN"/>
          </w:rPr>
          <w:delText>建置</w:delText>
        </w:r>
      </w:del>
      <w:ins w:id="257" w:author="Jacky Shen" w:date="2015-10-03T10:45:00Z">
        <w:r w:rsidR="00F84100">
          <w:rPr>
            <w:rFonts w:eastAsia="SimSun"/>
            <w:lang w:eastAsia="zh-CN"/>
          </w:rPr>
          <w:t>构建</w:t>
        </w:r>
      </w:ins>
      <w:r w:rsidRPr="005471EF">
        <w:rPr>
          <w:rFonts w:eastAsia="SimSun" w:hint="eastAsia"/>
          <w:lang w:eastAsia="zh-CN"/>
        </w:rPr>
        <w:t>新产品或主要功能前</w:t>
      </w:r>
    </w:p>
    <w:p w14:paraId="42EF5E75" w14:textId="77777777" w:rsidR="005471EF" w:rsidRDefault="005471EF" w:rsidP="005471EF"/>
    <w:p w14:paraId="740787AA" w14:textId="77777777" w:rsidR="005471EF" w:rsidRDefault="005471EF" w:rsidP="005471EF">
      <w:r w:rsidRPr="005471EF">
        <w:rPr>
          <w:rFonts w:eastAsia="SimSun"/>
          <w:lang w:eastAsia="zh-CN"/>
        </w:rPr>
        <w:t>74</w:t>
      </w:r>
    </w:p>
    <w:p w14:paraId="5FEC8ACE" w14:textId="77777777" w:rsidR="005471EF" w:rsidRDefault="005471EF" w:rsidP="005471EF">
      <w:r w:rsidRPr="005471EF">
        <w:rPr>
          <w:rFonts w:eastAsia="SimSun"/>
          <w:lang w:eastAsia="zh-CN"/>
        </w:rPr>
        <w:t>00:03:43,819 --&gt; 00:</w:t>
      </w:r>
      <w:proofErr w:type="gramStart"/>
      <w:r w:rsidRPr="005471EF">
        <w:rPr>
          <w:rFonts w:eastAsia="SimSun"/>
          <w:lang w:eastAsia="zh-CN"/>
        </w:rPr>
        <w:t>03:45,850</w:t>
      </w:r>
      <w:proofErr w:type="gramEnd"/>
    </w:p>
    <w:p w14:paraId="1095D908" w14:textId="77777777" w:rsidR="005471EF" w:rsidRDefault="005471EF" w:rsidP="005471EF">
      <w:r w:rsidRPr="005471EF">
        <w:rPr>
          <w:rFonts w:eastAsia="SimSun" w:hint="eastAsia"/>
          <w:lang w:eastAsia="zh-CN"/>
        </w:rPr>
        <w:t>我们会先研究</w:t>
      </w:r>
    </w:p>
    <w:p w14:paraId="5FB3B35D" w14:textId="77777777" w:rsidR="005471EF" w:rsidRDefault="005471EF" w:rsidP="005471EF"/>
    <w:p w14:paraId="0BF4DE1D" w14:textId="77777777" w:rsidR="005471EF" w:rsidRDefault="005471EF" w:rsidP="005471EF">
      <w:r w:rsidRPr="005471EF">
        <w:rPr>
          <w:rFonts w:eastAsia="SimSun"/>
          <w:lang w:eastAsia="zh-CN"/>
        </w:rPr>
        <w:t>75</w:t>
      </w:r>
    </w:p>
    <w:p w14:paraId="4BF9C485" w14:textId="77777777" w:rsidR="005471EF" w:rsidRDefault="005471EF" w:rsidP="005471EF">
      <w:r w:rsidRPr="005471EF">
        <w:rPr>
          <w:rFonts w:eastAsia="SimSun"/>
          <w:lang w:eastAsia="zh-CN"/>
        </w:rPr>
        <w:t>00:03:45,850 --&gt; 00:</w:t>
      </w:r>
      <w:proofErr w:type="gramStart"/>
      <w:r w:rsidRPr="005471EF">
        <w:rPr>
          <w:rFonts w:eastAsia="SimSun"/>
          <w:lang w:eastAsia="zh-CN"/>
        </w:rPr>
        <w:t>03:49,760</w:t>
      </w:r>
      <w:proofErr w:type="gramEnd"/>
    </w:p>
    <w:p w14:paraId="47F4EED1" w14:textId="77777777" w:rsidR="005471EF" w:rsidRDefault="005471EF" w:rsidP="005471EF">
      <w:r w:rsidRPr="005471EF">
        <w:rPr>
          <w:rFonts w:eastAsia="SimSun" w:hint="eastAsia"/>
          <w:lang w:eastAsia="zh-CN"/>
        </w:rPr>
        <w:t>我们的客户是不是</w:t>
      </w:r>
      <w:r>
        <w:rPr>
          <w:rFonts w:hint="eastAsia"/>
        </w:rPr>
        <w:cr/>
      </w:r>
    </w:p>
    <w:p w14:paraId="1A7AB33A" w14:textId="77777777" w:rsidR="005471EF" w:rsidRDefault="005471EF" w:rsidP="005471EF">
      <w:r w:rsidRPr="005471EF">
        <w:rPr>
          <w:rFonts w:eastAsia="SimSun" w:hint="eastAsia"/>
          <w:lang w:eastAsia="zh-CN"/>
        </w:rPr>
        <w:t>真的想要这个功能？</w:t>
      </w:r>
    </w:p>
    <w:p w14:paraId="703A6FBD" w14:textId="77777777" w:rsidR="005471EF" w:rsidRDefault="005471EF" w:rsidP="005471EF">
      <w:r w:rsidRPr="005471EF">
        <w:rPr>
          <w:rFonts w:eastAsia="SimSun" w:hint="eastAsia"/>
          <w:lang w:eastAsia="zh-CN"/>
        </w:rPr>
        <w:t>这是否能帮大家解决真正的问题？</w:t>
      </w:r>
    </w:p>
    <w:p w14:paraId="0CDDA44B" w14:textId="77777777" w:rsidR="005471EF" w:rsidRDefault="005471EF" w:rsidP="005471EF"/>
    <w:p w14:paraId="2DF483D3" w14:textId="77777777" w:rsidR="005471EF" w:rsidRDefault="005471EF" w:rsidP="005471EF">
      <w:r w:rsidRPr="005471EF">
        <w:rPr>
          <w:rFonts w:eastAsia="SimSun"/>
          <w:lang w:eastAsia="zh-CN"/>
        </w:rPr>
        <w:t>76</w:t>
      </w:r>
    </w:p>
    <w:p w14:paraId="1872006F" w14:textId="77777777" w:rsidR="005471EF" w:rsidRDefault="005471EF" w:rsidP="005471EF">
      <w:r w:rsidRPr="005471EF">
        <w:rPr>
          <w:rFonts w:eastAsia="SimSun"/>
          <w:lang w:eastAsia="zh-CN"/>
        </w:rPr>
        <w:t>00:03:49,760 --&gt; 00:</w:t>
      </w:r>
      <w:proofErr w:type="gramStart"/>
      <w:r w:rsidRPr="005471EF">
        <w:rPr>
          <w:rFonts w:eastAsia="SimSun"/>
          <w:lang w:eastAsia="zh-CN"/>
        </w:rPr>
        <w:t>03:54,980</w:t>
      </w:r>
      <w:proofErr w:type="gramEnd"/>
    </w:p>
    <w:p w14:paraId="68876070" w14:textId="77777777" w:rsidR="005471EF" w:rsidRDefault="005471EF" w:rsidP="005471EF">
      <w:r w:rsidRPr="005471EF">
        <w:rPr>
          <w:rFonts w:eastAsia="SimSun" w:hint="eastAsia"/>
          <w:lang w:eastAsia="zh-CN"/>
        </w:rPr>
        <w:t>接着我们</w:t>
      </w:r>
      <w:del w:id="258" w:author="Jacky Shen" w:date="2015-10-03T10:47:00Z">
        <w:r w:rsidDel="00F84100">
          <w:rPr>
            <w:rFonts w:hint="eastAsia"/>
          </w:rPr>
          <w:cr/>
        </w:r>
      </w:del>
    </w:p>
    <w:p w14:paraId="2C8B98C8" w14:textId="7EA3661F" w:rsidR="005471EF" w:rsidRDefault="005471EF" w:rsidP="005471EF">
      <w:r w:rsidRPr="005471EF">
        <w:rPr>
          <w:rFonts w:eastAsia="SimSun" w:hint="eastAsia"/>
          <w:lang w:eastAsia="zh-CN"/>
        </w:rPr>
        <w:t>会写一个类似新闻稿或电梯</w:t>
      </w:r>
      <w:ins w:id="259" w:author="Jacky Shen" w:date="2015-10-03T10:46:00Z">
        <w:r w:rsidR="00F84100">
          <w:rPr>
            <w:rFonts w:eastAsia="SimSun"/>
            <w:lang w:eastAsia="zh-CN"/>
          </w:rPr>
          <w:t>演讲</w:t>
        </w:r>
      </w:ins>
      <w:del w:id="260" w:author="Jacky Shen" w:date="2015-10-03T10:46:00Z">
        <w:r w:rsidRPr="005471EF" w:rsidDel="00F84100">
          <w:rPr>
            <w:rFonts w:eastAsia="SimSun" w:hint="eastAsia"/>
            <w:lang w:eastAsia="zh-CN"/>
          </w:rPr>
          <w:delText>简报</w:delText>
        </w:r>
      </w:del>
    </w:p>
    <w:p w14:paraId="0271004F" w14:textId="2B0B833E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的产品叙述来</w:t>
      </w:r>
      <w:ins w:id="261" w:author="Jacky Shen" w:date="2015-10-03T10:47:00Z">
        <w:r w:rsidR="00F84100">
          <w:rPr>
            <w:rFonts w:eastAsia="SimSun"/>
            <w:lang w:eastAsia="zh-CN"/>
          </w:rPr>
          <w:t>展示其</w:t>
        </w:r>
      </w:ins>
      <w:del w:id="262" w:author="Jacky Shen" w:date="2015-10-03T10:47:00Z">
        <w:r w:rsidRPr="005471EF" w:rsidDel="00F84100">
          <w:rPr>
            <w:rFonts w:eastAsia="SimSun" w:hint="eastAsia"/>
            <w:lang w:eastAsia="zh-CN"/>
          </w:rPr>
          <w:delText>传达这个功能的好处</w:delText>
        </w:r>
      </w:del>
      <w:ins w:id="263" w:author="Jacky Shen" w:date="2015-10-03T10:47:00Z">
        <w:r w:rsidR="00F84100">
          <w:rPr>
            <w:rFonts w:eastAsia="SimSun"/>
            <w:lang w:eastAsia="zh-CN"/>
          </w:rPr>
          <w:t>收益</w:t>
        </w:r>
      </w:ins>
    </w:p>
    <w:p w14:paraId="44258D66" w14:textId="77777777" w:rsidR="005471EF" w:rsidRDefault="005471EF" w:rsidP="005471EF"/>
    <w:p w14:paraId="6FAE4C75" w14:textId="77777777" w:rsidR="005471EF" w:rsidRDefault="005471EF" w:rsidP="005471EF">
      <w:r w:rsidRPr="005471EF">
        <w:rPr>
          <w:rFonts w:eastAsia="SimSun"/>
          <w:lang w:eastAsia="zh-CN"/>
        </w:rPr>
        <w:t>77</w:t>
      </w:r>
    </w:p>
    <w:p w14:paraId="0CB82383" w14:textId="77777777" w:rsidR="005471EF" w:rsidRDefault="005471EF" w:rsidP="005471EF">
      <w:r w:rsidRPr="005471EF">
        <w:rPr>
          <w:rFonts w:eastAsia="SimSun"/>
          <w:lang w:eastAsia="zh-CN"/>
        </w:rPr>
        <w:t>00:03:54,980 --&gt;</w:t>
      </w:r>
      <w:r>
        <w:t xml:space="preserve"> </w:t>
      </w:r>
      <w:r>
        <w:cr/>
      </w:r>
    </w:p>
    <w:p w14:paraId="0F370793" w14:textId="77777777" w:rsidR="005471EF" w:rsidRDefault="005471EF" w:rsidP="005471EF">
      <w:r w:rsidRPr="005471EF">
        <w:rPr>
          <w:rFonts w:eastAsia="SimSun"/>
          <w:lang w:eastAsia="zh-CN"/>
        </w:rPr>
        <w:t>00:03:58,459</w:t>
      </w:r>
    </w:p>
    <w:p w14:paraId="4D2A419B" w14:textId="698F43A3" w:rsidR="005471EF" w:rsidRDefault="005471EF" w:rsidP="005471EF">
      <w:r w:rsidRPr="005471EF">
        <w:rPr>
          <w:rFonts w:eastAsia="SimSun" w:hint="eastAsia"/>
          <w:lang w:eastAsia="zh-CN"/>
        </w:rPr>
        <w:t>比如说：「</w:t>
      </w:r>
      <w:ins w:id="264" w:author="Jacky Shen" w:date="2015-10-03T10:48:00Z">
        <w:r w:rsidR="008320FC">
          <w:rPr>
            <w:rFonts w:eastAsia="SimSun"/>
            <w:lang w:eastAsia="zh-CN"/>
          </w:rPr>
          <w:t>可以保存的</w:t>
        </w:r>
      </w:ins>
      <w:r w:rsidRPr="005471EF">
        <w:rPr>
          <w:rFonts w:eastAsia="SimSun" w:hint="eastAsia"/>
          <w:lang w:eastAsia="zh-CN"/>
        </w:rPr>
        <w:t>电台</w:t>
      </w:r>
      <w:del w:id="265" w:author="Jacky Shen" w:date="2015-10-03T10:48:00Z">
        <w:r w:rsidRPr="005471EF" w:rsidDel="008320FC">
          <w:rPr>
            <w:rFonts w:eastAsia="SimSun" w:hint="eastAsia"/>
            <w:lang w:eastAsia="zh-CN"/>
          </w:rPr>
          <w:delText>啪啪走</w:delText>
        </w:r>
      </w:del>
      <w:r w:rsidRPr="005471EF">
        <w:rPr>
          <w:rFonts w:eastAsia="SimSun" w:hint="eastAsia"/>
          <w:lang w:eastAsia="zh-CN"/>
        </w:rPr>
        <w:t>！」</w:t>
      </w:r>
    </w:p>
    <w:p w14:paraId="6923C1C8" w14:textId="77401513" w:rsidR="005471EF" w:rsidRDefault="005471EF" w:rsidP="005471EF">
      <w:r w:rsidRPr="005471EF">
        <w:rPr>
          <w:rFonts w:eastAsia="SimSun" w:hint="eastAsia"/>
          <w:lang w:eastAsia="zh-CN"/>
        </w:rPr>
        <w:t>或「</w:t>
      </w:r>
      <w:del w:id="266" w:author="Jacky Shen" w:date="2015-10-03T10:48:00Z">
        <w:r w:rsidRPr="005471EF" w:rsidDel="008320FC">
          <w:rPr>
            <w:rFonts w:eastAsia="SimSun" w:hint="eastAsia"/>
            <w:lang w:eastAsia="zh-CN"/>
          </w:rPr>
          <w:delText>好歌随你听</w:delText>
        </w:r>
      </w:del>
      <w:ins w:id="267" w:author="Jacky Shen" w:date="2015-10-03T10:48:00Z">
        <w:r w:rsidR="008320FC">
          <w:rPr>
            <w:rFonts w:eastAsia="SimSun"/>
            <w:lang w:eastAsia="zh-CN"/>
          </w:rPr>
          <w:t>关注你最喜欢的歌手</w:t>
        </w:r>
      </w:ins>
      <w:r w:rsidRPr="005471EF">
        <w:rPr>
          <w:rFonts w:eastAsia="SimSun" w:hint="eastAsia"/>
          <w:lang w:eastAsia="zh-CN"/>
        </w:rPr>
        <w:t>」这类的产品特性标语</w:t>
      </w:r>
    </w:p>
    <w:p w14:paraId="1BCDF3C5" w14:textId="77777777" w:rsidR="005471EF" w:rsidRDefault="005471EF" w:rsidP="005471EF"/>
    <w:p w14:paraId="470D8570" w14:textId="77777777" w:rsidR="005471EF" w:rsidRDefault="005471EF" w:rsidP="005471EF">
      <w:r w:rsidRPr="005471EF">
        <w:rPr>
          <w:rFonts w:eastAsia="SimSun"/>
          <w:lang w:eastAsia="zh-CN"/>
        </w:rPr>
        <w:t>78</w:t>
      </w:r>
    </w:p>
    <w:p w14:paraId="6CC4EE5B" w14:textId="77777777" w:rsidR="005471EF" w:rsidRDefault="005471EF" w:rsidP="005471EF">
      <w:r w:rsidRPr="005471EF">
        <w:rPr>
          <w:rFonts w:eastAsia="SimSun"/>
          <w:lang w:eastAsia="zh-CN"/>
        </w:rPr>
        <w:t>00:03:58,459 --&gt;</w:t>
      </w:r>
      <w:r>
        <w:t xml:space="preserve"> </w:t>
      </w:r>
      <w:r>
        <w:cr/>
      </w:r>
    </w:p>
    <w:p w14:paraId="59F8FCA3" w14:textId="77777777" w:rsidR="005471EF" w:rsidRDefault="005471EF" w:rsidP="005471EF">
      <w:r w:rsidRPr="005471EF">
        <w:rPr>
          <w:rFonts w:eastAsia="SimSun"/>
          <w:lang w:eastAsia="zh-CN"/>
        </w:rPr>
        <w:t>00:04:00,380</w:t>
      </w:r>
    </w:p>
    <w:p w14:paraId="4000E27D" w14:textId="77777777" w:rsidR="005471EF" w:rsidRDefault="005471EF" w:rsidP="005471EF">
      <w:r w:rsidRPr="005471EF">
        <w:rPr>
          <w:rFonts w:eastAsia="SimSun" w:hint="eastAsia"/>
          <w:lang w:eastAsia="zh-CN"/>
        </w:rPr>
        <w:t>我们同时也会做一些假设，像是</w:t>
      </w:r>
    </w:p>
    <w:p w14:paraId="7CFDB71D" w14:textId="77777777" w:rsidR="005471EF" w:rsidRDefault="005471EF" w:rsidP="005471EF"/>
    <w:p w14:paraId="2C66CE58" w14:textId="77777777" w:rsidR="005471EF" w:rsidRDefault="005471EF" w:rsidP="005471EF">
      <w:r w:rsidRPr="005471EF">
        <w:rPr>
          <w:rFonts w:eastAsia="SimSun"/>
          <w:lang w:eastAsia="zh-CN"/>
        </w:rPr>
        <w:t>79</w:t>
      </w:r>
    </w:p>
    <w:p w14:paraId="7F06D4B7" w14:textId="77777777" w:rsidR="005471EF" w:rsidRDefault="005471EF" w:rsidP="005471EF">
      <w:r w:rsidRPr="005471EF">
        <w:rPr>
          <w:rFonts w:eastAsia="SimSun"/>
          <w:lang w:eastAsia="zh-CN"/>
        </w:rPr>
        <w:t>00:04:00,380 --&gt; 00:</w:t>
      </w:r>
      <w:proofErr w:type="gramStart"/>
      <w:r w:rsidRPr="005471EF">
        <w:rPr>
          <w:rFonts w:eastAsia="SimSun"/>
          <w:lang w:eastAsia="zh-CN"/>
        </w:rPr>
        <w:t>04:03,680</w:t>
      </w:r>
      <w:proofErr w:type="gramEnd"/>
    </w:p>
    <w:p w14:paraId="441B6D03" w14:textId="77777777" w:rsidR="005471EF" w:rsidDel="008320FC" w:rsidRDefault="005471EF" w:rsidP="005471EF">
      <w:pPr>
        <w:rPr>
          <w:del w:id="268" w:author="Jacky Shen" w:date="2015-10-03T10:49:00Z"/>
        </w:rPr>
      </w:pPr>
      <w:r w:rsidRPr="005471EF">
        <w:rPr>
          <w:rFonts w:eastAsia="SimSun" w:hint="eastAsia"/>
          <w:lang w:eastAsia="zh-CN"/>
        </w:rPr>
        <w:t>在我们的核心指标</w:t>
      </w:r>
      <w:del w:id="269" w:author="Jacky Shen" w:date="2015-10-03T10:49:00Z">
        <w:r w:rsidDel="008320FC">
          <w:rPr>
            <w:rFonts w:hint="eastAsia"/>
          </w:rPr>
          <w:cr/>
        </w:r>
      </w:del>
    </w:p>
    <w:p w14:paraId="6B31E1BB" w14:textId="6693A165" w:rsidR="005471EF" w:rsidRDefault="005471EF" w:rsidP="005471EF">
      <w:r w:rsidRPr="005471EF">
        <w:rPr>
          <w:rFonts w:eastAsia="SimSun" w:hint="eastAsia"/>
          <w:lang w:eastAsia="zh-CN"/>
        </w:rPr>
        <w:t>中</w:t>
      </w:r>
      <w:ins w:id="270" w:author="Jacky Shen" w:date="2015-10-03T10:49:00Z">
        <w:r w:rsidR="008320FC">
          <w:rPr>
            <w:rFonts w:eastAsia="SimSun"/>
            <w:lang w:eastAsia="zh-CN"/>
          </w:rPr>
          <w:t>，</w:t>
        </w:r>
      </w:ins>
    </w:p>
    <w:p w14:paraId="73ADB45F" w14:textId="66D7242C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这个功能会如何影响用户的</w:t>
      </w:r>
      <w:del w:id="271" w:author="Jacky Shen" w:date="2015-10-03T10:49:00Z">
        <w:r w:rsidRPr="005471EF" w:rsidDel="008320FC">
          <w:rPr>
            <w:rFonts w:eastAsia="SimSun" w:hint="eastAsia"/>
            <w:lang w:eastAsia="zh-CN"/>
          </w:rPr>
          <w:delText>习惯</w:delText>
        </w:r>
      </w:del>
      <w:ins w:id="272" w:author="Jacky Shen" w:date="2015-10-03T10:49:00Z">
        <w:r w:rsidR="008320FC">
          <w:rPr>
            <w:rFonts w:eastAsia="SimSun"/>
            <w:lang w:eastAsia="zh-CN"/>
          </w:rPr>
          <w:t>行为</w:t>
        </w:r>
      </w:ins>
    </w:p>
    <w:p w14:paraId="69EDA103" w14:textId="77777777" w:rsidR="005471EF" w:rsidRDefault="005471EF" w:rsidP="005471EF"/>
    <w:p w14:paraId="5C46DDB5" w14:textId="77777777" w:rsidR="005471EF" w:rsidRDefault="005471EF" w:rsidP="005471EF">
      <w:r w:rsidRPr="005471EF">
        <w:rPr>
          <w:rFonts w:eastAsia="SimSun"/>
          <w:lang w:eastAsia="zh-CN"/>
        </w:rPr>
        <w:t>80</w:t>
      </w:r>
    </w:p>
    <w:p w14:paraId="25B45EFE" w14:textId="77777777" w:rsidR="005471EF" w:rsidRDefault="005471EF" w:rsidP="005471EF">
      <w:r w:rsidRPr="005471EF">
        <w:rPr>
          <w:rFonts w:eastAsia="SimSun"/>
          <w:lang w:eastAsia="zh-CN"/>
        </w:rPr>
        <w:t>00:04:03,680 --&gt; 00:</w:t>
      </w:r>
      <w:proofErr w:type="gramStart"/>
      <w:r w:rsidRPr="005471EF">
        <w:rPr>
          <w:rFonts w:eastAsia="SimSun"/>
          <w:lang w:eastAsia="zh-CN"/>
        </w:rPr>
        <w:t>04:06,650</w:t>
      </w:r>
      <w:proofErr w:type="gramEnd"/>
    </w:p>
    <w:p w14:paraId="13AD01E1" w14:textId="77777777" w:rsidR="005471EF" w:rsidRDefault="005471EF" w:rsidP="005471EF">
      <w:r w:rsidRPr="005471EF">
        <w:rPr>
          <w:rFonts w:eastAsia="SimSun" w:hint="eastAsia"/>
          <w:lang w:eastAsia="zh-CN"/>
        </w:rPr>
        <w:t>他们是否会分享更多音乐？</w:t>
      </w:r>
    </w:p>
    <w:p w14:paraId="6F2DD2C7" w14:textId="77777777" w:rsidR="005471EF" w:rsidRDefault="005471EF" w:rsidP="005471EF">
      <w:r w:rsidRPr="005471EF">
        <w:rPr>
          <w:rFonts w:eastAsia="SimSun" w:hint="eastAsia"/>
          <w:lang w:eastAsia="zh-CN"/>
        </w:rPr>
        <w:t>他们会更常来登入使用吗？</w:t>
      </w:r>
    </w:p>
    <w:p w14:paraId="4BFC056B" w14:textId="77777777" w:rsidR="005471EF" w:rsidRDefault="005471EF" w:rsidP="005471EF"/>
    <w:p w14:paraId="1E68ADB8" w14:textId="77777777" w:rsidR="005471EF" w:rsidRDefault="005471EF" w:rsidP="005471EF">
      <w:r w:rsidRPr="005471EF">
        <w:rPr>
          <w:rFonts w:eastAsia="SimSun"/>
          <w:lang w:eastAsia="zh-CN"/>
        </w:rPr>
        <w:t>81</w:t>
      </w:r>
    </w:p>
    <w:p w14:paraId="30DD2923" w14:textId="77777777" w:rsidR="005471EF" w:rsidRDefault="005471EF" w:rsidP="005471EF">
      <w:r w:rsidRPr="005471EF">
        <w:rPr>
          <w:rFonts w:eastAsia="SimSun"/>
          <w:lang w:eastAsia="zh-CN"/>
        </w:rPr>
        <w:t>00:04:06,650 --&gt; 00:</w:t>
      </w:r>
      <w:proofErr w:type="gramStart"/>
      <w:r w:rsidRPr="005471EF">
        <w:rPr>
          <w:rFonts w:eastAsia="SimSun"/>
          <w:lang w:eastAsia="zh-CN"/>
        </w:rPr>
        <w:t>04:09,450</w:t>
      </w:r>
      <w:proofErr w:type="gramEnd"/>
    </w:p>
    <w:p w14:paraId="2F7FED85" w14:textId="48A391BB" w:rsidR="005471EF" w:rsidRDefault="005471EF" w:rsidP="005471EF">
      <w:r w:rsidRPr="005471EF">
        <w:rPr>
          <w:rFonts w:eastAsia="SimSun" w:hint="eastAsia"/>
          <w:lang w:eastAsia="zh-CN"/>
        </w:rPr>
        <w:t>为此我们建立了各种</w:t>
      </w:r>
      <w:ins w:id="273" w:author="Jacky Shen" w:date="2015-10-03T10:49:00Z">
        <w:r w:rsidR="008320FC">
          <w:rPr>
            <w:rFonts w:eastAsia="SimSun"/>
            <w:lang w:eastAsia="zh-CN"/>
          </w:rPr>
          <w:t>原型</w:t>
        </w:r>
      </w:ins>
      <w:del w:id="274" w:author="Jacky Shen" w:date="2015-10-03T10:49:00Z">
        <w:r w:rsidRPr="005471EF" w:rsidDel="008320FC">
          <w:rPr>
            <w:rFonts w:eastAsia="SimSun" w:hint="eastAsia"/>
            <w:lang w:eastAsia="zh-CN"/>
          </w:rPr>
          <w:delText>雏型</w:delText>
        </w:r>
      </w:del>
      <w:r w:rsidRPr="005471EF">
        <w:rPr>
          <w:rFonts w:eastAsia="SimSun" w:hint="eastAsia"/>
          <w:lang w:eastAsia="zh-CN"/>
        </w:rPr>
        <w:t>让大家试用</w:t>
      </w:r>
    </w:p>
    <w:p w14:paraId="59C7DDEF" w14:textId="77777777" w:rsidR="005471EF" w:rsidRDefault="005471EF" w:rsidP="005471EF"/>
    <w:p w14:paraId="6399F2C3" w14:textId="77777777" w:rsidR="005471EF" w:rsidRDefault="005471EF" w:rsidP="005471EF">
      <w:r w:rsidRPr="005471EF">
        <w:rPr>
          <w:rFonts w:eastAsia="SimSun"/>
          <w:lang w:eastAsia="zh-CN"/>
        </w:rPr>
        <w:t>82</w:t>
      </w:r>
    </w:p>
    <w:p w14:paraId="240313FC" w14:textId="77777777" w:rsidR="005471EF" w:rsidRDefault="005471EF" w:rsidP="005471EF">
      <w:r w:rsidRPr="005471EF">
        <w:rPr>
          <w:rFonts w:eastAsia="SimSun"/>
          <w:lang w:eastAsia="zh-CN"/>
        </w:rPr>
        <w:t>00:04:09,450 --&gt; 00:</w:t>
      </w:r>
      <w:proofErr w:type="gramStart"/>
      <w:r w:rsidRPr="005471EF">
        <w:rPr>
          <w:rFonts w:eastAsia="SimSun"/>
          <w:lang w:eastAsia="zh-CN"/>
        </w:rPr>
        <w:t>04:13,100</w:t>
      </w:r>
      <w:proofErr w:type="gramEnd"/>
    </w:p>
    <w:p w14:paraId="252268AA" w14:textId="655ED86A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让他们体验新功能的同时</w:t>
      </w:r>
      <w:ins w:id="275" w:author="Jacky Shen" w:date="2015-10-03T10:50:00Z">
        <w:r w:rsidR="008320FC">
          <w:rPr>
            <w:rFonts w:eastAsia="SimSun"/>
            <w:lang w:eastAsia="zh-CN"/>
          </w:rPr>
          <w:t>获取</w:t>
        </w:r>
      </w:ins>
      <w:del w:id="276" w:author="Jacky Shen" w:date="2015-10-03T10:50:00Z">
        <w:r w:rsidRPr="005471EF" w:rsidDel="008320FC">
          <w:rPr>
            <w:rFonts w:eastAsia="SimSun" w:hint="eastAsia"/>
            <w:lang w:eastAsia="zh-CN"/>
          </w:rPr>
          <w:delText>得到</w:delText>
        </w:r>
      </w:del>
      <w:r w:rsidRPr="005471EF">
        <w:rPr>
          <w:rFonts w:eastAsia="SimSun" w:hint="eastAsia"/>
          <w:lang w:eastAsia="zh-CN"/>
        </w:rPr>
        <w:t>他们的</w:t>
      </w:r>
      <w:del w:id="277" w:author="Jacky Shen" w:date="2015-10-03T10:50:00Z">
        <w:r w:rsidRPr="005471EF" w:rsidDel="008320FC">
          <w:rPr>
            <w:rFonts w:eastAsia="SimSun" w:hint="eastAsia"/>
            <w:lang w:eastAsia="zh-CN"/>
          </w:rPr>
          <w:delText>回馈</w:delText>
        </w:r>
      </w:del>
      <w:ins w:id="278" w:author="Jacky Shen" w:date="2015-10-03T10:50:00Z">
        <w:r w:rsidR="008320FC">
          <w:rPr>
            <w:rFonts w:eastAsia="SimSun"/>
            <w:lang w:eastAsia="zh-CN"/>
          </w:rPr>
          <w:t>感受和反应</w:t>
        </w:r>
      </w:ins>
    </w:p>
    <w:p w14:paraId="34160B7D" w14:textId="77777777" w:rsidR="005471EF" w:rsidRDefault="005471EF" w:rsidP="005471EF"/>
    <w:p w14:paraId="4CC38A0F" w14:textId="77777777" w:rsidR="005471EF" w:rsidRDefault="005471EF" w:rsidP="005471EF">
      <w:r w:rsidRPr="005471EF">
        <w:rPr>
          <w:rFonts w:eastAsia="SimSun"/>
          <w:lang w:eastAsia="zh-CN"/>
        </w:rPr>
        <w:t>83</w:t>
      </w:r>
    </w:p>
    <w:p w14:paraId="04943E84" w14:textId="77777777" w:rsidR="005471EF" w:rsidRDefault="005471EF" w:rsidP="005471EF">
      <w:r w:rsidRPr="005471EF">
        <w:rPr>
          <w:rFonts w:eastAsia="SimSun"/>
          <w:lang w:eastAsia="zh-CN"/>
        </w:rPr>
        <w:t>00:04:13,160 --&gt;</w:t>
      </w:r>
      <w:r>
        <w:t xml:space="preserve"> </w:t>
      </w:r>
      <w:r>
        <w:cr/>
      </w:r>
    </w:p>
    <w:p w14:paraId="462EF1FE" w14:textId="77777777" w:rsidR="005471EF" w:rsidRDefault="005471EF" w:rsidP="005471EF">
      <w:r w:rsidRPr="005471EF">
        <w:rPr>
          <w:rFonts w:eastAsia="SimSun"/>
          <w:lang w:eastAsia="zh-CN"/>
        </w:rPr>
        <w:t>00:04:15,650</w:t>
      </w:r>
    </w:p>
    <w:p w14:paraId="12068547" w14:textId="02A14BBB" w:rsidR="005471EF" w:rsidRDefault="005471EF" w:rsidP="005471EF">
      <w:r w:rsidRPr="005471EF">
        <w:rPr>
          <w:rFonts w:eastAsia="SimSun" w:hint="eastAsia"/>
          <w:lang w:eastAsia="zh-CN"/>
        </w:rPr>
        <w:t>一旦我们确定这功能或产品值得</w:t>
      </w:r>
      <w:ins w:id="279" w:author="Jacky Shen" w:date="2015-10-03T10:50:00Z">
        <w:r w:rsidR="008320FC">
          <w:rPr>
            <w:rFonts w:eastAsia="SimSun"/>
            <w:lang w:eastAsia="zh-CN"/>
          </w:rPr>
          <w:t>构建</w:t>
        </w:r>
      </w:ins>
      <w:del w:id="280" w:author="Jacky Shen" w:date="2015-10-03T10:50:00Z">
        <w:r w:rsidRPr="005471EF" w:rsidDel="008320FC">
          <w:rPr>
            <w:rFonts w:eastAsia="SimSun" w:hint="eastAsia"/>
            <w:lang w:eastAsia="zh-CN"/>
          </w:rPr>
          <w:delText>建构</w:delText>
        </w:r>
      </w:del>
      <w:r w:rsidRPr="005471EF">
        <w:rPr>
          <w:rFonts w:eastAsia="SimSun" w:hint="eastAsia"/>
          <w:lang w:eastAsia="zh-CN"/>
        </w:rPr>
        <w:t>时</w:t>
      </w:r>
    </w:p>
    <w:p w14:paraId="1F33ACC4" w14:textId="77777777" w:rsidR="005471EF" w:rsidRDefault="005471EF" w:rsidP="005471EF"/>
    <w:p w14:paraId="1C77A8FB" w14:textId="77777777" w:rsidR="005471EF" w:rsidRDefault="005471EF" w:rsidP="005471EF">
      <w:r w:rsidRPr="005471EF">
        <w:rPr>
          <w:rFonts w:eastAsia="SimSun"/>
          <w:lang w:eastAsia="zh-CN"/>
        </w:rPr>
        <w:t>84</w:t>
      </w:r>
    </w:p>
    <w:p w14:paraId="359A6D7E" w14:textId="77777777" w:rsidR="005471EF" w:rsidRDefault="005471EF" w:rsidP="005471EF">
      <w:r w:rsidRPr="005471EF">
        <w:rPr>
          <w:rFonts w:eastAsia="SimSun"/>
          <w:lang w:eastAsia="zh-CN"/>
        </w:rPr>
        <w:t>00:04:15,650 --&gt; 00:</w:t>
      </w:r>
      <w:proofErr w:type="gramStart"/>
      <w:r w:rsidRPr="005471EF">
        <w:rPr>
          <w:rFonts w:eastAsia="SimSun"/>
          <w:lang w:eastAsia="zh-CN"/>
        </w:rPr>
        <w:t>04:19,870</w:t>
      </w:r>
      <w:proofErr w:type="gramEnd"/>
    </w:p>
    <w:p w14:paraId="0067391E" w14:textId="77777777" w:rsidR="005471EF" w:rsidRDefault="005471EF" w:rsidP="005471EF">
      <w:r w:rsidRPr="005471EF">
        <w:rPr>
          <w:rFonts w:eastAsia="SimSun" w:hint="eastAsia"/>
          <w:lang w:eastAsia="zh-CN"/>
        </w:rPr>
        <w:t>我们会开始</w:t>
      </w:r>
      <w:r>
        <w:rPr>
          <w:rFonts w:hint="eastAsia"/>
        </w:rPr>
        <w:cr/>
      </w:r>
    </w:p>
    <w:p w14:paraId="1306EC2C" w14:textId="77777777" w:rsidR="005471EF" w:rsidRDefault="005471EF" w:rsidP="005471EF">
      <w:r w:rsidRPr="005471EF">
        <w:rPr>
          <w:rFonts w:eastAsia="SimSun" w:hint="eastAsia"/>
          <w:lang w:eastAsia="zh-CN"/>
        </w:rPr>
        <w:t>打造</w:t>
      </w:r>
      <w:r w:rsidRPr="005471EF">
        <w:rPr>
          <w:rFonts w:eastAsia="SimSun"/>
          <w:lang w:eastAsia="zh-CN"/>
        </w:rPr>
        <w:t>MVP</w:t>
      </w:r>
      <w:r w:rsidRPr="005471EF">
        <w:rPr>
          <w:rFonts w:eastAsia="SimSun" w:hint="eastAsia"/>
          <w:lang w:eastAsia="zh-CN"/>
        </w:rPr>
        <w:t>，也就是</w:t>
      </w:r>
    </w:p>
    <w:p w14:paraId="0B9F1746" w14:textId="77777777" w:rsidR="005471EF" w:rsidRDefault="005471EF" w:rsidP="005471EF">
      <w:r w:rsidRPr="005471EF">
        <w:rPr>
          <w:rFonts w:eastAsia="SimSun" w:hint="eastAsia"/>
          <w:lang w:eastAsia="zh-CN"/>
        </w:rPr>
        <w:t>「最小可行性产品」</w:t>
      </w:r>
      <w:del w:id="281" w:author="Jacky Shen" w:date="2015-10-03T10:51:00Z">
        <w:r w:rsidRPr="005471EF" w:rsidDel="008320FC">
          <w:rPr>
            <w:rFonts w:eastAsia="SimSun" w:hint="eastAsia"/>
            <w:lang w:eastAsia="zh-CN"/>
          </w:rPr>
          <w:delText>的产出计划</w:delText>
        </w:r>
      </w:del>
    </w:p>
    <w:p w14:paraId="714C9E9E" w14:textId="77777777" w:rsidR="005471EF" w:rsidRDefault="005471EF" w:rsidP="005471EF"/>
    <w:p w14:paraId="236DFCA8" w14:textId="77777777" w:rsidR="005471EF" w:rsidRDefault="005471EF" w:rsidP="005471EF">
      <w:r w:rsidRPr="005471EF">
        <w:rPr>
          <w:rFonts w:eastAsia="SimSun"/>
          <w:lang w:eastAsia="zh-CN"/>
        </w:rPr>
        <w:t>85</w:t>
      </w:r>
    </w:p>
    <w:p w14:paraId="4D827C3E" w14:textId="77777777" w:rsidR="005471EF" w:rsidRDefault="005471EF" w:rsidP="005471EF">
      <w:r w:rsidRPr="005471EF">
        <w:rPr>
          <w:rFonts w:eastAsia="SimSun"/>
          <w:lang w:eastAsia="zh-CN"/>
        </w:rPr>
        <w:t>00:04:19,870 --&gt; 00:</w:t>
      </w:r>
      <w:proofErr w:type="gramStart"/>
      <w:r w:rsidRPr="005471EF">
        <w:rPr>
          <w:rFonts w:eastAsia="SimSun"/>
          <w:lang w:eastAsia="zh-CN"/>
        </w:rPr>
        <w:t>04:23,460</w:t>
      </w:r>
      <w:proofErr w:type="gramEnd"/>
    </w:p>
    <w:p w14:paraId="21E52DBE" w14:textId="081903AA" w:rsidR="005471EF" w:rsidDel="008320FC" w:rsidRDefault="005471EF" w:rsidP="005471EF">
      <w:pPr>
        <w:rPr>
          <w:del w:id="282" w:author="Jacky Shen" w:date="2015-10-03T10:51:00Z"/>
        </w:rPr>
      </w:pPr>
      <w:del w:id="283" w:author="Jacky Shen" w:date="2015-10-03T10:51:00Z">
        <w:r w:rsidRPr="005471EF" w:rsidDel="008320FC">
          <w:rPr>
            <w:rFonts w:eastAsia="SimSun" w:hint="eastAsia"/>
            <w:lang w:eastAsia="zh-CN"/>
          </w:rPr>
          <w:delText>这计划得与刚所</w:delText>
        </w:r>
        <w:r w:rsidDel="008320FC">
          <w:rPr>
            <w:rFonts w:hint="eastAsia"/>
          </w:rPr>
          <w:cr/>
        </w:r>
      </w:del>
    </w:p>
    <w:p w14:paraId="701895FB" w14:textId="180519BE" w:rsidR="005471EF" w:rsidRDefault="008320FC" w:rsidP="005471EF">
      <w:pPr>
        <w:rPr>
          <w:rFonts w:hint="eastAsia"/>
        </w:rPr>
      </w:pPr>
      <w:ins w:id="284" w:author="Jacky Shen" w:date="2015-10-03T10:51:00Z">
        <w:r>
          <w:rPr>
            <w:rFonts w:eastAsia="SimSun"/>
            <w:lang w:eastAsia="zh-CN"/>
          </w:rPr>
          <w:t>刚刚好</w:t>
        </w:r>
        <w:r>
          <w:rPr>
            <w:rFonts w:eastAsia="SimSun" w:hint="eastAsia"/>
            <w:lang w:eastAsia="zh-CN"/>
          </w:rPr>
          <w:t>去</w:t>
        </w:r>
        <w:r>
          <w:rPr>
            <w:rFonts w:eastAsia="SimSun"/>
            <w:lang w:eastAsia="zh-CN"/>
          </w:rPr>
          <w:t>满足之前的</w:t>
        </w:r>
      </w:ins>
      <w:del w:id="285" w:author="Jacky Shen" w:date="2015-10-03T10:51:00Z">
        <w:r w:rsidR="005471EF" w:rsidRPr="005471EF" w:rsidDel="008320FC">
          <w:rPr>
            <w:rFonts w:eastAsia="SimSun" w:hint="eastAsia"/>
            <w:lang w:eastAsia="zh-CN"/>
          </w:rPr>
          <w:delText>提到的</w:delText>
        </w:r>
      </w:del>
      <w:r w:rsidR="005471EF" w:rsidRPr="005471EF">
        <w:rPr>
          <w:rFonts w:eastAsia="SimSun" w:hint="eastAsia"/>
          <w:lang w:eastAsia="zh-CN"/>
        </w:rPr>
        <w:t>产品</w:t>
      </w:r>
      <w:del w:id="286" w:author="Jacky Shen" w:date="2015-10-03T10:51:00Z">
        <w:r w:rsidR="005471EF" w:rsidRPr="005471EF" w:rsidDel="008320FC">
          <w:rPr>
            <w:rFonts w:eastAsia="SimSun" w:hint="eastAsia"/>
            <w:lang w:eastAsia="zh-CN"/>
          </w:rPr>
          <w:delText>描述相符</w:delText>
        </w:r>
      </w:del>
      <w:ins w:id="287" w:author="Jacky Shen" w:date="2015-10-03T10:51:00Z">
        <w:r>
          <w:rPr>
            <w:rFonts w:eastAsia="SimSun"/>
            <w:lang w:eastAsia="zh-CN"/>
          </w:rPr>
          <w:t>叙述</w:t>
        </w:r>
      </w:ins>
    </w:p>
    <w:p w14:paraId="7A3EB4B8" w14:textId="701B96C3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但</w:t>
      </w:r>
      <w:ins w:id="288" w:author="Jacky Shen" w:date="2015-10-03T10:51:00Z">
        <w:r w:rsidR="008320FC">
          <w:rPr>
            <w:rFonts w:eastAsia="SimSun"/>
            <w:lang w:eastAsia="zh-CN"/>
          </w:rPr>
          <w:t>离</w:t>
        </w:r>
      </w:ins>
      <w:del w:id="289" w:author="Jacky Shen" w:date="2015-10-03T10:51:00Z">
        <w:r w:rsidRPr="005471EF" w:rsidDel="008320FC">
          <w:rPr>
            <w:rFonts w:eastAsia="SimSun" w:hint="eastAsia"/>
            <w:lang w:eastAsia="zh-CN"/>
          </w:rPr>
          <w:delText>还</w:delText>
        </w:r>
      </w:del>
      <w:del w:id="290" w:author="Jacky Shen" w:date="2015-10-03T10:52:00Z">
        <w:r w:rsidRPr="005471EF" w:rsidDel="008320FC">
          <w:rPr>
            <w:rFonts w:eastAsia="SimSun" w:hint="eastAsia"/>
            <w:lang w:eastAsia="zh-CN"/>
          </w:rPr>
          <w:delText>不算是个</w:delText>
        </w:r>
      </w:del>
      <w:r w:rsidRPr="005471EF">
        <w:rPr>
          <w:rFonts w:eastAsia="SimSun" w:hint="eastAsia"/>
          <w:lang w:eastAsia="zh-CN"/>
        </w:rPr>
        <w:t>完整的功能</w:t>
      </w:r>
      <w:ins w:id="291" w:author="Jacky Shen" w:date="2015-10-03T10:52:00Z">
        <w:r w:rsidR="008320FC">
          <w:rPr>
            <w:rFonts w:eastAsia="SimSun"/>
            <w:lang w:eastAsia="zh-CN"/>
          </w:rPr>
          <w:t>还很远</w:t>
        </w:r>
      </w:ins>
    </w:p>
    <w:p w14:paraId="52A7DE78" w14:textId="77777777" w:rsidR="005471EF" w:rsidRDefault="005471EF" w:rsidP="005471EF"/>
    <w:p w14:paraId="0D0E8387" w14:textId="77777777" w:rsidR="005471EF" w:rsidRDefault="005471EF" w:rsidP="005471EF">
      <w:r w:rsidRPr="005471EF">
        <w:rPr>
          <w:rFonts w:eastAsia="SimSun"/>
          <w:lang w:eastAsia="zh-CN"/>
        </w:rPr>
        <w:t>86</w:t>
      </w:r>
    </w:p>
    <w:p w14:paraId="00D89508" w14:textId="77777777" w:rsidR="005471EF" w:rsidRDefault="005471EF" w:rsidP="005471EF">
      <w:r w:rsidRPr="005471EF">
        <w:rPr>
          <w:rFonts w:eastAsia="SimSun"/>
          <w:lang w:eastAsia="zh-CN"/>
        </w:rPr>
        <w:t>00:04:23,460 --&gt; 00:</w:t>
      </w:r>
      <w:proofErr w:type="gramStart"/>
      <w:r w:rsidRPr="005471EF">
        <w:rPr>
          <w:rFonts w:eastAsia="SimSun"/>
          <w:lang w:eastAsia="zh-CN"/>
        </w:rPr>
        <w:t>04:26,370</w:t>
      </w:r>
      <w:proofErr w:type="gramEnd"/>
    </w:p>
    <w:p w14:paraId="0FDA1639" w14:textId="77777777" w:rsidR="005471EF" w:rsidRDefault="005471EF" w:rsidP="005471EF">
      <w:r w:rsidRPr="005471EF">
        <w:rPr>
          <w:rFonts w:eastAsia="SimSun" w:hint="eastAsia"/>
          <w:lang w:eastAsia="zh-CN"/>
        </w:rPr>
        <w:t>你也可以称它是「</w:t>
      </w:r>
      <w:r>
        <w:rPr>
          <w:rFonts w:hint="eastAsia"/>
        </w:rPr>
        <w:cr/>
      </w:r>
    </w:p>
    <w:p w14:paraId="3C9332AB" w14:textId="5514B95F" w:rsidR="005471EF" w:rsidRDefault="008320FC" w:rsidP="005471EF">
      <w:ins w:id="292" w:author="Jacky Shen" w:date="2015-10-03T10:53:00Z">
        <w:r>
          <w:rPr>
            <w:rFonts w:eastAsia="SimSun"/>
            <w:lang w:eastAsia="zh-CN"/>
          </w:rPr>
          <w:t>刚好</w:t>
        </w:r>
      </w:ins>
      <w:ins w:id="293" w:author="Jacky Shen" w:date="2015-10-03T10:52:00Z">
        <w:r>
          <w:rPr>
            <w:rFonts w:eastAsia="SimSun"/>
            <w:lang w:eastAsia="zh-CN"/>
          </w:rPr>
          <w:t>受欢迎</w:t>
        </w:r>
      </w:ins>
      <w:del w:id="294" w:author="Jacky Shen" w:date="2015-10-03T10:52:00Z">
        <w:r w:rsidR="005471EF" w:rsidRPr="005471EF" w:rsidDel="008320FC">
          <w:rPr>
            <w:rFonts w:eastAsia="SimSun" w:hint="eastAsia"/>
            <w:lang w:eastAsia="zh-CN"/>
          </w:rPr>
          <w:delText>可爱的</w:delText>
        </w:r>
      </w:del>
      <w:del w:id="295" w:author="Jacky Shen" w:date="2015-10-03T10:53:00Z">
        <w:r w:rsidR="005471EF" w:rsidRPr="005471EF" w:rsidDel="008320FC">
          <w:rPr>
            <w:rFonts w:eastAsia="SimSun" w:hint="eastAsia"/>
            <w:lang w:eastAsia="zh-CN"/>
          </w:rPr>
          <w:delText>小</w:delText>
        </w:r>
      </w:del>
      <w:r w:rsidR="005471EF" w:rsidRPr="005471EF">
        <w:rPr>
          <w:rFonts w:eastAsia="SimSun" w:hint="eastAsia"/>
          <w:lang w:eastAsia="zh-CN"/>
        </w:rPr>
        <w:t>产品」</w:t>
      </w:r>
    </w:p>
    <w:p w14:paraId="760BA4AB" w14:textId="77777777" w:rsidR="005471EF" w:rsidRDefault="005471EF" w:rsidP="005471EF"/>
    <w:p w14:paraId="37B934D9" w14:textId="77777777" w:rsidR="005471EF" w:rsidRDefault="005471EF" w:rsidP="005471EF">
      <w:r w:rsidRPr="005471EF">
        <w:rPr>
          <w:rFonts w:eastAsia="SimSun"/>
          <w:lang w:eastAsia="zh-CN"/>
        </w:rPr>
        <w:t>87</w:t>
      </w:r>
    </w:p>
    <w:p w14:paraId="572D4511" w14:textId="77777777" w:rsidR="005471EF" w:rsidRDefault="005471EF" w:rsidP="005471EF">
      <w:r w:rsidRPr="005471EF">
        <w:rPr>
          <w:rFonts w:eastAsia="SimSun"/>
          <w:lang w:eastAsia="zh-CN"/>
        </w:rPr>
        <w:t>00:04:26,370 --&gt; 00:</w:t>
      </w:r>
      <w:proofErr w:type="gramStart"/>
      <w:r w:rsidRPr="005471EF">
        <w:rPr>
          <w:rFonts w:eastAsia="SimSun"/>
          <w:lang w:eastAsia="zh-CN"/>
        </w:rPr>
        <w:t>04:29,919</w:t>
      </w:r>
      <w:proofErr w:type="gramEnd"/>
    </w:p>
    <w:p w14:paraId="7EBF8E04" w14:textId="2819B43B" w:rsidR="005471EF" w:rsidRDefault="005471EF" w:rsidP="005471EF">
      <w:r w:rsidRPr="005471EF">
        <w:rPr>
          <w:rFonts w:eastAsia="SimSun" w:hint="eastAsia"/>
          <w:lang w:eastAsia="zh-CN"/>
        </w:rPr>
        <w:t>当我们将</w:t>
      </w:r>
      <w:ins w:id="296" w:author="Jacky Shen" w:date="2015-10-03T10:54:00Z">
        <w:r w:rsidR="008320FC">
          <w:rPr>
            <w:rFonts w:eastAsia="SimSun"/>
            <w:lang w:eastAsia="zh-CN"/>
          </w:rPr>
          <w:t>一些</w:t>
        </w:r>
      </w:ins>
      <w:r w:rsidRPr="005471EF">
        <w:rPr>
          <w:rFonts w:eastAsia="SimSun" w:hint="eastAsia"/>
          <w:lang w:eastAsia="zh-CN"/>
        </w:rPr>
        <w:t>功能</w:t>
      </w:r>
      <w:del w:id="297" w:author="Jacky Shen" w:date="2015-10-03T10:53:00Z">
        <w:r w:rsidRPr="005471EF" w:rsidDel="008320FC">
          <w:rPr>
            <w:rFonts w:eastAsia="SimSun" w:hint="eastAsia"/>
            <w:lang w:eastAsia="zh-CN"/>
          </w:rPr>
          <w:delText>加入产品时</w:delText>
        </w:r>
      </w:del>
      <w:ins w:id="298" w:author="Jacky Shen" w:date="2015-10-03T10:53:00Z">
        <w:r w:rsidR="008320FC">
          <w:rPr>
            <w:rFonts w:eastAsia="SimSun"/>
            <w:lang w:eastAsia="zh-CN"/>
          </w:rPr>
          <w:t>上线时</w:t>
        </w:r>
      </w:ins>
      <w:ins w:id="299" w:author="Jacky Shen" w:date="2015-10-03T10:54:00Z">
        <w:r w:rsidR="008320FC">
          <w:rPr>
            <w:rFonts w:eastAsia="SimSun"/>
            <w:lang w:eastAsia="zh-CN"/>
          </w:rPr>
          <w:t>，</w:t>
        </w:r>
      </w:ins>
      <w:ins w:id="300" w:author="Jacky Shen" w:date="2015-10-03T10:53:00Z">
        <w:r w:rsidR="008320FC">
          <w:rPr>
            <w:rFonts w:eastAsia="SimSun"/>
            <w:lang w:eastAsia="zh-CN"/>
          </w:rPr>
          <w:t>会开始</w:t>
        </w:r>
      </w:ins>
      <w:ins w:id="301" w:author="Jacky Shen" w:date="2015-10-03T10:54:00Z">
        <w:r w:rsidR="008320FC">
          <w:rPr>
            <w:rFonts w:eastAsia="SimSun"/>
            <w:lang w:eastAsia="zh-CN"/>
          </w:rPr>
          <w:t>下</w:t>
        </w:r>
      </w:ins>
      <w:ins w:id="302" w:author="Jacky Shen" w:date="2015-10-03T10:53:00Z">
        <w:r w:rsidR="008320FC">
          <w:rPr>
            <w:rFonts w:eastAsia="SimSun"/>
            <w:lang w:eastAsia="zh-CN"/>
          </w:rPr>
          <w:t>一</w:t>
        </w:r>
        <w:r w:rsidR="008320FC">
          <w:rPr>
            <w:rFonts w:eastAsia="SimSun" w:hint="eastAsia"/>
            <w:lang w:eastAsia="zh-CN"/>
          </w:rPr>
          <w:t>个</w:t>
        </w:r>
      </w:ins>
      <w:del w:id="303" w:author="Jacky Shen" w:date="2015-10-03T10:54:00Z">
        <w:r w:rsidRPr="005471EF" w:rsidDel="008320FC">
          <w:rPr>
            <w:rFonts w:eastAsia="SimSun" w:hint="eastAsia"/>
            <w:lang w:eastAsia="zh-CN"/>
          </w:rPr>
          <w:delText>新的</w:delText>
        </w:r>
      </w:del>
    </w:p>
    <w:p w14:paraId="15B81E6D" w14:textId="144CE232" w:rsidR="005471EF" w:rsidDel="008320FC" w:rsidRDefault="005471EF" w:rsidP="008320FC">
      <w:pPr>
        <w:rPr>
          <w:del w:id="304" w:author="Jacky Shen" w:date="2015-10-03T10:54:00Z"/>
        </w:rPr>
        <w:pPrChange w:id="305" w:author="Jacky Shen" w:date="2015-10-03T10:54:00Z">
          <w:pPr/>
        </w:pPrChange>
      </w:pPr>
      <w:r w:rsidRPr="005471EF">
        <w:rPr>
          <w:rFonts w:eastAsia="SimSun" w:hint="eastAsia"/>
          <w:lang w:eastAsia="zh-CN"/>
        </w:rPr>
        <w:t>学习阶段</w:t>
      </w:r>
      <w:del w:id="306" w:author="Jacky Shen" w:date="2015-10-03T10:54:00Z">
        <w:r w:rsidRPr="005471EF" w:rsidDel="008320FC">
          <w:rPr>
            <w:rFonts w:eastAsia="SimSun" w:hint="eastAsia"/>
            <w:lang w:eastAsia="zh-CN"/>
          </w:rPr>
          <w:delText>才会开</w:delText>
        </w:r>
        <w:r w:rsidDel="008320FC">
          <w:rPr>
            <w:rFonts w:hint="eastAsia"/>
          </w:rPr>
          <w:cr/>
        </w:r>
      </w:del>
    </w:p>
    <w:p w14:paraId="5373EF86" w14:textId="648E60B1" w:rsidR="005471EF" w:rsidRDefault="005471EF" w:rsidP="008320FC">
      <w:del w:id="307" w:author="Jacky Shen" w:date="2015-10-03T10:54:00Z">
        <w:r w:rsidRPr="005471EF" w:rsidDel="008320FC">
          <w:rPr>
            <w:rFonts w:eastAsia="SimSun" w:hint="eastAsia"/>
            <w:lang w:eastAsia="zh-CN"/>
          </w:rPr>
          <w:delText>始</w:delText>
        </w:r>
      </w:del>
    </w:p>
    <w:p w14:paraId="21B8BCCD" w14:textId="77777777" w:rsidR="005471EF" w:rsidRDefault="005471EF" w:rsidP="005471EF"/>
    <w:p w14:paraId="472FC523" w14:textId="77777777" w:rsidR="005471EF" w:rsidRDefault="005471EF" w:rsidP="005471EF">
      <w:r w:rsidRPr="005471EF">
        <w:rPr>
          <w:rFonts w:eastAsia="SimSun"/>
          <w:lang w:eastAsia="zh-CN"/>
        </w:rPr>
        <w:t>88</w:t>
      </w:r>
    </w:p>
    <w:p w14:paraId="0EAAA031" w14:textId="77777777" w:rsidR="005471EF" w:rsidRDefault="005471EF" w:rsidP="005471EF">
      <w:r w:rsidRPr="005471EF">
        <w:rPr>
          <w:rFonts w:eastAsia="SimSun"/>
          <w:lang w:eastAsia="zh-CN"/>
        </w:rPr>
        <w:t>00:04:29,919 --&gt; 00:</w:t>
      </w:r>
      <w:proofErr w:type="gramStart"/>
      <w:r w:rsidRPr="005471EF">
        <w:rPr>
          <w:rFonts w:eastAsia="SimSun"/>
          <w:lang w:eastAsia="zh-CN"/>
        </w:rPr>
        <w:t>04:32,100</w:t>
      </w:r>
      <w:proofErr w:type="gramEnd"/>
    </w:p>
    <w:p w14:paraId="42D02E6C" w14:textId="77777777" w:rsidR="005471EF" w:rsidRDefault="005471EF" w:rsidP="005471EF">
      <w:r w:rsidRPr="005471EF">
        <w:rPr>
          <w:rFonts w:eastAsia="SimSun" w:hint="eastAsia"/>
          <w:lang w:eastAsia="zh-CN"/>
        </w:rPr>
        <w:t>因此我们会尽快的完成</w:t>
      </w:r>
      <w:del w:id="308" w:author="Jacky Shen" w:date="2015-10-03T10:54:00Z">
        <w:r w:rsidRPr="005471EF" w:rsidDel="00FC65FA">
          <w:rPr>
            <w:rFonts w:eastAsia="SimSun" w:hint="eastAsia"/>
            <w:lang w:eastAsia="zh-CN"/>
          </w:rPr>
          <w:delText>产出</w:delText>
        </w:r>
      </w:del>
    </w:p>
    <w:p w14:paraId="4791CF08" w14:textId="77777777" w:rsidR="005471EF" w:rsidRDefault="005471EF" w:rsidP="005471EF"/>
    <w:p w14:paraId="3FC05207" w14:textId="77777777" w:rsidR="005471EF" w:rsidRDefault="005471EF" w:rsidP="005471EF">
      <w:r w:rsidRPr="005471EF">
        <w:rPr>
          <w:rFonts w:eastAsia="SimSun"/>
          <w:lang w:eastAsia="zh-CN"/>
        </w:rPr>
        <w:t>89</w:t>
      </w:r>
    </w:p>
    <w:p w14:paraId="5017B481" w14:textId="77777777" w:rsidR="005471EF" w:rsidRDefault="005471EF" w:rsidP="005471EF">
      <w:r w:rsidRPr="005471EF">
        <w:rPr>
          <w:rFonts w:eastAsia="SimSun"/>
          <w:lang w:eastAsia="zh-CN"/>
        </w:rPr>
        <w:t>00:04:32,100 --&gt;</w:t>
      </w:r>
      <w:r>
        <w:t xml:space="preserve"> </w:t>
      </w:r>
      <w:r>
        <w:cr/>
      </w:r>
    </w:p>
    <w:p w14:paraId="38748A29" w14:textId="77777777" w:rsidR="005471EF" w:rsidRDefault="005471EF" w:rsidP="005471EF">
      <w:r w:rsidRPr="005471EF">
        <w:rPr>
          <w:rFonts w:eastAsia="SimSun"/>
          <w:lang w:eastAsia="zh-CN"/>
        </w:rPr>
        <w:t>00:04:35,260</w:t>
      </w:r>
    </w:p>
    <w:p w14:paraId="69E523CE" w14:textId="5CDD4A35" w:rsidR="005471EF" w:rsidRDefault="00FC65FA" w:rsidP="005471EF">
      <w:ins w:id="309" w:author="Jacky Shen" w:date="2015-10-03T10:54:00Z">
        <w:r>
          <w:rPr>
            <w:rFonts w:eastAsia="SimSun"/>
            <w:lang w:eastAsia="zh-CN"/>
          </w:rPr>
          <w:t>我们</w:t>
        </w:r>
      </w:ins>
      <w:ins w:id="310" w:author="Jacky Shen" w:date="2015-10-03T10:55:00Z">
        <w:r>
          <w:rPr>
            <w:rFonts w:eastAsia="SimSun"/>
            <w:lang w:eastAsia="zh-CN"/>
          </w:rPr>
          <w:t>仅向部分使用者发布</w:t>
        </w:r>
      </w:ins>
      <w:del w:id="311" w:author="Jacky Shen" w:date="2015-10-03T10:54:00Z">
        <w:r w:rsidR="005471EF" w:rsidRPr="005471EF" w:rsidDel="00FC65FA">
          <w:rPr>
            <w:rFonts w:eastAsia="SimSun" w:hint="eastAsia"/>
            <w:lang w:eastAsia="zh-CN"/>
          </w:rPr>
          <w:delText>只</w:delText>
        </w:r>
      </w:del>
      <w:del w:id="312" w:author="Jacky Shen" w:date="2015-10-03T10:55:00Z">
        <w:r w:rsidR="005471EF" w:rsidRPr="005471EF" w:rsidDel="00FC65FA">
          <w:rPr>
            <w:rFonts w:eastAsia="SimSun" w:hint="eastAsia"/>
            <w:lang w:eastAsia="zh-CN"/>
          </w:rPr>
          <w:delText>释出</w:delText>
        </w:r>
      </w:del>
      <w:r w:rsidR="005471EF" w:rsidRPr="005471EF">
        <w:rPr>
          <w:rFonts w:eastAsia="SimSun"/>
          <w:lang w:eastAsia="zh-CN"/>
        </w:rPr>
        <w:t>MVP</w:t>
      </w:r>
      <w:del w:id="313" w:author="Jacky Shen" w:date="2015-10-03T10:55:00Z">
        <w:r w:rsidR="005471EF" w:rsidRPr="005471EF" w:rsidDel="00FC65FA">
          <w:rPr>
            <w:rFonts w:eastAsia="SimSun" w:hint="eastAsia"/>
            <w:lang w:eastAsia="zh-CN"/>
          </w:rPr>
          <w:delText>给部份的使用者</w:delText>
        </w:r>
      </w:del>
    </w:p>
    <w:p w14:paraId="169B78AB" w14:textId="77777777" w:rsidR="005471EF" w:rsidRDefault="005471EF" w:rsidP="005471EF"/>
    <w:p w14:paraId="65710200" w14:textId="77777777" w:rsidR="005471EF" w:rsidRDefault="005471EF" w:rsidP="005471EF">
      <w:r w:rsidRPr="005471EF">
        <w:rPr>
          <w:rFonts w:eastAsia="SimSun"/>
          <w:lang w:eastAsia="zh-CN"/>
        </w:rPr>
        <w:t>90</w:t>
      </w:r>
    </w:p>
    <w:p w14:paraId="3B669796" w14:textId="77777777" w:rsidR="005471EF" w:rsidRDefault="005471EF" w:rsidP="005471EF">
      <w:r w:rsidRPr="005471EF">
        <w:rPr>
          <w:rFonts w:eastAsia="SimSun"/>
          <w:lang w:eastAsia="zh-CN"/>
        </w:rPr>
        <w:t>00:04:35,260 --&gt; 00:</w:t>
      </w:r>
      <w:proofErr w:type="gramStart"/>
      <w:r w:rsidRPr="005471EF">
        <w:rPr>
          <w:rFonts w:eastAsia="SimSun"/>
          <w:lang w:eastAsia="zh-CN"/>
        </w:rPr>
        <w:t>04:39,350</w:t>
      </w:r>
      <w:proofErr w:type="gramEnd"/>
    </w:p>
    <w:p w14:paraId="69D22A4F" w14:textId="77777777" w:rsidR="005471EF" w:rsidRDefault="005471EF" w:rsidP="005471EF">
      <w:r w:rsidRPr="005471EF">
        <w:rPr>
          <w:rFonts w:eastAsia="SimSun" w:hint="eastAsia"/>
          <w:lang w:eastAsia="zh-CN"/>
        </w:rPr>
        <w:t>并使用像是</w:t>
      </w:r>
      <w:r w:rsidRPr="005471EF">
        <w:rPr>
          <w:rFonts w:eastAsia="SimSun"/>
          <w:lang w:eastAsia="zh-CN"/>
        </w:rPr>
        <w:t>A/B</w:t>
      </w:r>
      <w:r w:rsidRPr="005471EF">
        <w:rPr>
          <w:rFonts w:eastAsia="SimSun" w:hint="eastAsia"/>
          <w:lang w:eastAsia="zh-CN"/>
        </w:rPr>
        <w:t>测试的技</w:t>
      </w:r>
      <w:r>
        <w:rPr>
          <w:rFonts w:hint="eastAsia"/>
        </w:rPr>
        <w:cr/>
      </w:r>
    </w:p>
    <w:p w14:paraId="3EAE0A37" w14:textId="77777777" w:rsidR="005471EF" w:rsidRDefault="005471EF" w:rsidP="005471EF">
      <w:r w:rsidRPr="005471EF">
        <w:rPr>
          <w:rFonts w:eastAsia="SimSun" w:hint="eastAsia"/>
          <w:lang w:eastAsia="zh-CN"/>
        </w:rPr>
        <w:t>术</w:t>
      </w:r>
    </w:p>
    <w:p w14:paraId="35CAC0F0" w14:textId="3074A839" w:rsidR="005471EF" w:rsidRDefault="005471EF" w:rsidP="005471EF">
      <w:r w:rsidRPr="005471EF">
        <w:rPr>
          <w:rFonts w:eastAsia="SimSun" w:hint="eastAsia"/>
          <w:lang w:eastAsia="zh-CN"/>
        </w:rPr>
        <w:t>来衡量</w:t>
      </w:r>
      <w:ins w:id="314" w:author="Jacky Shen" w:date="2015-10-03T10:55:00Z">
        <w:r w:rsidR="00FC65FA">
          <w:rPr>
            <w:rFonts w:eastAsia="SimSun"/>
            <w:lang w:eastAsia="zh-CN"/>
          </w:rPr>
          <w:t>影响</w:t>
        </w:r>
      </w:ins>
      <w:del w:id="315" w:author="Jacky Shen" w:date="2015-10-03T10:55:00Z">
        <w:r w:rsidRPr="005471EF" w:rsidDel="00FC65FA">
          <w:rPr>
            <w:rFonts w:eastAsia="SimSun" w:hint="eastAsia"/>
            <w:lang w:eastAsia="zh-CN"/>
          </w:rPr>
          <w:delText>成效</w:delText>
        </w:r>
      </w:del>
      <w:r w:rsidRPr="005471EF">
        <w:rPr>
          <w:rFonts w:eastAsia="SimSun" w:hint="eastAsia"/>
          <w:lang w:eastAsia="zh-CN"/>
        </w:rPr>
        <w:t>及验证假设</w:t>
      </w:r>
    </w:p>
    <w:p w14:paraId="3E5892AD" w14:textId="77777777" w:rsidR="005471EF" w:rsidRDefault="005471EF" w:rsidP="005471EF"/>
    <w:p w14:paraId="66FFC85E" w14:textId="77777777" w:rsidR="005471EF" w:rsidRDefault="005471EF" w:rsidP="005471EF">
      <w:r w:rsidRPr="005471EF">
        <w:rPr>
          <w:rFonts w:eastAsia="SimSun"/>
          <w:lang w:eastAsia="zh-CN"/>
        </w:rPr>
        <w:t>91</w:t>
      </w:r>
    </w:p>
    <w:p w14:paraId="7DB6AFF6" w14:textId="77777777" w:rsidR="005471EF" w:rsidRDefault="005471EF" w:rsidP="005471EF">
      <w:r w:rsidRPr="005471EF">
        <w:rPr>
          <w:rFonts w:eastAsia="SimSun"/>
          <w:lang w:eastAsia="zh-CN"/>
        </w:rPr>
        <w:t>00:04:39,350 --&gt; 00:</w:t>
      </w:r>
      <w:proofErr w:type="gramStart"/>
      <w:r w:rsidRPr="005471EF">
        <w:rPr>
          <w:rFonts w:eastAsia="SimSun"/>
          <w:lang w:eastAsia="zh-CN"/>
        </w:rPr>
        <w:t>04:42,550</w:t>
      </w:r>
      <w:proofErr w:type="gramEnd"/>
    </w:p>
    <w:p w14:paraId="64896D32" w14:textId="224249D4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同时，</w:t>
      </w:r>
      <w:del w:id="316" w:author="Jacky Shen" w:date="2015-10-03T10:55:00Z">
        <w:r w:rsidRPr="005471EF" w:rsidDel="00FC65FA">
          <w:rPr>
            <w:rFonts w:eastAsia="SimSun" w:hint="eastAsia"/>
            <w:lang w:eastAsia="zh-CN"/>
          </w:rPr>
          <w:delText>特定</w:delText>
        </w:r>
      </w:del>
      <w:r w:rsidRPr="005471EF">
        <w:rPr>
          <w:rFonts w:eastAsia="SimSun" w:hint="eastAsia"/>
          <w:lang w:eastAsia="zh-CN"/>
        </w:rPr>
        <w:t>小队会来监控</w:t>
      </w:r>
      <w:ins w:id="317" w:author="Jacky Shen" w:date="2015-10-03T10:55:00Z">
        <w:r w:rsidR="00FC65FA">
          <w:rPr>
            <w:rFonts w:eastAsia="SimSun"/>
            <w:lang w:eastAsia="zh-CN"/>
          </w:rPr>
          <w:t>数据</w:t>
        </w:r>
      </w:ins>
    </w:p>
    <w:p w14:paraId="072F08AF" w14:textId="44D6D74E" w:rsidR="005471EF" w:rsidRDefault="005471EF" w:rsidP="005471EF">
      <w:r w:rsidRPr="005471EF">
        <w:rPr>
          <w:rFonts w:eastAsia="SimSun" w:hint="eastAsia"/>
          <w:lang w:eastAsia="zh-CN"/>
        </w:rPr>
        <w:t>持续调整产品</w:t>
      </w:r>
      <w:ins w:id="318" w:author="Jacky Shen" w:date="2015-10-03T10:56:00Z">
        <w:r w:rsidR="00FC65FA">
          <w:rPr>
            <w:lang w:eastAsia="zh-CN"/>
          </w:rPr>
          <w:t>和重新部署</w:t>
        </w:r>
      </w:ins>
      <w:del w:id="319" w:author="Jacky Shen" w:date="2015-10-03T10:56:00Z">
        <w:r w:rsidDel="00FC65FA">
          <w:rPr>
            <w:rFonts w:hint="eastAsia"/>
          </w:rPr>
          <w:cr/>
        </w:r>
      </w:del>
    </w:p>
    <w:p w14:paraId="326CDC2B" w14:textId="29F1E060" w:rsidR="005471EF" w:rsidDel="00FC65FA" w:rsidRDefault="005471EF" w:rsidP="005471EF">
      <w:pPr>
        <w:rPr>
          <w:del w:id="320" w:author="Jacky Shen" w:date="2015-10-03T10:56:00Z"/>
        </w:rPr>
      </w:pPr>
      <w:del w:id="321" w:author="Jacky Shen" w:date="2015-10-03T10:56:00Z">
        <w:r w:rsidRPr="005471EF" w:rsidDel="00FC65FA">
          <w:rPr>
            <w:rFonts w:eastAsia="SimSun" w:hint="eastAsia"/>
            <w:lang w:eastAsia="zh-CN"/>
          </w:rPr>
          <w:delText>和发布更多功能</w:delText>
        </w:r>
      </w:del>
    </w:p>
    <w:p w14:paraId="1547391D" w14:textId="77777777" w:rsidR="005471EF" w:rsidRDefault="005471EF" w:rsidP="005471EF"/>
    <w:p w14:paraId="6866B8B1" w14:textId="77777777" w:rsidR="005471EF" w:rsidRDefault="005471EF" w:rsidP="005471EF">
      <w:r w:rsidRPr="005471EF">
        <w:rPr>
          <w:rFonts w:eastAsia="SimSun"/>
          <w:lang w:eastAsia="zh-CN"/>
        </w:rPr>
        <w:t>92</w:t>
      </w:r>
    </w:p>
    <w:p w14:paraId="47C8501E" w14:textId="77777777" w:rsidR="005471EF" w:rsidRDefault="005471EF" w:rsidP="005471EF">
      <w:r w:rsidRPr="005471EF">
        <w:rPr>
          <w:rFonts w:eastAsia="SimSun"/>
          <w:lang w:eastAsia="zh-CN"/>
        </w:rPr>
        <w:t>00:04:42,550 --&gt; 00:</w:t>
      </w:r>
      <w:proofErr w:type="gramStart"/>
      <w:r w:rsidRPr="005471EF">
        <w:rPr>
          <w:rFonts w:eastAsia="SimSun"/>
          <w:lang w:eastAsia="zh-CN"/>
        </w:rPr>
        <w:t>04:44,590</w:t>
      </w:r>
      <w:proofErr w:type="gramEnd"/>
    </w:p>
    <w:p w14:paraId="6AB6655D" w14:textId="06666BCD" w:rsidR="005471EF" w:rsidRDefault="005471EF" w:rsidP="005471EF">
      <w:r w:rsidRPr="005471EF">
        <w:rPr>
          <w:rFonts w:eastAsia="SimSun" w:hint="eastAsia"/>
          <w:lang w:eastAsia="zh-CN"/>
        </w:rPr>
        <w:t>直到达到预期的</w:t>
      </w:r>
      <w:ins w:id="322" w:author="Jacky Shen" w:date="2015-10-03T10:55:00Z">
        <w:r w:rsidR="00FC65FA">
          <w:rPr>
            <w:rFonts w:eastAsia="SimSun"/>
            <w:lang w:eastAsia="zh-CN"/>
          </w:rPr>
          <w:t>影响</w:t>
        </w:r>
      </w:ins>
      <w:del w:id="323" w:author="Jacky Shen" w:date="2015-10-03T10:55:00Z">
        <w:r w:rsidRPr="005471EF" w:rsidDel="00FC65FA">
          <w:rPr>
            <w:rFonts w:eastAsia="SimSun" w:hint="eastAsia"/>
            <w:lang w:eastAsia="zh-CN"/>
          </w:rPr>
          <w:delText>成效</w:delText>
        </w:r>
      </w:del>
    </w:p>
    <w:p w14:paraId="725B9226" w14:textId="77777777" w:rsidR="005471EF" w:rsidRDefault="005471EF" w:rsidP="005471EF"/>
    <w:p w14:paraId="3E02B530" w14:textId="77777777" w:rsidR="005471EF" w:rsidRDefault="005471EF" w:rsidP="005471EF">
      <w:r w:rsidRPr="005471EF">
        <w:rPr>
          <w:rFonts w:eastAsia="SimSun"/>
          <w:lang w:eastAsia="zh-CN"/>
        </w:rPr>
        <w:t>93</w:t>
      </w:r>
    </w:p>
    <w:p w14:paraId="08EDD62C" w14:textId="77777777" w:rsidR="005471EF" w:rsidRDefault="005471EF" w:rsidP="005471EF">
      <w:r w:rsidRPr="005471EF">
        <w:rPr>
          <w:rFonts w:eastAsia="SimSun"/>
          <w:lang w:eastAsia="zh-CN"/>
        </w:rPr>
        <w:t>00:04:44,590 --&gt;</w:t>
      </w:r>
      <w:r>
        <w:t xml:space="preserve"> </w:t>
      </w:r>
      <w:r>
        <w:cr/>
      </w:r>
    </w:p>
    <w:p w14:paraId="273E0065" w14:textId="77777777" w:rsidR="005471EF" w:rsidRDefault="005471EF" w:rsidP="005471EF">
      <w:r w:rsidRPr="005471EF">
        <w:rPr>
          <w:rFonts w:eastAsia="SimSun"/>
          <w:lang w:eastAsia="zh-CN"/>
        </w:rPr>
        <w:t>00:04:46,710</w:t>
      </w:r>
    </w:p>
    <w:p w14:paraId="10A1F531" w14:textId="27FC0E6E" w:rsidR="005471EF" w:rsidRDefault="005471EF" w:rsidP="005471EF">
      <w:r w:rsidRPr="005471EF">
        <w:rPr>
          <w:rFonts w:eastAsia="SimSun" w:hint="eastAsia"/>
          <w:lang w:eastAsia="zh-CN"/>
        </w:rPr>
        <w:t>接着</w:t>
      </w:r>
      <w:ins w:id="324" w:author="Jacky Shen" w:date="2015-10-03T10:56:00Z">
        <w:r w:rsidR="00FC65FA">
          <w:rPr>
            <w:rFonts w:eastAsia="SimSun"/>
            <w:lang w:eastAsia="zh-CN"/>
          </w:rPr>
          <w:t>他们</w:t>
        </w:r>
      </w:ins>
      <w:del w:id="325" w:author="Jacky Shen" w:date="2015-10-03T10:56:00Z">
        <w:r w:rsidRPr="005471EF" w:rsidDel="00FC65FA">
          <w:rPr>
            <w:rFonts w:eastAsia="SimSun" w:hint="eastAsia"/>
            <w:lang w:eastAsia="zh-CN"/>
          </w:rPr>
          <w:delText>我们</w:delText>
        </w:r>
      </w:del>
      <w:r w:rsidRPr="005471EF">
        <w:rPr>
          <w:rFonts w:eastAsia="SimSun" w:hint="eastAsia"/>
          <w:lang w:eastAsia="zh-CN"/>
        </w:rPr>
        <w:t>才会</w:t>
      </w:r>
      <w:ins w:id="326" w:author="Jacky Shen" w:date="2015-10-03T10:56:00Z">
        <w:r w:rsidR="00FC65FA">
          <w:rPr>
            <w:rFonts w:eastAsia="SimSun"/>
            <w:lang w:eastAsia="zh-CN"/>
          </w:rPr>
          <w:t>逐步</w:t>
        </w:r>
      </w:ins>
      <w:del w:id="327" w:author="Jacky Shen" w:date="2015-10-03T10:56:00Z">
        <w:r w:rsidRPr="005471EF" w:rsidDel="00FC65FA">
          <w:rPr>
            <w:rFonts w:eastAsia="SimSun" w:hint="eastAsia"/>
            <w:lang w:eastAsia="zh-CN"/>
          </w:rPr>
          <w:delText>再推出</w:delText>
        </w:r>
      </w:del>
      <w:ins w:id="328" w:author="Jacky Shen" w:date="2015-10-03T10:56:00Z">
        <w:r w:rsidR="00FC65FA">
          <w:rPr>
            <w:rFonts w:eastAsia="SimSun"/>
            <w:lang w:eastAsia="zh-CN"/>
          </w:rPr>
          <w:t>发布</w:t>
        </w:r>
      </w:ins>
      <w:r w:rsidRPr="005471EF">
        <w:rPr>
          <w:rFonts w:eastAsia="SimSun" w:hint="eastAsia"/>
          <w:lang w:eastAsia="zh-CN"/>
        </w:rPr>
        <w:t>给</w:t>
      </w:r>
      <w:ins w:id="329" w:author="Jacky Shen" w:date="2015-10-03T10:56:00Z">
        <w:r w:rsidR="00FC65FA">
          <w:rPr>
            <w:rFonts w:eastAsia="SimSun"/>
            <w:lang w:eastAsia="zh-CN"/>
          </w:rPr>
          <w:t>世界上其他</w:t>
        </w:r>
      </w:ins>
      <w:del w:id="330" w:author="Jacky Shen" w:date="2015-10-03T10:56:00Z">
        <w:r w:rsidRPr="005471EF" w:rsidDel="00FC65FA">
          <w:rPr>
            <w:rFonts w:eastAsia="SimSun" w:hint="eastAsia"/>
            <w:lang w:eastAsia="zh-CN"/>
          </w:rPr>
          <w:delText>其他</w:delText>
        </w:r>
      </w:del>
      <w:r w:rsidRPr="005471EF">
        <w:rPr>
          <w:rFonts w:eastAsia="SimSun" w:hint="eastAsia"/>
          <w:lang w:eastAsia="zh-CN"/>
        </w:rPr>
        <w:t>使用者</w:t>
      </w:r>
    </w:p>
    <w:p w14:paraId="30480BC1" w14:textId="77777777" w:rsidR="005471EF" w:rsidRDefault="005471EF" w:rsidP="005471EF"/>
    <w:p w14:paraId="56F7B25E" w14:textId="77777777" w:rsidR="005471EF" w:rsidRDefault="005471EF" w:rsidP="005471EF">
      <w:r w:rsidRPr="005471EF">
        <w:rPr>
          <w:rFonts w:eastAsia="SimSun"/>
          <w:lang w:eastAsia="zh-CN"/>
        </w:rPr>
        <w:t>94</w:t>
      </w:r>
    </w:p>
    <w:p w14:paraId="7782B662" w14:textId="77777777" w:rsidR="005471EF" w:rsidRDefault="005471EF" w:rsidP="005471EF">
      <w:r w:rsidRPr="005471EF">
        <w:rPr>
          <w:rFonts w:eastAsia="SimSun"/>
          <w:lang w:eastAsia="zh-CN"/>
        </w:rPr>
        <w:t>00:04:46,710 --&gt; 00:</w:t>
      </w:r>
      <w:proofErr w:type="gramStart"/>
      <w:r w:rsidRPr="005471EF">
        <w:rPr>
          <w:rFonts w:eastAsia="SimSun"/>
          <w:lang w:eastAsia="zh-CN"/>
        </w:rPr>
        <w:t>04:49,090</w:t>
      </w:r>
      <w:proofErr w:type="gramEnd"/>
    </w:p>
    <w:p w14:paraId="6C9BBF91" w14:textId="77777777" w:rsidR="005471EF" w:rsidRDefault="005471EF" w:rsidP="005471EF">
      <w:r w:rsidRPr="005471EF">
        <w:rPr>
          <w:rFonts w:eastAsia="SimSun" w:hint="eastAsia"/>
          <w:lang w:eastAsia="zh-CN"/>
        </w:rPr>
        <w:t>当然还得花点时</w:t>
      </w:r>
      <w:r>
        <w:rPr>
          <w:rFonts w:hint="eastAsia"/>
        </w:rPr>
        <w:cr/>
      </w:r>
    </w:p>
    <w:p w14:paraId="2E110228" w14:textId="6696659E" w:rsidR="005471EF" w:rsidRDefault="005471EF" w:rsidP="005471EF">
      <w:r w:rsidRPr="005471EF">
        <w:rPr>
          <w:rFonts w:eastAsia="SimSun" w:hint="eastAsia"/>
          <w:lang w:eastAsia="zh-CN"/>
        </w:rPr>
        <w:t>间解决一些</w:t>
      </w:r>
      <w:ins w:id="331" w:author="Jacky Shen" w:date="2015-10-03T10:57:00Z">
        <w:r w:rsidR="00FC65FA">
          <w:rPr>
            <w:rFonts w:eastAsia="SimSun"/>
            <w:lang w:eastAsia="zh-CN"/>
          </w:rPr>
          <w:t>实际</w:t>
        </w:r>
      </w:ins>
      <w:del w:id="332" w:author="Jacky Shen" w:date="2015-10-03T10:57:00Z">
        <w:r w:rsidRPr="005471EF" w:rsidDel="00FC65FA">
          <w:rPr>
            <w:rFonts w:eastAsia="SimSun" w:hint="eastAsia"/>
            <w:lang w:eastAsia="zh-CN"/>
          </w:rPr>
          <w:delText>实务上的</w:delText>
        </w:r>
      </w:del>
      <w:r w:rsidRPr="005471EF">
        <w:rPr>
          <w:rFonts w:eastAsia="SimSun" w:hint="eastAsia"/>
          <w:lang w:eastAsia="zh-CN"/>
        </w:rPr>
        <w:t>问题</w:t>
      </w:r>
    </w:p>
    <w:p w14:paraId="5D8C8256" w14:textId="77777777" w:rsidR="005471EF" w:rsidRDefault="005471EF" w:rsidP="005471EF"/>
    <w:p w14:paraId="7270F3DB" w14:textId="77777777" w:rsidR="005471EF" w:rsidRDefault="005471EF" w:rsidP="005471EF">
      <w:r w:rsidRPr="005471EF">
        <w:rPr>
          <w:rFonts w:eastAsia="SimSun"/>
          <w:lang w:eastAsia="zh-CN"/>
        </w:rPr>
        <w:t>95</w:t>
      </w:r>
    </w:p>
    <w:p w14:paraId="724817DC" w14:textId="77777777" w:rsidR="005471EF" w:rsidRDefault="005471EF" w:rsidP="005471EF">
      <w:r w:rsidRPr="005471EF">
        <w:rPr>
          <w:rFonts w:eastAsia="SimSun"/>
          <w:lang w:eastAsia="zh-CN"/>
        </w:rPr>
        <w:t>00:04:49,090 --&gt; 00:</w:t>
      </w:r>
      <w:proofErr w:type="gramStart"/>
      <w:r w:rsidRPr="005471EF">
        <w:rPr>
          <w:rFonts w:eastAsia="SimSun"/>
          <w:lang w:eastAsia="zh-CN"/>
        </w:rPr>
        <w:t>04:51,570</w:t>
      </w:r>
      <w:proofErr w:type="gramEnd"/>
    </w:p>
    <w:p w14:paraId="52C84423" w14:textId="220E5DAB" w:rsidR="005471EF" w:rsidRDefault="005471EF" w:rsidP="005471EF">
      <w:r w:rsidRPr="005471EF">
        <w:rPr>
          <w:rFonts w:eastAsia="SimSun" w:hint="eastAsia"/>
          <w:lang w:eastAsia="zh-CN"/>
        </w:rPr>
        <w:t>例如</w:t>
      </w:r>
      <w:del w:id="333" w:author="Jacky Shen" w:date="2015-10-03T10:56:00Z">
        <w:r w:rsidRPr="005471EF" w:rsidDel="00FC65FA">
          <w:rPr>
            <w:rFonts w:eastAsia="SimSun" w:hint="eastAsia"/>
            <w:lang w:eastAsia="zh-CN"/>
          </w:rPr>
          <w:delText>操作上的议题</w:delText>
        </w:r>
      </w:del>
      <w:ins w:id="334" w:author="Jacky Shen" w:date="2015-10-03T10:56:00Z">
        <w:r w:rsidR="00FC65FA">
          <w:rPr>
            <w:rFonts w:eastAsia="SimSun"/>
            <w:lang w:eastAsia="zh-CN"/>
          </w:rPr>
          <w:t>运营</w:t>
        </w:r>
      </w:ins>
      <w:r w:rsidRPr="005471EF">
        <w:rPr>
          <w:rFonts w:eastAsia="SimSun" w:hint="eastAsia"/>
          <w:lang w:eastAsia="zh-CN"/>
        </w:rPr>
        <w:t>及</w:t>
      </w:r>
      <w:del w:id="335" w:author="Jacky Shen" w:date="2015-10-03T10:57:00Z">
        <w:r w:rsidRPr="005471EF" w:rsidDel="00FC65FA">
          <w:rPr>
            <w:rFonts w:eastAsia="SimSun" w:hint="eastAsia"/>
            <w:lang w:eastAsia="zh-CN"/>
          </w:rPr>
          <w:delText>怎样</w:delText>
        </w:r>
      </w:del>
      <w:ins w:id="336" w:author="Jacky Shen" w:date="2015-10-03T10:57:00Z">
        <w:r w:rsidR="00FC65FA">
          <w:rPr>
            <w:rFonts w:eastAsia="SimSun"/>
            <w:lang w:eastAsia="zh-CN"/>
          </w:rPr>
          <w:t>扩展</w:t>
        </w:r>
      </w:ins>
      <w:del w:id="337" w:author="Jacky Shen" w:date="2015-10-03T10:57:00Z">
        <w:r w:rsidRPr="005471EF" w:rsidDel="00FC65FA">
          <w:rPr>
            <w:rFonts w:eastAsia="SimSun" w:hint="eastAsia"/>
            <w:lang w:eastAsia="zh-CN"/>
          </w:rPr>
          <w:delText>规格化</w:delText>
        </w:r>
      </w:del>
    </w:p>
    <w:p w14:paraId="67EADE3C" w14:textId="77777777" w:rsidR="005471EF" w:rsidRDefault="005471EF" w:rsidP="005471EF"/>
    <w:p w14:paraId="385C96BD" w14:textId="77777777" w:rsidR="005471EF" w:rsidRDefault="005471EF" w:rsidP="005471EF">
      <w:r w:rsidRPr="005471EF">
        <w:rPr>
          <w:rFonts w:eastAsia="SimSun"/>
          <w:lang w:eastAsia="zh-CN"/>
        </w:rPr>
        <w:t>96</w:t>
      </w:r>
    </w:p>
    <w:p w14:paraId="530F9C90" w14:textId="77777777" w:rsidR="005471EF" w:rsidRDefault="005471EF" w:rsidP="005471EF">
      <w:r w:rsidRPr="005471EF">
        <w:rPr>
          <w:rFonts w:eastAsia="SimSun"/>
          <w:lang w:eastAsia="zh-CN"/>
        </w:rPr>
        <w:t>00:04:51,570 --&gt; 00:</w:t>
      </w:r>
      <w:proofErr w:type="gramStart"/>
      <w:r w:rsidRPr="005471EF">
        <w:rPr>
          <w:rFonts w:eastAsia="SimSun"/>
          <w:lang w:eastAsia="zh-CN"/>
        </w:rPr>
        <w:t>04:54,010</w:t>
      </w:r>
      <w:proofErr w:type="gramEnd"/>
    </w:p>
    <w:p w14:paraId="18F61A3B" w14:textId="77777777" w:rsidR="005471EF" w:rsidRDefault="005471EF" w:rsidP="005471EF">
      <w:r w:rsidRPr="005471EF">
        <w:rPr>
          <w:rFonts w:eastAsia="SimSun" w:hint="eastAsia"/>
          <w:lang w:eastAsia="zh-CN"/>
        </w:rPr>
        <w:t>等到产品或功能全面推出的时候</w:t>
      </w:r>
    </w:p>
    <w:p w14:paraId="3458FBB6" w14:textId="77777777" w:rsidR="005471EF" w:rsidRDefault="005471EF" w:rsidP="005471EF"/>
    <w:p w14:paraId="54BD4A62" w14:textId="77777777" w:rsidR="005471EF" w:rsidRDefault="005471EF" w:rsidP="005471EF">
      <w:r w:rsidRPr="005471EF">
        <w:rPr>
          <w:rFonts w:eastAsia="SimSun"/>
          <w:lang w:eastAsia="zh-CN"/>
        </w:rPr>
        <w:t>97</w:t>
      </w:r>
    </w:p>
    <w:p w14:paraId="7CDB8690" w14:textId="77777777" w:rsidR="005471EF" w:rsidRDefault="005471EF" w:rsidP="005471EF">
      <w:r w:rsidRPr="005471EF">
        <w:rPr>
          <w:rFonts w:eastAsia="SimSun"/>
          <w:lang w:eastAsia="zh-CN"/>
        </w:rPr>
        <w:t>00:04:54,010 --&gt; 00:</w:t>
      </w:r>
      <w:proofErr w:type="gramStart"/>
      <w:r w:rsidRPr="005471EF">
        <w:rPr>
          <w:rFonts w:eastAsia="SimSun"/>
          <w:lang w:eastAsia="zh-CN"/>
        </w:rPr>
        <w:t>04:55,820</w:t>
      </w:r>
      <w:proofErr w:type="gramEnd"/>
    </w:p>
    <w:p w14:paraId="0CC630E9" w14:textId="77777777" w:rsidR="005471EF" w:rsidRDefault="005471EF" w:rsidP="005471EF">
      <w:r w:rsidRPr="005471EF">
        <w:rPr>
          <w:rFonts w:eastAsia="SimSun" w:hint="eastAsia"/>
          <w:lang w:eastAsia="zh-CN"/>
        </w:rPr>
        <w:t>我们就知道它是一个成功的产品</w:t>
      </w:r>
    </w:p>
    <w:p w14:paraId="2A4F1205" w14:textId="77777777" w:rsidR="005471EF" w:rsidRDefault="005471EF" w:rsidP="005471EF"/>
    <w:p w14:paraId="36730636" w14:textId="77777777" w:rsidR="005471EF" w:rsidRDefault="005471EF" w:rsidP="005471EF">
      <w:r w:rsidRPr="005471EF">
        <w:rPr>
          <w:rFonts w:eastAsia="SimSun"/>
          <w:lang w:eastAsia="zh-CN"/>
        </w:rPr>
        <w:t>98</w:t>
      </w:r>
    </w:p>
    <w:p w14:paraId="75C20886" w14:textId="77777777" w:rsidR="005471EF" w:rsidRDefault="005471EF" w:rsidP="005471EF">
      <w:r w:rsidRPr="005471EF">
        <w:rPr>
          <w:rFonts w:eastAsia="SimSun"/>
          <w:lang w:eastAsia="zh-CN"/>
        </w:rPr>
        <w:t>00:04:55,820 --&gt; 00:</w:t>
      </w:r>
      <w:proofErr w:type="gramStart"/>
      <w:r w:rsidRPr="005471EF">
        <w:rPr>
          <w:rFonts w:eastAsia="SimSun"/>
          <w:lang w:eastAsia="zh-CN"/>
        </w:rPr>
        <w:t>04:58,290</w:t>
      </w:r>
      <w:proofErr w:type="gramEnd"/>
    </w:p>
    <w:p w14:paraId="2FCE04C0" w14:textId="77777777" w:rsidR="005471EF" w:rsidRDefault="005471EF" w:rsidP="005471EF">
      <w:r w:rsidRPr="005471EF">
        <w:rPr>
          <w:rFonts w:eastAsia="SimSun" w:hint="eastAsia"/>
          <w:lang w:eastAsia="zh-CN"/>
        </w:rPr>
        <w:t>因为如果不是，我们就不会推出</w:t>
      </w:r>
    </w:p>
    <w:p w14:paraId="0D990E33" w14:textId="77777777" w:rsidR="005471EF" w:rsidRDefault="005471EF" w:rsidP="005471EF"/>
    <w:p w14:paraId="43C262D7" w14:textId="77777777" w:rsidR="005471EF" w:rsidRDefault="005471EF" w:rsidP="005471EF">
      <w:r w:rsidRPr="005471EF">
        <w:rPr>
          <w:rFonts w:eastAsia="SimSun"/>
          <w:lang w:eastAsia="zh-CN"/>
        </w:rPr>
        <w:t>99</w:t>
      </w:r>
    </w:p>
    <w:p w14:paraId="1356A14F" w14:textId="77777777" w:rsidR="005471EF" w:rsidRDefault="005471EF" w:rsidP="005471EF">
      <w:r w:rsidRPr="005471EF">
        <w:rPr>
          <w:rFonts w:eastAsia="SimSun"/>
          <w:lang w:eastAsia="zh-CN"/>
        </w:rPr>
        <w:t>00:04:58,290 --&gt; 00:</w:t>
      </w:r>
      <w:proofErr w:type="gramStart"/>
      <w:r w:rsidRPr="005471EF">
        <w:rPr>
          <w:rFonts w:eastAsia="SimSun"/>
          <w:lang w:eastAsia="zh-CN"/>
        </w:rPr>
        <w:t>05:00,520</w:t>
      </w:r>
      <w:proofErr w:type="gramEnd"/>
    </w:p>
    <w:p w14:paraId="7D7706F2" w14:textId="66B34D94" w:rsidR="005471EF" w:rsidRDefault="00FC65FA" w:rsidP="005471EF">
      <w:pPr>
        <w:rPr>
          <w:rFonts w:hint="eastAsia"/>
        </w:rPr>
      </w:pPr>
      <w:ins w:id="338" w:author="Jacky Shen" w:date="2015-10-03T10:57:00Z">
        <w:r>
          <w:rPr>
            <w:rFonts w:eastAsia="SimSun"/>
            <w:lang w:eastAsia="zh-CN"/>
          </w:rPr>
          <w:t>影响总是比</w:t>
        </w:r>
      </w:ins>
      <w:del w:id="339" w:author="Jacky Shen" w:date="2015-10-03T10:57:00Z">
        <w:r w:rsidR="005471EF" w:rsidRPr="005471EF" w:rsidDel="00FC65FA">
          <w:rPr>
            <w:rFonts w:eastAsia="SimSun" w:hint="eastAsia"/>
            <w:lang w:eastAsia="zh-CN"/>
          </w:rPr>
          <w:delText>成效重于</w:delText>
        </w:r>
      </w:del>
      <w:r w:rsidR="005471EF" w:rsidRPr="005471EF">
        <w:rPr>
          <w:rFonts w:eastAsia="SimSun" w:hint="eastAsia"/>
          <w:lang w:eastAsia="zh-CN"/>
        </w:rPr>
        <w:t>速度</w:t>
      </w:r>
      <w:ins w:id="340" w:author="Jacky Shen" w:date="2015-10-03T10:57:00Z">
        <w:r>
          <w:rPr>
            <w:rFonts w:eastAsia="SimSun" w:hint="eastAsia"/>
            <w:lang w:eastAsia="zh-CN"/>
          </w:rPr>
          <w:t>更</w:t>
        </w:r>
        <w:r>
          <w:rPr>
            <w:rFonts w:eastAsia="SimSun"/>
            <w:lang w:eastAsia="zh-CN"/>
          </w:rPr>
          <w:t>重要</w:t>
        </w:r>
      </w:ins>
    </w:p>
    <w:p w14:paraId="5A527B68" w14:textId="77777777" w:rsidR="005471EF" w:rsidRDefault="005471EF" w:rsidP="005471EF"/>
    <w:p w14:paraId="29552A9C" w14:textId="77777777" w:rsidR="005471EF" w:rsidRDefault="005471EF" w:rsidP="005471EF">
      <w:r w:rsidRPr="005471EF">
        <w:rPr>
          <w:rFonts w:eastAsia="SimSun"/>
          <w:lang w:eastAsia="zh-CN"/>
        </w:rPr>
        <w:t>100</w:t>
      </w:r>
    </w:p>
    <w:p w14:paraId="435076BE" w14:textId="77777777" w:rsidR="005471EF" w:rsidRDefault="005471EF" w:rsidP="005471EF">
      <w:r w:rsidRPr="005471EF">
        <w:rPr>
          <w:rFonts w:eastAsia="SimSun"/>
          <w:lang w:eastAsia="zh-CN"/>
        </w:rPr>
        <w:t>00:05:00,520 --&gt; 00:</w:t>
      </w:r>
      <w:proofErr w:type="gramStart"/>
      <w:r w:rsidRPr="005471EF">
        <w:rPr>
          <w:rFonts w:eastAsia="SimSun"/>
          <w:lang w:eastAsia="zh-CN"/>
        </w:rPr>
        <w:t>05:05,040</w:t>
      </w:r>
      <w:proofErr w:type="gramEnd"/>
    </w:p>
    <w:p w14:paraId="00E82939" w14:textId="0792C985" w:rsidR="005471EF" w:rsidDel="005C01BB" w:rsidRDefault="005471EF" w:rsidP="005471EF">
      <w:pPr>
        <w:rPr>
          <w:del w:id="341" w:author="Jacky Shen" w:date="2015-10-03T10:58:00Z"/>
        </w:rPr>
      </w:pPr>
      <w:r w:rsidRPr="005471EF">
        <w:rPr>
          <w:rFonts w:eastAsia="SimSun" w:hint="eastAsia"/>
          <w:lang w:eastAsia="zh-CN"/>
        </w:rPr>
        <w:t>只有当预期</w:t>
      </w:r>
      <w:ins w:id="342" w:author="Jacky Shen" w:date="2015-10-03T10:58:00Z">
        <w:r w:rsidR="005C01BB">
          <w:rPr>
            <w:rFonts w:eastAsia="SimSun"/>
            <w:lang w:eastAsia="zh-CN"/>
          </w:rPr>
          <w:t>影响</w:t>
        </w:r>
      </w:ins>
      <w:del w:id="343" w:author="Jacky Shen" w:date="2015-10-03T10:58:00Z">
        <w:r w:rsidRPr="005471EF" w:rsidDel="005C01BB">
          <w:rPr>
            <w:rFonts w:eastAsia="SimSun" w:hint="eastAsia"/>
            <w:lang w:eastAsia="zh-CN"/>
          </w:rPr>
          <w:delText>成</w:delText>
        </w:r>
        <w:r w:rsidDel="005C01BB">
          <w:rPr>
            <w:rFonts w:hint="eastAsia"/>
          </w:rPr>
          <w:cr/>
        </w:r>
      </w:del>
    </w:p>
    <w:p w14:paraId="65822D25" w14:textId="77777777" w:rsidR="005471EF" w:rsidRDefault="005471EF" w:rsidP="005471EF">
      <w:del w:id="344" w:author="Jacky Shen" w:date="2015-10-03T10:58:00Z">
        <w:r w:rsidRPr="005471EF" w:rsidDel="005C01BB">
          <w:rPr>
            <w:rFonts w:eastAsia="SimSun" w:hint="eastAsia"/>
            <w:lang w:eastAsia="zh-CN"/>
          </w:rPr>
          <w:delText>效</w:delText>
        </w:r>
      </w:del>
      <w:r w:rsidRPr="005471EF">
        <w:rPr>
          <w:rFonts w:eastAsia="SimSun" w:hint="eastAsia"/>
          <w:lang w:eastAsia="zh-CN"/>
        </w:rPr>
        <w:t>达成时</w:t>
      </w:r>
    </w:p>
    <w:p w14:paraId="4E0AE28C" w14:textId="77777777" w:rsidR="005471EF" w:rsidRDefault="005471EF" w:rsidP="005471EF">
      <w:r w:rsidRPr="005471EF">
        <w:rPr>
          <w:rFonts w:eastAsia="SimSun" w:hint="eastAsia"/>
          <w:lang w:eastAsia="zh-CN"/>
        </w:rPr>
        <w:t>产品特性才算是完成</w:t>
      </w:r>
    </w:p>
    <w:p w14:paraId="12A1EEB4" w14:textId="77777777" w:rsidR="005471EF" w:rsidRDefault="005471EF" w:rsidP="005471EF"/>
    <w:p w14:paraId="694F1AB2" w14:textId="77777777" w:rsidR="005471EF" w:rsidRDefault="005471EF" w:rsidP="005471EF">
      <w:r w:rsidRPr="005471EF">
        <w:rPr>
          <w:rFonts w:eastAsia="SimSun"/>
          <w:lang w:eastAsia="zh-CN"/>
        </w:rPr>
        <w:t>101</w:t>
      </w:r>
    </w:p>
    <w:p w14:paraId="1AC01E6B" w14:textId="77777777" w:rsidR="005471EF" w:rsidRDefault="005471EF" w:rsidP="005471EF">
      <w:r w:rsidRPr="005471EF">
        <w:rPr>
          <w:rFonts w:eastAsia="SimSun"/>
          <w:lang w:eastAsia="zh-CN"/>
        </w:rPr>
        <w:t>00:05:05,040 --&gt; 00:</w:t>
      </w:r>
      <w:proofErr w:type="gramStart"/>
      <w:r w:rsidRPr="005471EF">
        <w:rPr>
          <w:rFonts w:eastAsia="SimSun"/>
          <w:lang w:eastAsia="zh-CN"/>
        </w:rPr>
        <w:t>05:08,610</w:t>
      </w:r>
      <w:proofErr w:type="gramEnd"/>
    </w:p>
    <w:p w14:paraId="575BBD18" w14:textId="357D1EE2" w:rsidR="005471EF" w:rsidDel="005C01BB" w:rsidRDefault="005C01BB" w:rsidP="005471EF">
      <w:pPr>
        <w:rPr>
          <w:del w:id="345" w:author="Jacky Shen" w:date="2015-10-03T10:58:00Z"/>
        </w:rPr>
      </w:pPr>
      <w:ins w:id="346" w:author="Jacky Shen" w:date="2015-10-03T10:59:00Z">
        <w:r>
          <w:rPr>
            <w:rFonts w:eastAsia="SimSun"/>
            <w:lang w:eastAsia="zh-CN"/>
          </w:rPr>
          <w:t>与</w:t>
        </w:r>
      </w:ins>
      <w:del w:id="347" w:author="Jacky Shen" w:date="2015-10-03T10:59:00Z">
        <w:r w:rsidR="005471EF" w:rsidRPr="005471EF" w:rsidDel="005C01BB">
          <w:rPr>
            <w:rFonts w:eastAsia="SimSun" w:hint="eastAsia"/>
            <w:lang w:eastAsia="zh-CN"/>
          </w:rPr>
          <w:delText>在</w:delText>
        </w:r>
      </w:del>
      <w:r w:rsidR="005471EF" w:rsidRPr="005471EF">
        <w:rPr>
          <w:rFonts w:eastAsia="SimSun" w:hint="eastAsia"/>
          <w:lang w:eastAsia="zh-CN"/>
        </w:rPr>
        <w:t>这个影片中</w:t>
      </w:r>
      <w:ins w:id="348" w:author="Jacky Shen" w:date="2015-10-03T10:59:00Z">
        <w:r>
          <w:rPr>
            <w:rFonts w:eastAsia="SimSun"/>
            <w:lang w:eastAsia="zh-CN"/>
          </w:rPr>
          <w:t>很多东西一样，</w:t>
        </w:r>
        <w:r>
          <w:rPr>
            <w:rFonts w:eastAsia="SimSun" w:hint="eastAsia"/>
            <w:lang w:eastAsia="zh-CN"/>
          </w:rPr>
          <w:t>这</w:t>
        </w:r>
      </w:ins>
      <w:del w:id="349" w:author="Jacky Shen" w:date="2015-10-03T10:58:00Z">
        <w:r w:rsidR="005471EF" w:rsidRPr="005471EF" w:rsidDel="005C01BB">
          <w:rPr>
            <w:rFonts w:eastAsia="SimSun" w:hint="eastAsia"/>
            <w:lang w:eastAsia="zh-CN"/>
          </w:rPr>
          <w:delText>应该要注意的</w:delText>
        </w:r>
      </w:del>
      <w:r w:rsidR="005471EF" w:rsidRPr="005471EF">
        <w:rPr>
          <w:rFonts w:eastAsia="SimSun" w:hint="eastAsia"/>
          <w:lang w:eastAsia="zh-CN"/>
        </w:rPr>
        <w:t>是</w:t>
      </w:r>
    </w:p>
    <w:p w14:paraId="757233D5" w14:textId="77777777" w:rsidR="005471EF" w:rsidDel="005C01BB" w:rsidRDefault="005471EF" w:rsidP="005471EF">
      <w:pPr>
        <w:rPr>
          <w:del w:id="350" w:author="Jacky Shen" w:date="2015-10-03T10:58:00Z"/>
        </w:rPr>
      </w:pPr>
      <w:del w:id="351" w:author="Jacky Shen" w:date="2015-10-03T10:58:00Z">
        <w:r w:rsidRPr="005471EF" w:rsidDel="005C01BB">
          <w:rPr>
            <w:rFonts w:eastAsia="SimSun" w:hint="eastAsia"/>
            <w:lang w:eastAsia="zh-CN"/>
          </w:rPr>
          <w:delText>这</w:delText>
        </w:r>
        <w:r w:rsidDel="005C01BB">
          <w:rPr>
            <w:rFonts w:hint="eastAsia"/>
          </w:rPr>
          <w:cr/>
        </w:r>
      </w:del>
    </w:p>
    <w:p w14:paraId="393B64B8" w14:textId="0CB75814" w:rsidR="005471EF" w:rsidRDefault="005471EF" w:rsidP="005471EF">
      <w:del w:id="352" w:author="Jacky Shen" w:date="2015-10-03T10:58:00Z">
        <w:r w:rsidRPr="005471EF" w:rsidDel="005C01BB">
          <w:rPr>
            <w:rFonts w:eastAsia="SimSun" w:hint="eastAsia"/>
            <w:lang w:eastAsia="zh-CN"/>
          </w:rPr>
          <w:delText>是</w:delText>
        </w:r>
      </w:del>
      <w:r w:rsidRPr="005471EF">
        <w:rPr>
          <w:rFonts w:eastAsia="SimSun" w:hint="eastAsia"/>
          <w:lang w:eastAsia="zh-CN"/>
        </w:rPr>
        <w:t>我们</w:t>
      </w:r>
      <w:del w:id="353" w:author="Jacky Shen" w:date="2015-10-03T10:59:00Z">
        <w:r w:rsidRPr="005471EF" w:rsidDel="005C01BB">
          <w:rPr>
            <w:rFonts w:eastAsia="SimSun" w:hint="eastAsia"/>
            <w:lang w:eastAsia="zh-CN"/>
          </w:rPr>
          <w:delText>试着去</w:delText>
        </w:r>
      </w:del>
      <w:ins w:id="354" w:author="Jacky Shen" w:date="2015-10-03T10:59:00Z">
        <w:r w:rsidR="005C01BB">
          <w:rPr>
            <w:rFonts w:eastAsia="SimSun"/>
            <w:lang w:eastAsia="zh-CN"/>
          </w:rPr>
          <w:t>尝试的</w:t>
        </w:r>
      </w:ins>
      <w:r w:rsidRPr="005471EF">
        <w:rPr>
          <w:rFonts w:eastAsia="SimSun" w:hint="eastAsia"/>
          <w:lang w:eastAsia="zh-CN"/>
        </w:rPr>
        <w:t>工作</w:t>
      </w:r>
      <w:del w:id="355" w:author="Jacky Shen" w:date="2015-10-03T11:00:00Z">
        <w:r w:rsidRPr="005471EF" w:rsidDel="005C01BB">
          <w:rPr>
            <w:rFonts w:eastAsia="SimSun" w:hint="eastAsia"/>
            <w:lang w:eastAsia="zh-CN"/>
          </w:rPr>
          <w:delText>的</w:delText>
        </w:r>
      </w:del>
      <w:r w:rsidRPr="005471EF">
        <w:rPr>
          <w:rFonts w:eastAsia="SimSun" w:hint="eastAsia"/>
          <w:lang w:eastAsia="zh-CN"/>
        </w:rPr>
        <w:t>方式</w:t>
      </w:r>
    </w:p>
    <w:p w14:paraId="3693C7E0" w14:textId="77777777" w:rsidR="005471EF" w:rsidRDefault="005471EF" w:rsidP="005471EF"/>
    <w:p w14:paraId="5E67BED4" w14:textId="77777777" w:rsidR="005471EF" w:rsidRDefault="005471EF" w:rsidP="005471EF">
      <w:r w:rsidRPr="005471EF">
        <w:rPr>
          <w:rFonts w:eastAsia="SimSun"/>
          <w:lang w:eastAsia="zh-CN"/>
        </w:rPr>
        <w:t>102</w:t>
      </w:r>
    </w:p>
    <w:p w14:paraId="4D10BEC8" w14:textId="77777777" w:rsidR="005471EF" w:rsidRDefault="005471EF" w:rsidP="005471EF">
      <w:r w:rsidRPr="005471EF">
        <w:rPr>
          <w:rFonts w:eastAsia="SimSun"/>
          <w:lang w:eastAsia="zh-CN"/>
        </w:rPr>
        <w:t>00:05:08,610 --&gt; 00:</w:t>
      </w:r>
      <w:proofErr w:type="gramStart"/>
      <w:r w:rsidRPr="005471EF">
        <w:rPr>
          <w:rFonts w:eastAsia="SimSun"/>
          <w:lang w:eastAsia="zh-CN"/>
        </w:rPr>
        <w:t>05:12,360</w:t>
      </w:r>
      <w:proofErr w:type="gramEnd"/>
    </w:p>
    <w:p w14:paraId="1673CA7D" w14:textId="21468F6A" w:rsidR="005471EF" w:rsidRDefault="005471EF" w:rsidP="005471EF">
      <w:r w:rsidRPr="005471EF">
        <w:rPr>
          <w:rFonts w:eastAsia="SimSun" w:hint="eastAsia"/>
          <w:lang w:eastAsia="zh-CN"/>
        </w:rPr>
        <w:t>但实际上</w:t>
      </w:r>
      <w:ins w:id="356" w:author="Jacky Shen" w:date="2015-10-03T11:00:00Z">
        <w:r w:rsidR="005C01BB">
          <w:rPr>
            <w:rFonts w:eastAsia="SimSun"/>
            <w:lang w:eastAsia="zh-CN"/>
          </w:rPr>
          <w:t>并非一帆风顺</w:t>
        </w:r>
      </w:ins>
      <w:del w:id="357" w:author="Jacky Shen" w:date="2015-10-03T11:00:00Z">
        <w:r w:rsidRPr="005471EF" w:rsidDel="005C01BB">
          <w:rPr>
            <w:rFonts w:eastAsia="SimSun" w:hint="eastAsia"/>
            <w:lang w:eastAsia="zh-CN"/>
          </w:rPr>
          <w:delText>我们一路走来，并非如此</w:delText>
        </w:r>
      </w:del>
    </w:p>
    <w:p w14:paraId="732BC9FD" w14:textId="77777777" w:rsidR="005471EF" w:rsidRDefault="005471EF" w:rsidP="005471EF"/>
    <w:p w14:paraId="71F0F208" w14:textId="77777777" w:rsidR="005471EF" w:rsidRDefault="005471EF" w:rsidP="005471EF">
      <w:r w:rsidRPr="005471EF">
        <w:rPr>
          <w:rFonts w:eastAsia="SimSun"/>
          <w:lang w:eastAsia="zh-CN"/>
        </w:rPr>
        <w:t>103</w:t>
      </w:r>
    </w:p>
    <w:p w14:paraId="43821850" w14:textId="77777777" w:rsidR="005471EF" w:rsidRDefault="005471EF" w:rsidP="005471EF">
      <w:r w:rsidRPr="005471EF">
        <w:rPr>
          <w:rFonts w:eastAsia="SimSun"/>
          <w:lang w:eastAsia="zh-CN"/>
        </w:rPr>
        <w:t>00:05:12,360 --&gt; 00:</w:t>
      </w:r>
      <w:proofErr w:type="gramStart"/>
      <w:r w:rsidRPr="005471EF">
        <w:rPr>
          <w:rFonts w:eastAsia="SimSun"/>
          <w:lang w:eastAsia="zh-CN"/>
        </w:rPr>
        <w:t>05:16,430</w:t>
      </w:r>
      <w:proofErr w:type="gramEnd"/>
    </w:p>
    <w:p w14:paraId="70EB9531" w14:textId="45B40751" w:rsidR="005471EF" w:rsidRDefault="005471EF" w:rsidP="005471EF">
      <w:pPr>
        <w:rPr>
          <w:rFonts w:hint="eastAsia"/>
        </w:rPr>
      </w:pPr>
      <w:del w:id="358" w:author="Jacky Shen" w:date="2015-10-03T11:01:00Z">
        <w:r w:rsidRPr="005471EF" w:rsidDel="005C01BB">
          <w:rPr>
            <w:rFonts w:eastAsia="SimSun" w:hint="eastAsia"/>
            <w:lang w:eastAsia="zh-CN"/>
          </w:rPr>
          <w:delText>现在都还</w:delText>
        </w:r>
      </w:del>
      <w:ins w:id="359" w:author="Jacky Shen" w:date="2015-10-03T11:01:00Z">
        <w:r w:rsidR="005C01BB">
          <w:rPr>
            <w:rFonts w:eastAsia="SimSun"/>
            <w:lang w:eastAsia="zh-CN"/>
          </w:rPr>
          <w:t>当</w:t>
        </w:r>
      </w:ins>
      <w:r w:rsidRPr="005471EF">
        <w:rPr>
          <w:rFonts w:eastAsia="SimSun" w:hint="eastAsia"/>
          <w:lang w:eastAsia="zh-CN"/>
        </w:rPr>
        <w:t>处于实验阶段</w:t>
      </w:r>
      <w:ins w:id="360" w:author="Jacky Shen" w:date="2015-10-03T11:01:00Z">
        <w:r w:rsidR="005C01BB">
          <w:rPr>
            <w:rFonts w:eastAsia="SimSun" w:hint="eastAsia"/>
            <w:lang w:eastAsia="zh-CN"/>
          </w:rPr>
          <w:t>时</w:t>
        </w:r>
      </w:ins>
    </w:p>
    <w:p w14:paraId="18C77ABB" w14:textId="31697944" w:rsidR="005471EF" w:rsidRDefault="005471EF" w:rsidP="005471EF">
      <w:r w:rsidRPr="005471EF">
        <w:rPr>
          <w:rFonts w:eastAsia="SimSun" w:hint="eastAsia"/>
          <w:lang w:eastAsia="zh-CN"/>
        </w:rPr>
        <w:t>我们如何</w:t>
      </w:r>
      <w:del w:id="361" w:author="Jacky Shen" w:date="2015-10-03T11:01:00Z">
        <w:r w:rsidRPr="005471EF" w:rsidDel="005C01BB">
          <w:rPr>
            <w:rFonts w:eastAsia="SimSun" w:hint="eastAsia"/>
            <w:lang w:eastAsia="zh-CN"/>
          </w:rPr>
          <w:delText>确切规划</w:delText>
        </w:r>
      </w:del>
      <w:ins w:id="362" w:author="Jacky Shen" w:date="2015-10-03T11:01:00Z">
        <w:r w:rsidR="005C01BB">
          <w:rPr>
            <w:rFonts w:eastAsia="SimSun"/>
            <w:lang w:eastAsia="zh-CN"/>
          </w:rPr>
          <w:t>做计划</w:t>
        </w:r>
      </w:ins>
      <w:r w:rsidRPr="005471EF">
        <w:rPr>
          <w:rFonts w:eastAsia="SimSun" w:hint="eastAsia"/>
          <w:lang w:eastAsia="zh-CN"/>
        </w:rPr>
        <w:t>？</w:t>
      </w:r>
    </w:p>
    <w:p w14:paraId="37BC0A36" w14:textId="77777777" w:rsidR="005471EF" w:rsidRDefault="005471EF" w:rsidP="005471EF"/>
    <w:p w14:paraId="43E08EE3" w14:textId="77777777" w:rsidR="005471EF" w:rsidRDefault="005471EF" w:rsidP="005471EF">
      <w:r w:rsidRPr="005471EF">
        <w:rPr>
          <w:rFonts w:eastAsia="SimSun"/>
          <w:lang w:eastAsia="zh-CN"/>
        </w:rPr>
        <w:t>104</w:t>
      </w:r>
    </w:p>
    <w:p w14:paraId="18D66911" w14:textId="77777777" w:rsidR="005471EF" w:rsidRDefault="005471EF" w:rsidP="005471EF">
      <w:r w:rsidRPr="005471EF">
        <w:rPr>
          <w:rFonts w:eastAsia="SimSun"/>
          <w:lang w:eastAsia="zh-CN"/>
        </w:rPr>
        <w:t>00:05:16,430</w:t>
      </w:r>
      <w:r>
        <w:t xml:space="preserve"> </w:t>
      </w:r>
      <w:r>
        <w:cr/>
      </w:r>
    </w:p>
    <w:p w14:paraId="74897967" w14:textId="77777777" w:rsidR="005471EF" w:rsidRDefault="005471EF" w:rsidP="005471EF">
      <w:r w:rsidRPr="005471EF">
        <w:rPr>
          <w:rFonts w:eastAsia="SimSun"/>
          <w:lang w:eastAsia="zh-CN"/>
        </w:rPr>
        <w:t>--&gt; 00:05:18,770</w:t>
      </w:r>
    </w:p>
    <w:p w14:paraId="59036884" w14:textId="77777777" w:rsidR="005471EF" w:rsidRDefault="005471EF" w:rsidP="005471EF">
      <w:r w:rsidRPr="005471EF">
        <w:rPr>
          <w:rFonts w:eastAsia="SimSun" w:hint="eastAsia"/>
          <w:lang w:eastAsia="zh-CN"/>
        </w:rPr>
        <w:t>我们怎么知道什么时候会发布什么产品？</w:t>
      </w:r>
    </w:p>
    <w:p w14:paraId="72CD72C8" w14:textId="77777777" w:rsidR="005471EF" w:rsidRDefault="005471EF" w:rsidP="005471EF"/>
    <w:p w14:paraId="4EB952E6" w14:textId="77777777" w:rsidR="005471EF" w:rsidRDefault="005471EF" w:rsidP="005471EF">
      <w:r w:rsidRPr="005471EF">
        <w:rPr>
          <w:rFonts w:eastAsia="SimSun"/>
          <w:lang w:eastAsia="zh-CN"/>
        </w:rPr>
        <w:t>105</w:t>
      </w:r>
    </w:p>
    <w:p w14:paraId="36AE1F4A" w14:textId="77777777" w:rsidR="005471EF" w:rsidRDefault="005471EF" w:rsidP="005471EF">
      <w:r w:rsidRPr="005471EF">
        <w:rPr>
          <w:rFonts w:eastAsia="SimSun"/>
          <w:lang w:eastAsia="zh-CN"/>
        </w:rPr>
        <w:t>00:05:18,770 --&gt; 00:</w:t>
      </w:r>
      <w:proofErr w:type="gramStart"/>
      <w:r w:rsidRPr="005471EF">
        <w:rPr>
          <w:rFonts w:eastAsia="SimSun"/>
          <w:lang w:eastAsia="zh-CN"/>
        </w:rPr>
        <w:t>05:21,590</w:t>
      </w:r>
      <w:proofErr w:type="gramEnd"/>
    </w:p>
    <w:p w14:paraId="50F33CA3" w14:textId="77777777" w:rsidR="005471EF" w:rsidRDefault="005471EF" w:rsidP="005471EF">
      <w:r w:rsidRPr="005471EF">
        <w:rPr>
          <w:rFonts w:eastAsia="SimSun" w:hint="eastAsia"/>
          <w:lang w:eastAsia="zh-CN"/>
        </w:rPr>
        <w:t>嗯，</w:t>
      </w:r>
      <w:r>
        <w:rPr>
          <w:rFonts w:hint="eastAsia"/>
        </w:rPr>
        <w:cr/>
      </w:r>
    </w:p>
    <w:p w14:paraId="1E6A227E" w14:textId="77777777" w:rsidR="005471EF" w:rsidRDefault="005471EF" w:rsidP="005471EF">
      <w:r w:rsidRPr="005471EF">
        <w:rPr>
          <w:rFonts w:eastAsia="SimSun" w:hint="eastAsia"/>
          <w:lang w:eastAsia="zh-CN"/>
        </w:rPr>
        <w:t>说老实话，我们自己也没个准</w:t>
      </w:r>
    </w:p>
    <w:p w14:paraId="68B9F71D" w14:textId="77777777" w:rsidR="005471EF" w:rsidRDefault="005471EF" w:rsidP="005471EF"/>
    <w:p w14:paraId="414A0E58" w14:textId="77777777" w:rsidR="005471EF" w:rsidRDefault="005471EF" w:rsidP="005471EF">
      <w:r w:rsidRPr="005471EF">
        <w:rPr>
          <w:rFonts w:eastAsia="SimSun"/>
          <w:lang w:eastAsia="zh-CN"/>
        </w:rPr>
        <w:t>106</w:t>
      </w:r>
    </w:p>
    <w:p w14:paraId="511514A5" w14:textId="77777777" w:rsidR="005471EF" w:rsidRDefault="005471EF" w:rsidP="005471EF">
      <w:r w:rsidRPr="005471EF">
        <w:rPr>
          <w:rFonts w:eastAsia="SimSun"/>
          <w:lang w:eastAsia="zh-CN"/>
        </w:rPr>
        <w:t>00:05:21,590 --&gt; 00:</w:t>
      </w:r>
      <w:proofErr w:type="gramStart"/>
      <w:r w:rsidRPr="005471EF">
        <w:rPr>
          <w:rFonts w:eastAsia="SimSun"/>
          <w:lang w:eastAsia="zh-CN"/>
        </w:rPr>
        <w:t>05:24,220</w:t>
      </w:r>
      <w:proofErr w:type="gramEnd"/>
    </w:p>
    <w:p w14:paraId="30C5CD24" w14:textId="421183EA" w:rsidR="005471EF" w:rsidDel="005C01BB" w:rsidRDefault="005C01BB" w:rsidP="005C01BB">
      <w:pPr>
        <w:rPr>
          <w:del w:id="363" w:author="Jacky Shen" w:date="2015-10-03T11:02:00Z"/>
        </w:rPr>
        <w:pPrChange w:id="364" w:author="Jacky Shen" w:date="2015-10-03T11:02:00Z">
          <w:pPr/>
        </w:pPrChange>
      </w:pPr>
      <w:ins w:id="365" w:author="Jacky Shen" w:date="2015-10-03T11:02:00Z">
        <w:r>
          <w:rPr>
            <w:rFonts w:eastAsia="SimSun"/>
            <w:lang w:eastAsia="zh-CN"/>
          </w:rPr>
          <w:t>比起预测，</w:t>
        </w:r>
        <w:r>
          <w:rPr>
            <w:rFonts w:eastAsia="SimSun" w:hint="eastAsia"/>
            <w:lang w:eastAsia="zh-CN"/>
          </w:rPr>
          <w:t>我们</w:t>
        </w:r>
        <w:r>
          <w:rPr>
            <w:rFonts w:eastAsia="SimSun"/>
            <w:lang w:eastAsia="zh-CN"/>
          </w:rPr>
          <w:t>更关心</w:t>
        </w:r>
      </w:ins>
      <w:del w:id="366" w:author="Jacky Shen" w:date="2015-10-03T11:02:00Z">
        <w:r w:rsidR="005471EF" w:rsidRPr="005471EF" w:rsidDel="005C01BB">
          <w:rPr>
            <w:rFonts w:eastAsia="SimSun" w:hint="eastAsia"/>
            <w:lang w:eastAsia="zh-CN"/>
          </w:rPr>
          <w:delText>我们只知道</w:delText>
        </w:r>
      </w:del>
      <w:r w:rsidR="005471EF" w:rsidRPr="005471EF">
        <w:rPr>
          <w:rFonts w:eastAsia="SimSun" w:hint="eastAsia"/>
          <w:lang w:eastAsia="zh-CN"/>
        </w:rPr>
        <w:t>创新</w:t>
      </w:r>
      <w:del w:id="367" w:author="Jacky Shen" w:date="2015-10-03T11:02:00Z">
        <w:r w:rsidR="005471EF" w:rsidRPr="005471EF" w:rsidDel="005C01BB">
          <w:rPr>
            <w:rFonts w:eastAsia="SimSun" w:hint="eastAsia"/>
            <w:lang w:eastAsia="zh-CN"/>
          </w:rPr>
          <w:delText>才是最要紧的</w:delText>
        </w:r>
      </w:del>
    </w:p>
    <w:p w14:paraId="2F5BB7B2" w14:textId="3CB06503" w:rsidR="005471EF" w:rsidDel="005C01BB" w:rsidRDefault="005471EF" w:rsidP="005C01BB">
      <w:pPr>
        <w:rPr>
          <w:del w:id="368" w:author="Jacky Shen" w:date="2015-10-03T11:02:00Z"/>
        </w:rPr>
        <w:pPrChange w:id="369" w:author="Jacky Shen" w:date="2015-10-03T11:02:00Z">
          <w:pPr/>
        </w:pPrChange>
      </w:pPr>
      <w:del w:id="370" w:author="Jacky Shen" w:date="2015-10-03T11:02:00Z">
        <w:r w:rsidRPr="005471EF" w:rsidDel="005C01BB">
          <w:rPr>
            <w:rFonts w:eastAsia="SimSun" w:hint="eastAsia"/>
            <w:lang w:eastAsia="zh-CN"/>
          </w:rPr>
          <w:delText>可预</w:delText>
        </w:r>
        <w:r w:rsidDel="005C01BB">
          <w:rPr>
            <w:rFonts w:hint="eastAsia"/>
          </w:rPr>
          <w:cr/>
        </w:r>
      </w:del>
    </w:p>
    <w:p w14:paraId="6CA2E46E" w14:textId="561FF47D" w:rsidR="005471EF" w:rsidRDefault="005471EF" w:rsidP="005C01BB">
      <w:del w:id="371" w:author="Jacky Shen" w:date="2015-10-03T11:02:00Z">
        <w:r w:rsidRPr="005471EF" w:rsidDel="005C01BB">
          <w:rPr>
            <w:rFonts w:eastAsia="SimSun" w:hint="eastAsia"/>
            <w:lang w:eastAsia="zh-CN"/>
          </w:rPr>
          <w:delText>期性倒在其次</w:delText>
        </w:r>
      </w:del>
    </w:p>
    <w:p w14:paraId="402235B7" w14:textId="77777777" w:rsidR="005471EF" w:rsidRDefault="005471EF" w:rsidP="005471EF"/>
    <w:p w14:paraId="7B737ABA" w14:textId="77777777" w:rsidR="005471EF" w:rsidRDefault="005471EF" w:rsidP="005471EF">
      <w:r w:rsidRPr="005471EF">
        <w:rPr>
          <w:rFonts w:eastAsia="SimSun"/>
          <w:lang w:eastAsia="zh-CN"/>
        </w:rPr>
        <w:t>107</w:t>
      </w:r>
    </w:p>
    <w:p w14:paraId="18383C31" w14:textId="77777777" w:rsidR="005471EF" w:rsidRDefault="005471EF" w:rsidP="005471EF">
      <w:r w:rsidRPr="005471EF">
        <w:rPr>
          <w:rFonts w:eastAsia="SimSun"/>
          <w:lang w:eastAsia="zh-CN"/>
        </w:rPr>
        <w:t>00:05:24,220 --&gt; 00:</w:t>
      </w:r>
      <w:proofErr w:type="gramStart"/>
      <w:r w:rsidRPr="005471EF">
        <w:rPr>
          <w:rFonts w:eastAsia="SimSun"/>
          <w:lang w:eastAsia="zh-CN"/>
        </w:rPr>
        <w:t>05:28,420</w:t>
      </w:r>
      <w:proofErr w:type="gramEnd"/>
    </w:p>
    <w:p w14:paraId="4069D8C6" w14:textId="77777777" w:rsidR="005471EF" w:rsidRDefault="005471EF" w:rsidP="005471EF">
      <w:r w:rsidRPr="005471EF">
        <w:rPr>
          <w:rFonts w:eastAsia="SimSun"/>
          <w:lang w:eastAsia="zh-CN"/>
        </w:rPr>
        <w:t>100%</w:t>
      </w:r>
      <w:r w:rsidRPr="005471EF">
        <w:rPr>
          <w:rFonts w:eastAsia="SimSun" w:hint="eastAsia"/>
          <w:lang w:eastAsia="zh-CN"/>
        </w:rPr>
        <w:t>的可预测性代表着</w:t>
      </w:r>
      <w:r w:rsidRPr="005471EF">
        <w:rPr>
          <w:rFonts w:eastAsia="SimSun"/>
          <w:lang w:eastAsia="zh-CN"/>
        </w:rPr>
        <w:t>0%</w:t>
      </w:r>
      <w:r w:rsidRPr="005471EF">
        <w:rPr>
          <w:rFonts w:eastAsia="SimSun" w:hint="eastAsia"/>
          <w:lang w:eastAsia="zh-CN"/>
        </w:rPr>
        <w:t>的创新</w:t>
      </w:r>
    </w:p>
    <w:p w14:paraId="37AE0DE1" w14:textId="77777777" w:rsidR="005471EF" w:rsidRDefault="005471EF" w:rsidP="005471EF"/>
    <w:p w14:paraId="2B57446F" w14:textId="77777777" w:rsidR="005471EF" w:rsidRDefault="005471EF" w:rsidP="005471EF">
      <w:r w:rsidRPr="005471EF">
        <w:rPr>
          <w:rFonts w:eastAsia="SimSun"/>
          <w:lang w:eastAsia="zh-CN"/>
        </w:rPr>
        <w:t>108</w:t>
      </w:r>
    </w:p>
    <w:p w14:paraId="4DE92C0B" w14:textId="77777777" w:rsidR="005471EF" w:rsidRDefault="005471EF" w:rsidP="005471EF">
      <w:r w:rsidRPr="005471EF">
        <w:rPr>
          <w:rFonts w:eastAsia="SimSun"/>
          <w:lang w:eastAsia="zh-CN"/>
        </w:rPr>
        <w:t>00:05:28,420 --&gt; 00:</w:t>
      </w:r>
      <w:proofErr w:type="gramStart"/>
      <w:r w:rsidRPr="005471EF">
        <w:rPr>
          <w:rFonts w:eastAsia="SimSun"/>
          <w:lang w:eastAsia="zh-CN"/>
        </w:rPr>
        <w:t>05:30,920</w:t>
      </w:r>
      <w:proofErr w:type="gramEnd"/>
    </w:p>
    <w:p w14:paraId="054B740C" w14:textId="41D05CCC" w:rsidR="005471EF" w:rsidRDefault="005471EF" w:rsidP="005471EF">
      <w:r w:rsidRPr="005471EF">
        <w:rPr>
          <w:rFonts w:eastAsia="SimSun" w:hint="eastAsia"/>
          <w:lang w:eastAsia="zh-CN"/>
        </w:rPr>
        <w:t>我们</w:t>
      </w:r>
      <w:ins w:id="372" w:author="Jacky Shen" w:date="2015-10-03T11:02:00Z">
        <w:r w:rsidR="005C01BB">
          <w:rPr>
            <w:rFonts w:eastAsia="SimSun"/>
            <w:lang w:eastAsia="zh-CN"/>
          </w:rPr>
          <w:t>大概在</w:t>
        </w:r>
      </w:ins>
      <w:ins w:id="373" w:author="Jacky Shen" w:date="2015-10-03T11:03:00Z">
        <w:r w:rsidR="005C01BB">
          <w:rPr>
            <w:rFonts w:eastAsia="SimSun" w:hint="eastAsia"/>
            <w:lang w:eastAsia="zh-CN"/>
          </w:rPr>
          <w:t>天平</w:t>
        </w:r>
        <w:r w:rsidR="005C01BB">
          <w:rPr>
            <w:rFonts w:eastAsia="SimSun"/>
            <w:lang w:eastAsia="zh-CN"/>
          </w:rPr>
          <w:t>的</w:t>
        </w:r>
      </w:ins>
      <w:del w:id="374" w:author="Jacky Shen" w:date="2015-10-03T11:03:00Z">
        <w:r w:rsidRPr="005471EF" w:rsidDel="005C01BB">
          <w:rPr>
            <w:rFonts w:eastAsia="SimSun" w:hint="eastAsia"/>
            <w:lang w:eastAsia="zh-CN"/>
          </w:rPr>
          <w:delText>可能在这范围的某处</w:delText>
        </w:r>
      </w:del>
    </w:p>
    <w:p w14:paraId="3AAF9FDD" w14:textId="77777777" w:rsidR="005471EF" w:rsidRDefault="005471EF" w:rsidP="005471EF"/>
    <w:p w14:paraId="7E94C144" w14:textId="77777777" w:rsidR="005471EF" w:rsidRDefault="005471EF" w:rsidP="005471EF">
      <w:r w:rsidRPr="005471EF">
        <w:rPr>
          <w:rFonts w:eastAsia="SimSun"/>
          <w:lang w:eastAsia="zh-CN"/>
        </w:rPr>
        <w:t>109</w:t>
      </w:r>
    </w:p>
    <w:p w14:paraId="2BC741B2" w14:textId="77777777" w:rsidR="005471EF" w:rsidRDefault="005471EF" w:rsidP="005471EF">
      <w:r w:rsidRPr="005471EF">
        <w:rPr>
          <w:rFonts w:eastAsia="SimSun"/>
          <w:lang w:eastAsia="zh-CN"/>
        </w:rPr>
        <w:t>00:05:31,300 --&gt; 00:</w:t>
      </w:r>
      <w:proofErr w:type="gramStart"/>
      <w:r w:rsidRPr="005471EF">
        <w:rPr>
          <w:rFonts w:eastAsia="SimSun"/>
          <w:lang w:eastAsia="zh-CN"/>
        </w:rPr>
        <w:t>05:32,160</w:t>
      </w:r>
      <w:proofErr w:type="gramEnd"/>
    </w:p>
    <w:p w14:paraId="16300409" w14:textId="77777777" w:rsidR="005471EF" w:rsidRDefault="005471EF" w:rsidP="005471EF">
      <w:r w:rsidRPr="005471EF">
        <w:rPr>
          <w:rFonts w:eastAsia="SimSun" w:hint="eastAsia"/>
          <w:lang w:eastAsia="zh-CN"/>
        </w:rPr>
        <w:t>这</w:t>
      </w:r>
      <w:r>
        <w:rPr>
          <w:rFonts w:hint="eastAsia"/>
        </w:rPr>
        <w:cr/>
      </w:r>
    </w:p>
    <w:p w14:paraId="4B1793DA" w14:textId="77777777" w:rsidR="005471EF" w:rsidRDefault="005471EF" w:rsidP="005471EF">
      <w:r w:rsidRPr="005471EF">
        <w:rPr>
          <w:rFonts w:eastAsia="SimSun" w:hint="eastAsia"/>
          <w:lang w:eastAsia="zh-CN"/>
        </w:rPr>
        <w:t>里</w:t>
      </w:r>
    </w:p>
    <w:p w14:paraId="628FF014" w14:textId="77777777" w:rsidR="005471EF" w:rsidRDefault="005471EF" w:rsidP="005471EF"/>
    <w:p w14:paraId="46FA1FF5" w14:textId="77777777" w:rsidR="005471EF" w:rsidRDefault="005471EF" w:rsidP="005471EF">
      <w:r w:rsidRPr="005471EF">
        <w:rPr>
          <w:rFonts w:eastAsia="SimSun"/>
          <w:lang w:eastAsia="zh-CN"/>
        </w:rPr>
        <w:t>110</w:t>
      </w:r>
    </w:p>
    <w:p w14:paraId="04A8DB0A" w14:textId="77777777" w:rsidR="005471EF" w:rsidRDefault="005471EF" w:rsidP="005471EF">
      <w:r w:rsidRPr="005471EF">
        <w:rPr>
          <w:rFonts w:eastAsia="SimSun"/>
          <w:lang w:eastAsia="zh-CN"/>
        </w:rPr>
        <w:t>00:05:32,160 --&gt; 00:</w:t>
      </w:r>
      <w:proofErr w:type="gramStart"/>
      <w:r w:rsidRPr="005471EF">
        <w:rPr>
          <w:rFonts w:eastAsia="SimSun"/>
          <w:lang w:eastAsia="zh-CN"/>
        </w:rPr>
        <w:t>05:35,000</w:t>
      </w:r>
      <w:proofErr w:type="gramEnd"/>
    </w:p>
    <w:p w14:paraId="5CE7CAB9" w14:textId="77777777" w:rsidR="005471EF" w:rsidRDefault="005471EF" w:rsidP="005471EF">
      <w:r w:rsidRPr="005471EF">
        <w:rPr>
          <w:rFonts w:eastAsia="SimSun" w:hint="eastAsia"/>
          <w:lang w:eastAsia="zh-CN"/>
        </w:rPr>
        <w:t>当然，有时候我们需要做出交付的承诺</w:t>
      </w:r>
    </w:p>
    <w:p w14:paraId="43590EF9" w14:textId="77777777" w:rsidR="005471EF" w:rsidRDefault="005471EF" w:rsidP="005471EF"/>
    <w:p w14:paraId="4AA03249" w14:textId="77777777" w:rsidR="005471EF" w:rsidRDefault="005471EF" w:rsidP="005471EF">
      <w:r w:rsidRPr="005471EF">
        <w:rPr>
          <w:rFonts w:eastAsia="SimSun"/>
          <w:lang w:eastAsia="zh-CN"/>
        </w:rPr>
        <w:t>111</w:t>
      </w:r>
    </w:p>
    <w:p w14:paraId="7EB5ED76" w14:textId="77777777" w:rsidR="005471EF" w:rsidRDefault="005471EF" w:rsidP="005471EF">
      <w:r w:rsidRPr="005471EF">
        <w:rPr>
          <w:rFonts w:eastAsia="SimSun"/>
          <w:lang w:eastAsia="zh-CN"/>
        </w:rPr>
        <w:t>00:05:35,010</w:t>
      </w:r>
      <w:r>
        <w:t xml:space="preserve"> </w:t>
      </w:r>
      <w:r>
        <w:cr/>
      </w:r>
    </w:p>
    <w:p w14:paraId="2463CAFE" w14:textId="77777777" w:rsidR="005471EF" w:rsidRDefault="005471EF" w:rsidP="005471EF">
      <w:r w:rsidRPr="005471EF">
        <w:rPr>
          <w:rFonts w:eastAsia="SimSun"/>
          <w:lang w:eastAsia="zh-CN"/>
        </w:rPr>
        <w:t>--&gt; 00:05:37,160</w:t>
      </w:r>
    </w:p>
    <w:p w14:paraId="236F4752" w14:textId="7184CDC1" w:rsidR="005471EF" w:rsidRDefault="005471EF" w:rsidP="005471EF">
      <w:r w:rsidRPr="005471EF">
        <w:rPr>
          <w:rFonts w:eastAsia="SimSun" w:hint="eastAsia"/>
          <w:lang w:eastAsia="zh-CN"/>
        </w:rPr>
        <w:t>以配合合作伙伴的整合或</w:t>
      </w:r>
      <w:ins w:id="375" w:author="Jacky Shen" w:date="2015-10-03T11:03:00Z">
        <w:r w:rsidR="005C01BB">
          <w:rPr>
            <w:rFonts w:eastAsia="SimSun"/>
            <w:lang w:eastAsia="zh-CN"/>
          </w:rPr>
          <w:t>市场</w:t>
        </w:r>
      </w:ins>
      <w:r w:rsidRPr="005471EF">
        <w:rPr>
          <w:rFonts w:eastAsia="SimSun" w:hint="eastAsia"/>
          <w:lang w:eastAsia="zh-CN"/>
        </w:rPr>
        <w:t>营销活动</w:t>
      </w:r>
    </w:p>
    <w:p w14:paraId="7F0FCE7B" w14:textId="77777777" w:rsidR="005471EF" w:rsidRDefault="005471EF" w:rsidP="005471EF"/>
    <w:p w14:paraId="1C713FA5" w14:textId="77777777" w:rsidR="005471EF" w:rsidRDefault="005471EF" w:rsidP="005471EF">
      <w:r w:rsidRPr="005471EF">
        <w:rPr>
          <w:rFonts w:eastAsia="SimSun"/>
          <w:lang w:eastAsia="zh-CN"/>
        </w:rPr>
        <w:t>112</w:t>
      </w:r>
    </w:p>
    <w:p w14:paraId="3FA35344" w14:textId="77777777" w:rsidR="005471EF" w:rsidRDefault="005471EF" w:rsidP="005471EF">
      <w:r w:rsidRPr="005471EF">
        <w:rPr>
          <w:rFonts w:eastAsia="SimSun"/>
          <w:lang w:eastAsia="zh-CN"/>
        </w:rPr>
        <w:t>00:05:37,160 --&gt; 00:</w:t>
      </w:r>
      <w:proofErr w:type="gramStart"/>
      <w:r w:rsidRPr="005471EF">
        <w:rPr>
          <w:rFonts w:eastAsia="SimSun"/>
          <w:lang w:eastAsia="zh-CN"/>
        </w:rPr>
        <w:t>05:40,820</w:t>
      </w:r>
      <w:proofErr w:type="gramEnd"/>
    </w:p>
    <w:p w14:paraId="77BE25A0" w14:textId="77777777" w:rsidR="005471EF" w:rsidRDefault="005471EF" w:rsidP="005471EF">
      <w:r w:rsidRPr="005471EF">
        <w:rPr>
          <w:rFonts w:eastAsia="SimSun" w:hint="eastAsia"/>
          <w:lang w:eastAsia="zh-CN"/>
        </w:rPr>
        <w:t>这常牵涉到</w:t>
      </w:r>
      <w:r>
        <w:rPr>
          <w:rFonts w:hint="eastAsia"/>
        </w:rPr>
        <w:cr/>
      </w:r>
    </w:p>
    <w:p w14:paraId="54B667BB" w14:textId="57A5CAAE" w:rsidR="005471EF" w:rsidRDefault="005C01BB" w:rsidP="005471EF">
      <w:ins w:id="376" w:author="Jacky Shen" w:date="2015-10-03T11:03:00Z">
        <w:r>
          <w:rPr>
            <w:rFonts w:eastAsia="SimSun"/>
            <w:lang w:eastAsia="zh-CN"/>
          </w:rPr>
          <w:t>标准的</w:t>
        </w:r>
      </w:ins>
      <w:r w:rsidR="005471EF" w:rsidRPr="005471EF">
        <w:rPr>
          <w:rFonts w:eastAsia="SimSun" w:hint="eastAsia"/>
          <w:lang w:eastAsia="zh-CN"/>
        </w:rPr>
        <w:t>敏捷</w:t>
      </w:r>
      <w:ins w:id="377" w:author="Jacky Shen" w:date="2015-10-03T11:03:00Z">
        <w:r>
          <w:rPr>
            <w:rFonts w:eastAsia="SimSun"/>
            <w:lang w:eastAsia="zh-CN"/>
          </w:rPr>
          <w:t>计划</w:t>
        </w:r>
      </w:ins>
      <w:del w:id="378" w:author="Jacky Shen" w:date="2015-10-03T11:03:00Z">
        <w:r w:rsidR="005471EF" w:rsidRPr="005471EF" w:rsidDel="005C01BB">
          <w:rPr>
            <w:rFonts w:eastAsia="SimSun" w:hint="eastAsia"/>
            <w:lang w:eastAsia="zh-CN"/>
          </w:rPr>
          <w:delText>规划</w:delText>
        </w:r>
      </w:del>
      <w:r w:rsidR="005471EF" w:rsidRPr="005471EF">
        <w:rPr>
          <w:rFonts w:eastAsia="SimSun" w:hint="eastAsia"/>
          <w:lang w:eastAsia="zh-CN"/>
        </w:rPr>
        <w:t>技术</w:t>
      </w:r>
      <w:del w:id="379" w:author="Jacky Shen" w:date="2015-10-03T11:03:00Z">
        <w:r w:rsidR="005471EF" w:rsidRPr="005471EF" w:rsidDel="005C01BB">
          <w:rPr>
            <w:rFonts w:eastAsia="SimSun" w:hint="eastAsia"/>
            <w:lang w:eastAsia="zh-CN"/>
          </w:rPr>
          <w:delText>的标准</w:delText>
        </w:r>
      </w:del>
    </w:p>
    <w:p w14:paraId="74B64D78" w14:textId="77777777" w:rsidR="005471EF" w:rsidRDefault="005471EF" w:rsidP="005471EF"/>
    <w:p w14:paraId="10C6DAF3" w14:textId="77777777" w:rsidR="005471EF" w:rsidRDefault="005471EF" w:rsidP="005471EF">
      <w:r w:rsidRPr="005471EF">
        <w:rPr>
          <w:rFonts w:eastAsia="SimSun"/>
          <w:lang w:eastAsia="zh-CN"/>
        </w:rPr>
        <w:t>113</w:t>
      </w:r>
    </w:p>
    <w:p w14:paraId="37CA548D" w14:textId="77777777" w:rsidR="005471EF" w:rsidRDefault="005471EF" w:rsidP="005471EF">
      <w:r w:rsidRPr="005471EF">
        <w:rPr>
          <w:rFonts w:eastAsia="SimSun"/>
          <w:lang w:eastAsia="zh-CN"/>
        </w:rPr>
        <w:t>00:05:40,820 --&gt; 00:</w:t>
      </w:r>
      <w:proofErr w:type="gramStart"/>
      <w:r w:rsidRPr="005471EF">
        <w:rPr>
          <w:rFonts w:eastAsia="SimSun"/>
          <w:lang w:eastAsia="zh-CN"/>
        </w:rPr>
        <w:t>05:43,020</w:t>
      </w:r>
      <w:proofErr w:type="gramEnd"/>
    </w:p>
    <w:p w14:paraId="681A6882" w14:textId="77777777" w:rsidR="005471EF" w:rsidRDefault="005471EF" w:rsidP="005471EF">
      <w:r w:rsidRPr="005471EF">
        <w:rPr>
          <w:rFonts w:eastAsia="SimSun" w:hint="eastAsia"/>
          <w:lang w:eastAsia="zh-CN"/>
        </w:rPr>
        <w:t>像是速度及</w:t>
      </w:r>
      <w:del w:id="380" w:author="Jacky Shen" w:date="2015-10-03T11:03:00Z">
        <w:r w:rsidRPr="005471EF" w:rsidDel="005C01BB">
          <w:rPr>
            <w:rFonts w:eastAsia="SimSun" w:hint="eastAsia"/>
            <w:lang w:eastAsia="zh-CN"/>
          </w:rPr>
          <w:delText>向上</w:delText>
        </w:r>
      </w:del>
      <w:r w:rsidRPr="005471EF">
        <w:rPr>
          <w:rFonts w:eastAsia="SimSun" w:hint="eastAsia"/>
          <w:lang w:eastAsia="zh-CN"/>
        </w:rPr>
        <w:t>燃烧图</w:t>
      </w:r>
    </w:p>
    <w:p w14:paraId="58282169" w14:textId="77777777" w:rsidR="005471EF" w:rsidRDefault="005471EF" w:rsidP="005471EF"/>
    <w:p w14:paraId="16969F59" w14:textId="77777777" w:rsidR="005471EF" w:rsidRDefault="005471EF" w:rsidP="005471EF">
      <w:r w:rsidRPr="005471EF">
        <w:rPr>
          <w:rFonts w:eastAsia="SimSun"/>
          <w:lang w:eastAsia="zh-CN"/>
        </w:rPr>
        <w:t>114</w:t>
      </w:r>
    </w:p>
    <w:p w14:paraId="2B6BE9E2" w14:textId="77777777" w:rsidR="005471EF" w:rsidRDefault="005471EF" w:rsidP="005471EF">
      <w:r w:rsidRPr="005471EF">
        <w:rPr>
          <w:rFonts w:eastAsia="SimSun"/>
          <w:lang w:eastAsia="zh-CN"/>
        </w:rPr>
        <w:t>00:05:43,020</w:t>
      </w:r>
      <w:r>
        <w:t xml:space="preserve"> </w:t>
      </w:r>
      <w:r>
        <w:cr/>
      </w:r>
    </w:p>
    <w:p w14:paraId="65F840B1" w14:textId="77777777" w:rsidR="005471EF" w:rsidRDefault="005471EF" w:rsidP="005471EF">
      <w:r w:rsidRPr="005471EF">
        <w:rPr>
          <w:rFonts w:eastAsia="SimSun"/>
          <w:lang w:eastAsia="zh-CN"/>
        </w:rPr>
        <w:t>--&gt; 00:05:46,280</w:t>
      </w:r>
    </w:p>
    <w:p w14:paraId="7FD6ABFA" w14:textId="183C4C40" w:rsidR="005471EF" w:rsidRDefault="005471EF" w:rsidP="005471EF">
      <w:r w:rsidRPr="005471EF">
        <w:rPr>
          <w:rFonts w:eastAsia="SimSun" w:hint="eastAsia"/>
          <w:lang w:eastAsia="zh-CN"/>
        </w:rPr>
        <w:t>但如果我们</w:t>
      </w:r>
      <w:ins w:id="381" w:author="Jacky Shen" w:date="2015-10-03T11:05:00Z">
        <w:r w:rsidR="005C01BB">
          <w:rPr>
            <w:rFonts w:eastAsia="SimSun"/>
            <w:lang w:eastAsia="zh-CN"/>
          </w:rPr>
          <w:t>一定</w:t>
        </w:r>
      </w:ins>
      <w:del w:id="382" w:author="Jacky Shen" w:date="2015-10-03T11:05:00Z">
        <w:r w:rsidRPr="005471EF" w:rsidDel="005C01BB">
          <w:rPr>
            <w:rFonts w:eastAsia="SimSun" w:hint="eastAsia"/>
            <w:lang w:eastAsia="zh-CN"/>
          </w:rPr>
          <w:delText>所</w:delText>
        </w:r>
      </w:del>
      <w:r w:rsidRPr="005471EF">
        <w:rPr>
          <w:rFonts w:eastAsia="SimSun" w:hint="eastAsia"/>
          <w:lang w:eastAsia="zh-CN"/>
        </w:rPr>
        <w:t>要</w:t>
      </w:r>
      <w:ins w:id="383" w:author="Jacky Shen" w:date="2015-10-03T11:06:00Z">
        <w:r w:rsidR="005C01BB">
          <w:rPr>
            <w:rFonts w:eastAsia="SimSun"/>
            <w:lang w:eastAsia="zh-CN"/>
          </w:rPr>
          <w:t>给出一个期限</w:t>
        </w:r>
      </w:ins>
      <w:del w:id="384" w:author="Jacky Shen" w:date="2015-10-03T11:06:00Z">
        <w:r w:rsidRPr="005471EF" w:rsidDel="005C01BB">
          <w:rPr>
            <w:rFonts w:eastAsia="SimSun" w:hint="eastAsia"/>
            <w:lang w:eastAsia="zh-CN"/>
          </w:rPr>
          <w:delText>做出的承诺</w:delText>
        </w:r>
      </w:del>
      <w:del w:id="385" w:author="Jacky Shen" w:date="2015-10-03T11:05:00Z">
        <w:r w:rsidRPr="005471EF" w:rsidDel="005C01BB">
          <w:rPr>
            <w:rFonts w:eastAsia="SimSun" w:hint="eastAsia"/>
            <w:lang w:eastAsia="zh-CN"/>
          </w:rPr>
          <w:delText>具有交期性质</w:delText>
        </w:r>
      </w:del>
    </w:p>
    <w:p w14:paraId="69908250" w14:textId="2BB8F381" w:rsidR="005471EF" w:rsidRDefault="005471EF" w:rsidP="005471EF">
      <w:r w:rsidRPr="005471EF">
        <w:rPr>
          <w:rFonts w:eastAsia="SimSun" w:hint="eastAsia"/>
          <w:lang w:eastAsia="zh-CN"/>
        </w:rPr>
        <w:t>我们通常会延迟</w:t>
      </w:r>
      <w:ins w:id="386" w:author="Jacky Shen" w:date="2015-10-03T11:05:00Z">
        <w:r w:rsidR="005C01BB">
          <w:rPr>
            <w:rFonts w:eastAsia="SimSun"/>
            <w:lang w:eastAsia="zh-CN"/>
          </w:rPr>
          <w:t>承诺</w:t>
        </w:r>
      </w:ins>
      <w:del w:id="387" w:author="Jacky Shen" w:date="2015-10-03T11:05:00Z">
        <w:r w:rsidRPr="005471EF" w:rsidDel="005C01BB">
          <w:rPr>
            <w:rFonts w:eastAsia="SimSun" w:hint="eastAsia"/>
            <w:lang w:eastAsia="zh-CN"/>
          </w:rPr>
          <w:delText>提交</w:delText>
        </w:r>
      </w:del>
    </w:p>
    <w:p w14:paraId="67E437DD" w14:textId="77777777" w:rsidR="005471EF" w:rsidRDefault="005471EF" w:rsidP="005471EF"/>
    <w:p w14:paraId="393FFC57" w14:textId="77777777" w:rsidR="005471EF" w:rsidRDefault="005471EF" w:rsidP="005471EF">
      <w:r w:rsidRPr="005471EF">
        <w:rPr>
          <w:rFonts w:eastAsia="SimSun"/>
          <w:lang w:eastAsia="zh-CN"/>
        </w:rPr>
        <w:t>115</w:t>
      </w:r>
    </w:p>
    <w:p w14:paraId="66C07463" w14:textId="77777777" w:rsidR="005471EF" w:rsidRDefault="005471EF" w:rsidP="005471EF">
      <w:r w:rsidRPr="005471EF">
        <w:rPr>
          <w:rFonts w:eastAsia="SimSun"/>
          <w:lang w:eastAsia="zh-CN"/>
        </w:rPr>
        <w:t>00:05:46,280</w:t>
      </w:r>
      <w:r>
        <w:t xml:space="preserve"> </w:t>
      </w:r>
      <w:r>
        <w:cr/>
      </w:r>
    </w:p>
    <w:p w14:paraId="003DF18E" w14:textId="77777777" w:rsidR="005471EF" w:rsidRDefault="005471EF" w:rsidP="005471EF">
      <w:r w:rsidRPr="005471EF">
        <w:rPr>
          <w:rFonts w:eastAsia="SimSun"/>
          <w:lang w:eastAsia="zh-CN"/>
        </w:rPr>
        <w:t>--&gt; 00:05:48,840</w:t>
      </w:r>
    </w:p>
    <w:p w14:paraId="6368842A" w14:textId="77777777" w:rsidR="005471EF" w:rsidRDefault="005471EF" w:rsidP="005471EF">
      <w:r w:rsidRPr="005471EF">
        <w:rPr>
          <w:rFonts w:eastAsia="SimSun" w:hint="eastAsia"/>
          <w:lang w:eastAsia="zh-CN"/>
        </w:rPr>
        <w:t>直到产品特性都已经被证实且几近完成</w:t>
      </w:r>
    </w:p>
    <w:p w14:paraId="3BA32636" w14:textId="77777777" w:rsidR="005471EF" w:rsidRDefault="005471EF" w:rsidP="005471EF">
      <w:r w:rsidRPr="005471EF">
        <w:rPr>
          <w:rFonts w:eastAsia="SimSun" w:hint="eastAsia"/>
          <w:lang w:eastAsia="zh-CN"/>
        </w:rPr>
        <w:t>我们才会给承诺</w:t>
      </w:r>
    </w:p>
    <w:p w14:paraId="7CFDBD81" w14:textId="77777777" w:rsidR="005471EF" w:rsidRDefault="005471EF" w:rsidP="005471EF"/>
    <w:p w14:paraId="2D5C008A" w14:textId="77777777" w:rsidR="005471EF" w:rsidRDefault="005471EF" w:rsidP="005471EF">
      <w:r w:rsidRPr="005471EF">
        <w:rPr>
          <w:rFonts w:eastAsia="SimSun"/>
          <w:lang w:eastAsia="zh-CN"/>
        </w:rPr>
        <w:t>116</w:t>
      </w:r>
    </w:p>
    <w:p w14:paraId="3D8D7F95" w14:textId="77777777" w:rsidR="005471EF" w:rsidRDefault="005471EF" w:rsidP="005471EF">
      <w:r w:rsidRPr="005471EF">
        <w:rPr>
          <w:rFonts w:eastAsia="SimSun"/>
          <w:lang w:eastAsia="zh-CN"/>
        </w:rPr>
        <w:t>00:05:48,840 --&gt;</w:t>
      </w:r>
      <w:r>
        <w:t xml:space="preserve"> </w:t>
      </w:r>
      <w:r>
        <w:cr/>
      </w:r>
    </w:p>
    <w:p w14:paraId="78643B9C" w14:textId="77777777" w:rsidR="005471EF" w:rsidRDefault="005471EF" w:rsidP="005471EF">
      <w:r w:rsidRPr="005471EF">
        <w:rPr>
          <w:rFonts w:eastAsia="SimSun"/>
          <w:lang w:eastAsia="zh-CN"/>
        </w:rPr>
        <w:t>00:05:53,150</w:t>
      </w:r>
    </w:p>
    <w:p w14:paraId="384FD0A0" w14:textId="011BFAD1" w:rsidR="005471EF" w:rsidDel="00114072" w:rsidRDefault="00114072" w:rsidP="00114072">
      <w:pPr>
        <w:rPr>
          <w:del w:id="388" w:author="Jacky Shen" w:date="2015-10-03T11:08:00Z"/>
        </w:rPr>
        <w:pPrChange w:id="389" w:author="Jacky Shen" w:date="2015-10-03T11:08:00Z">
          <w:pPr/>
        </w:pPrChange>
      </w:pPr>
      <w:ins w:id="390" w:author="Jacky Shen" w:date="2015-10-03T11:08:00Z">
        <w:r>
          <w:rPr>
            <w:rFonts w:eastAsia="SimSun"/>
            <w:lang w:eastAsia="zh-CN"/>
          </w:rPr>
          <w:t>通过</w:t>
        </w:r>
      </w:ins>
      <w:ins w:id="391" w:author="Jacky Shen" w:date="2015-10-03T11:07:00Z">
        <w:r w:rsidR="005C01BB">
          <w:rPr>
            <w:rFonts w:eastAsia="SimSun"/>
            <w:lang w:eastAsia="zh-CN"/>
          </w:rPr>
          <w:t>降低</w:t>
        </w:r>
      </w:ins>
      <w:del w:id="392" w:author="Jacky Shen" w:date="2015-10-03T11:07:00Z">
        <w:r w:rsidR="005471EF" w:rsidRPr="005471EF" w:rsidDel="005C01BB">
          <w:rPr>
            <w:rFonts w:eastAsia="SimSun" w:hint="eastAsia"/>
            <w:lang w:eastAsia="zh-CN"/>
          </w:rPr>
          <w:delText>因为小队不太讲求计划性</w:delText>
        </w:r>
      </w:del>
      <w:ins w:id="393" w:author="Jacky Shen" w:date="2015-10-03T11:07:00Z">
        <w:r w:rsidR="005C01BB">
          <w:rPr>
            <w:rFonts w:eastAsia="SimSun"/>
            <w:lang w:eastAsia="zh-CN"/>
          </w:rPr>
          <w:t>预测</w:t>
        </w:r>
        <w:r w:rsidR="005C01BB">
          <w:rPr>
            <w:rFonts w:eastAsia="SimSun" w:hint="eastAsia"/>
            <w:lang w:eastAsia="zh-CN"/>
          </w:rPr>
          <w:t>性</w:t>
        </w:r>
      </w:ins>
      <w:ins w:id="394" w:author="Jacky Shen" w:date="2015-10-03T11:08:00Z">
        <w:r>
          <w:rPr>
            <w:rFonts w:eastAsia="SimSun"/>
            <w:lang w:eastAsia="zh-CN"/>
          </w:rPr>
          <w:t>的</w:t>
        </w:r>
        <w:r>
          <w:rPr>
            <w:rFonts w:eastAsia="SimSun" w:hint="eastAsia"/>
            <w:lang w:eastAsia="zh-CN"/>
          </w:rPr>
          <w:t>要求</w:t>
        </w:r>
      </w:ins>
      <w:ins w:id="395" w:author="Jacky Shen" w:date="2015-10-03T11:07:00Z">
        <w:r w:rsidR="005C01BB">
          <w:rPr>
            <w:rFonts w:eastAsia="SimSun"/>
            <w:lang w:eastAsia="zh-CN"/>
          </w:rPr>
          <w:t>，</w:t>
        </w:r>
      </w:ins>
      <w:ins w:id="396" w:author="Jacky Shen" w:date="2015-10-03T11:08:00Z">
        <w:r>
          <w:rPr>
            <w:rFonts w:eastAsia="SimSun"/>
            <w:lang w:eastAsia="zh-CN"/>
          </w:rPr>
          <w:t>小队会</w:t>
        </w:r>
      </w:ins>
      <w:ins w:id="397" w:author="Jacky Shen" w:date="2015-10-03T11:07:00Z">
        <w:r w:rsidR="005C01BB">
          <w:rPr>
            <w:rFonts w:eastAsia="SimSun" w:hint="eastAsia"/>
            <w:lang w:eastAsia="zh-CN"/>
          </w:rPr>
          <w:t>关注</w:t>
        </w:r>
        <w:r w:rsidR="005C01BB">
          <w:rPr>
            <w:rFonts w:eastAsia="SimSun"/>
            <w:lang w:eastAsia="zh-CN"/>
          </w:rPr>
          <w:t>交付价值</w:t>
        </w:r>
      </w:ins>
      <w:del w:id="398" w:author="Jacky Shen" w:date="2015-10-03T11:07:00Z">
        <w:r w:rsidR="005471EF" w:rsidRPr="005471EF" w:rsidDel="005C01BB">
          <w:rPr>
            <w:rFonts w:eastAsia="SimSun" w:hint="eastAsia"/>
            <w:lang w:eastAsia="zh-CN"/>
          </w:rPr>
          <w:delText>、</w:delText>
        </w:r>
      </w:del>
      <w:del w:id="399" w:author="Jacky Shen" w:date="2015-10-03T11:08:00Z">
        <w:r w:rsidR="005471EF" w:rsidRPr="005471EF" w:rsidDel="00114072">
          <w:rPr>
            <w:rFonts w:eastAsia="SimSun" w:hint="eastAsia"/>
            <w:lang w:eastAsia="zh-CN"/>
          </w:rPr>
          <w:delText>某种按部就班的</w:delText>
        </w:r>
      </w:del>
    </w:p>
    <w:p w14:paraId="690354D4" w14:textId="2971DDEC" w:rsidR="005471EF" w:rsidRDefault="005471EF" w:rsidP="00114072">
      <w:del w:id="400" w:author="Jacky Shen" w:date="2015-10-03T11:08:00Z">
        <w:r w:rsidRPr="005471EF" w:rsidDel="00114072">
          <w:rPr>
            <w:rFonts w:eastAsia="SimSun" w:hint="eastAsia"/>
            <w:lang w:eastAsia="zh-CN"/>
          </w:rPr>
          <w:delText>可预测性，因此可以整个聚焦在价值交付</w:delText>
        </w:r>
      </w:del>
    </w:p>
    <w:p w14:paraId="3FDA2687" w14:textId="77777777" w:rsidR="005471EF" w:rsidRDefault="005471EF" w:rsidP="005471EF"/>
    <w:p w14:paraId="2F04D6E5" w14:textId="77777777" w:rsidR="005471EF" w:rsidRDefault="005471EF" w:rsidP="005471EF">
      <w:r w:rsidRPr="005471EF">
        <w:rPr>
          <w:rFonts w:eastAsia="SimSun"/>
          <w:lang w:eastAsia="zh-CN"/>
        </w:rPr>
        <w:t>117</w:t>
      </w:r>
    </w:p>
    <w:p w14:paraId="67B4DE77" w14:textId="77777777" w:rsidR="005471EF" w:rsidRDefault="005471EF" w:rsidP="005471EF">
      <w:r w:rsidRPr="005471EF">
        <w:rPr>
          <w:rFonts w:eastAsia="SimSun"/>
          <w:lang w:eastAsia="zh-CN"/>
        </w:rPr>
        <w:t>00:05:53,150 --&gt; 00:</w:t>
      </w:r>
      <w:proofErr w:type="gramStart"/>
      <w:r w:rsidRPr="005471EF">
        <w:rPr>
          <w:rFonts w:eastAsia="SimSun"/>
          <w:lang w:eastAsia="zh-CN"/>
        </w:rPr>
        <w:t>05:56,669</w:t>
      </w:r>
      <w:proofErr w:type="gramEnd"/>
    </w:p>
    <w:p w14:paraId="20C75BD1" w14:textId="5CA144BC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而不是</w:t>
      </w:r>
      <w:del w:id="401" w:author="Jacky Shen" w:date="2015-10-03T11:07:00Z">
        <w:r w:rsidRPr="005471EF" w:rsidDel="005C01BB">
          <w:rPr>
            <w:rFonts w:eastAsia="SimSun" w:hint="eastAsia"/>
            <w:lang w:eastAsia="zh-CN"/>
          </w:rPr>
          <w:delText>任由</w:delText>
        </w:r>
      </w:del>
      <w:ins w:id="402" w:author="Jacky Shen" w:date="2015-10-03T11:07:00Z">
        <w:r w:rsidR="005C01BB">
          <w:rPr>
            <w:rFonts w:eastAsia="SimSun"/>
            <w:lang w:eastAsia="zh-CN"/>
          </w:rPr>
          <w:t>成为某人武断</w:t>
        </w:r>
      </w:ins>
      <w:del w:id="403" w:author="Jacky Shen" w:date="2015-10-03T11:07:00Z">
        <w:r w:rsidRPr="005471EF" w:rsidDel="005C01BB">
          <w:rPr>
            <w:rFonts w:eastAsia="SimSun" w:hint="eastAsia"/>
            <w:lang w:eastAsia="zh-CN"/>
          </w:rPr>
          <w:delText>某个既定</w:delText>
        </w:r>
      </w:del>
      <w:r w:rsidRPr="005471EF">
        <w:rPr>
          <w:rFonts w:eastAsia="SimSun" w:hint="eastAsia"/>
          <w:lang w:eastAsia="zh-CN"/>
        </w:rPr>
        <w:t>计划</w:t>
      </w:r>
      <w:del w:id="404" w:author="Jacky Shen" w:date="2015-10-03T11:08:00Z">
        <w:r w:rsidRPr="005471EF" w:rsidDel="005C01BB">
          <w:rPr>
            <w:rFonts w:eastAsia="SimSun" w:hint="eastAsia"/>
            <w:lang w:eastAsia="zh-CN"/>
          </w:rPr>
          <w:delText>宰割</w:delText>
        </w:r>
      </w:del>
      <w:ins w:id="405" w:author="Jacky Shen" w:date="2015-10-03T11:08:00Z">
        <w:r w:rsidR="005C01BB">
          <w:rPr>
            <w:rFonts w:eastAsia="SimSun"/>
            <w:lang w:eastAsia="zh-CN"/>
          </w:rPr>
          <w:t>的</w:t>
        </w:r>
        <w:r w:rsidR="005C01BB">
          <w:rPr>
            <w:rFonts w:eastAsia="SimSun" w:hint="eastAsia"/>
            <w:lang w:eastAsia="zh-CN"/>
          </w:rPr>
          <w:t>奴隶</w:t>
        </w:r>
      </w:ins>
    </w:p>
    <w:p w14:paraId="1B1A1993" w14:textId="77777777" w:rsidR="005471EF" w:rsidRDefault="005471EF" w:rsidP="005471EF"/>
    <w:p w14:paraId="5353DC2A" w14:textId="77777777" w:rsidR="005471EF" w:rsidRDefault="005471EF" w:rsidP="005471EF">
      <w:r w:rsidRPr="005471EF">
        <w:rPr>
          <w:rFonts w:eastAsia="SimSun"/>
          <w:lang w:eastAsia="zh-CN"/>
        </w:rPr>
        <w:t>118</w:t>
      </w:r>
    </w:p>
    <w:p w14:paraId="53322733" w14:textId="77777777" w:rsidR="005471EF" w:rsidRDefault="005471EF" w:rsidP="005471EF">
      <w:r w:rsidRPr="005471EF">
        <w:rPr>
          <w:rFonts w:eastAsia="SimSun"/>
          <w:lang w:eastAsia="zh-CN"/>
        </w:rPr>
        <w:t>00:05:56,669 --&gt;</w:t>
      </w:r>
      <w:r>
        <w:t xml:space="preserve"> </w:t>
      </w:r>
      <w:r>
        <w:cr/>
      </w:r>
    </w:p>
    <w:p w14:paraId="4616B79A" w14:textId="77777777" w:rsidR="005471EF" w:rsidRDefault="005471EF" w:rsidP="005471EF">
      <w:r w:rsidRPr="005471EF">
        <w:rPr>
          <w:rFonts w:eastAsia="SimSun"/>
          <w:lang w:eastAsia="zh-CN"/>
        </w:rPr>
        <w:t>00:05:57,770</w:t>
      </w:r>
    </w:p>
    <w:p w14:paraId="708E743F" w14:textId="77777777" w:rsidR="005471EF" w:rsidRDefault="005471EF" w:rsidP="005471EF">
      <w:r w:rsidRPr="005471EF">
        <w:rPr>
          <w:rFonts w:eastAsia="SimSun" w:hint="eastAsia"/>
          <w:lang w:eastAsia="zh-CN"/>
        </w:rPr>
        <w:t>有位产品负责人曾说：</w:t>
      </w:r>
    </w:p>
    <w:p w14:paraId="240E84E8" w14:textId="77777777" w:rsidR="005471EF" w:rsidRDefault="005471EF" w:rsidP="005471EF"/>
    <w:p w14:paraId="5C0D8109" w14:textId="77777777" w:rsidR="005471EF" w:rsidRDefault="005471EF" w:rsidP="005471EF">
      <w:r w:rsidRPr="005471EF">
        <w:rPr>
          <w:rFonts w:eastAsia="SimSun"/>
          <w:lang w:eastAsia="zh-CN"/>
        </w:rPr>
        <w:t>119</w:t>
      </w:r>
    </w:p>
    <w:p w14:paraId="0D1C1E6C" w14:textId="77777777" w:rsidR="005471EF" w:rsidRDefault="005471EF" w:rsidP="005471EF">
      <w:r w:rsidRPr="005471EF">
        <w:rPr>
          <w:rFonts w:eastAsia="SimSun"/>
          <w:lang w:eastAsia="zh-CN"/>
        </w:rPr>
        <w:t>00:05:57,770 --&gt; 00:</w:t>
      </w:r>
      <w:proofErr w:type="gramStart"/>
      <w:r w:rsidRPr="005471EF">
        <w:rPr>
          <w:rFonts w:eastAsia="SimSun"/>
          <w:lang w:eastAsia="zh-CN"/>
        </w:rPr>
        <w:t>06:00,880</w:t>
      </w:r>
      <w:proofErr w:type="gramEnd"/>
    </w:p>
    <w:p w14:paraId="0AC7DB25" w14:textId="77777777" w:rsidR="005471EF" w:rsidRDefault="005471EF" w:rsidP="005471EF">
      <w:r w:rsidRPr="005471EF">
        <w:rPr>
          <w:rFonts w:eastAsia="SimSun" w:hint="eastAsia"/>
          <w:lang w:eastAsia="zh-CN"/>
        </w:rPr>
        <w:t>「我觉得我的小队就像一群</w:t>
      </w:r>
      <w:r>
        <w:rPr>
          <w:rFonts w:hint="eastAsia"/>
        </w:rPr>
        <w:cr/>
      </w:r>
    </w:p>
    <w:p w14:paraId="302EDFFA" w14:textId="105B70D8" w:rsidR="005471EF" w:rsidRDefault="00114072" w:rsidP="005471EF">
      <w:ins w:id="406" w:author="Jacky Shen" w:date="2015-10-03T11:09:00Z">
        <w:r>
          <w:rPr>
            <w:rFonts w:eastAsia="SimSun"/>
            <w:lang w:eastAsia="zh-CN"/>
          </w:rPr>
          <w:t>志愿者</w:t>
        </w:r>
      </w:ins>
      <w:del w:id="407" w:author="Jacky Shen" w:date="2015-10-03T11:09:00Z">
        <w:r w:rsidR="005471EF" w:rsidRPr="005471EF" w:rsidDel="00114072">
          <w:rPr>
            <w:rFonts w:eastAsia="SimSun" w:hint="eastAsia"/>
            <w:lang w:eastAsia="zh-CN"/>
          </w:rPr>
          <w:delText>志工</w:delText>
        </w:r>
      </w:del>
    </w:p>
    <w:p w14:paraId="115342E1" w14:textId="77777777" w:rsidR="005471EF" w:rsidRDefault="005471EF" w:rsidP="005471EF"/>
    <w:p w14:paraId="42396909" w14:textId="77777777" w:rsidR="005471EF" w:rsidRDefault="005471EF" w:rsidP="005471EF">
      <w:r w:rsidRPr="005471EF">
        <w:rPr>
          <w:rFonts w:eastAsia="SimSun"/>
          <w:lang w:eastAsia="zh-CN"/>
        </w:rPr>
        <w:t>120</w:t>
      </w:r>
    </w:p>
    <w:p w14:paraId="2F7F5A0F" w14:textId="77777777" w:rsidR="005471EF" w:rsidRDefault="005471EF" w:rsidP="005471EF">
      <w:r w:rsidRPr="005471EF">
        <w:rPr>
          <w:rFonts w:eastAsia="SimSun"/>
          <w:lang w:eastAsia="zh-CN"/>
        </w:rPr>
        <w:t>00:06:00,880 --&gt; 00:</w:t>
      </w:r>
      <w:proofErr w:type="gramStart"/>
      <w:r w:rsidRPr="005471EF">
        <w:rPr>
          <w:rFonts w:eastAsia="SimSun"/>
          <w:lang w:eastAsia="zh-CN"/>
        </w:rPr>
        <w:t>06:03,820</w:t>
      </w:r>
      <w:proofErr w:type="gramEnd"/>
    </w:p>
    <w:p w14:paraId="43AEB87B" w14:textId="77777777" w:rsidR="005471EF" w:rsidRDefault="005471EF" w:rsidP="005471EF">
      <w:r w:rsidRPr="005471EF">
        <w:rPr>
          <w:rFonts w:eastAsia="SimSun" w:hint="eastAsia"/>
          <w:lang w:eastAsia="zh-CN"/>
        </w:rPr>
        <w:t>聚集在此从事他们所热衷的事」</w:t>
      </w:r>
    </w:p>
    <w:p w14:paraId="20E82805" w14:textId="77777777" w:rsidR="005471EF" w:rsidRDefault="005471EF" w:rsidP="005471EF"/>
    <w:p w14:paraId="0553F96C" w14:textId="77777777" w:rsidR="005471EF" w:rsidRDefault="005471EF" w:rsidP="005471EF">
      <w:r w:rsidRPr="005471EF">
        <w:rPr>
          <w:rFonts w:eastAsia="SimSun"/>
          <w:lang w:eastAsia="zh-CN"/>
        </w:rPr>
        <w:t>121</w:t>
      </w:r>
    </w:p>
    <w:p w14:paraId="01946128" w14:textId="77777777" w:rsidR="005471EF" w:rsidRDefault="005471EF" w:rsidP="005471EF">
      <w:r w:rsidRPr="005471EF">
        <w:rPr>
          <w:rFonts w:eastAsia="SimSun"/>
          <w:lang w:eastAsia="zh-CN"/>
        </w:rPr>
        <w:t>00:06:03,820 --&gt;</w:t>
      </w:r>
      <w:r>
        <w:t xml:space="preserve"> </w:t>
      </w:r>
      <w:r>
        <w:cr/>
      </w:r>
    </w:p>
    <w:p w14:paraId="345FE27F" w14:textId="77777777" w:rsidR="005471EF" w:rsidRDefault="005471EF" w:rsidP="005471EF">
      <w:r w:rsidRPr="005471EF">
        <w:rPr>
          <w:rFonts w:eastAsia="SimSun"/>
          <w:lang w:eastAsia="zh-CN"/>
        </w:rPr>
        <w:t>00:06:06,490</w:t>
      </w:r>
    </w:p>
    <w:p w14:paraId="5D80E6FF" w14:textId="77777777" w:rsidR="005471EF" w:rsidRDefault="005471EF" w:rsidP="005471EF">
      <w:r w:rsidRPr="005471EF">
        <w:rPr>
          <w:rFonts w:eastAsia="SimSun" w:hint="eastAsia"/>
          <w:lang w:eastAsia="zh-CN"/>
        </w:rPr>
        <w:t>所以，创意何来？</w:t>
      </w:r>
    </w:p>
    <w:p w14:paraId="352AA735" w14:textId="77777777" w:rsidR="005471EF" w:rsidRDefault="005471EF" w:rsidP="005471EF"/>
    <w:p w14:paraId="405D60E3" w14:textId="77777777" w:rsidR="005471EF" w:rsidRDefault="005471EF" w:rsidP="005471EF">
      <w:r w:rsidRPr="005471EF">
        <w:rPr>
          <w:rFonts w:eastAsia="SimSun"/>
          <w:lang w:eastAsia="zh-CN"/>
        </w:rPr>
        <w:t>122</w:t>
      </w:r>
    </w:p>
    <w:p w14:paraId="595ACCFD" w14:textId="77777777" w:rsidR="005471EF" w:rsidRDefault="005471EF" w:rsidP="005471EF">
      <w:r w:rsidRPr="005471EF">
        <w:rPr>
          <w:rFonts w:eastAsia="SimSun"/>
          <w:lang w:eastAsia="zh-CN"/>
        </w:rPr>
        <w:t>00:06:06,490 --&gt; 00:</w:t>
      </w:r>
      <w:proofErr w:type="gramStart"/>
      <w:r w:rsidRPr="005471EF">
        <w:rPr>
          <w:rFonts w:eastAsia="SimSun"/>
          <w:lang w:eastAsia="zh-CN"/>
        </w:rPr>
        <w:t>06:10,400</w:t>
      </w:r>
      <w:proofErr w:type="gramEnd"/>
    </w:p>
    <w:p w14:paraId="0B76EEAA" w14:textId="143C6667" w:rsidR="005471EF" w:rsidRDefault="00114072" w:rsidP="005471EF">
      <w:ins w:id="408" w:author="Jacky Shen" w:date="2015-10-03T11:10:00Z">
        <w:r>
          <w:rPr>
            <w:rFonts w:eastAsia="SimSun"/>
            <w:lang w:eastAsia="zh-CN"/>
          </w:rPr>
          <w:t>惊人的</w:t>
        </w:r>
      </w:ins>
      <w:del w:id="409" w:author="Jacky Shen" w:date="2015-10-03T11:10:00Z">
        <w:r w:rsidR="005471EF" w:rsidRPr="005471EF" w:rsidDel="00114072">
          <w:rPr>
            <w:rFonts w:eastAsia="SimSun" w:hint="eastAsia"/>
            <w:lang w:eastAsia="zh-CN"/>
          </w:rPr>
          <w:delText>好的</w:delText>
        </w:r>
      </w:del>
      <w:r w:rsidR="005471EF" w:rsidRPr="005471EF">
        <w:rPr>
          <w:rFonts w:eastAsia="SimSun" w:hint="eastAsia"/>
          <w:lang w:eastAsia="zh-CN"/>
        </w:rPr>
        <w:t>新产品始于人</w:t>
      </w:r>
    </w:p>
    <w:p w14:paraId="6CAEA0AF" w14:textId="77777777" w:rsidR="005471EF" w:rsidRDefault="005471EF" w:rsidP="005471EF"/>
    <w:p w14:paraId="02574ADF" w14:textId="77777777" w:rsidR="005471EF" w:rsidRDefault="005471EF" w:rsidP="005471EF">
      <w:r w:rsidRPr="005471EF">
        <w:rPr>
          <w:rFonts w:eastAsia="SimSun"/>
          <w:lang w:eastAsia="zh-CN"/>
        </w:rPr>
        <w:t>123</w:t>
      </w:r>
    </w:p>
    <w:p w14:paraId="69DFF2B3" w14:textId="77777777" w:rsidR="005471EF" w:rsidRDefault="005471EF" w:rsidP="005471EF">
      <w:r w:rsidRPr="005471EF">
        <w:rPr>
          <w:rFonts w:eastAsia="SimSun"/>
          <w:lang w:eastAsia="zh-CN"/>
        </w:rPr>
        <w:t>00:06:10,400 --&gt; 00:</w:t>
      </w:r>
      <w:proofErr w:type="gramStart"/>
      <w:r w:rsidRPr="005471EF">
        <w:rPr>
          <w:rFonts w:eastAsia="SimSun"/>
          <w:lang w:eastAsia="zh-CN"/>
        </w:rPr>
        <w:t>06:11,820</w:t>
      </w:r>
      <w:proofErr w:type="gramEnd"/>
    </w:p>
    <w:p w14:paraId="4F6EA4E1" w14:textId="77777777" w:rsidR="005471EF" w:rsidRDefault="005471EF" w:rsidP="005471EF">
      <w:r w:rsidRPr="005471EF">
        <w:rPr>
          <w:rFonts w:eastAsia="SimSun" w:hint="eastAsia"/>
          <w:lang w:eastAsia="zh-CN"/>
        </w:rPr>
        <w:t>与灵感的结合</w:t>
      </w:r>
    </w:p>
    <w:p w14:paraId="62B83323" w14:textId="77777777" w:rsidR="005471EF" w:rsidRDefault="005471EF" w:rsidP="005471EF"/>
    <w:p w14:paraId="4F8EB907" w14:textId="77777777" w:rsidR="005471EF" w:rsidRDefault="005471EF" w:rsidP="005471EF">
      <w:r w:rsidRPr="005471EF">
        <w:rPr>
          <w:rFonts w:eastAsia="SimSun"/>
          <w:lang w:eastAsia="zh-CN"/>
        </w:rPr>
        <w:t>124</w:t>
      </w:r>
    </w:p>
    <w:p w14:paraId="315D304A" w14:textId="77777777" w:rsidR="005471EF" w:rsidRDefault="005471EF" w:rsidP="005471EF">
      <w:r w:rsidRPr="005471EF">
        <w:rPr>
          <w:rFonts w:eastAsia="SimSun"/>
          <w:lang w:eastAsia="zh-CN"/>
        </w:rPr>
        <w:t>00:06:11,820 --&gt; 00:</w:t>
      </w:r>
      <w:proofErr w:type="gramStart"/>
      <w:r w:rsidRPr="005471EF">
        <w:rPr>
          <w:rFonts w:eastAsia="SimSun"/>
          <w:lang w:eastAsia="zh-CN"/>
        </w:rPr>
        <w:t>06:16,400</w:t>
      </w:r>
      <w:proofErr w:type="gramEnd"/>
    </w:p>
    <w:p w14:paraId="5F124C31" w14:textId="6BC94197" w:rsidR="005471EF" w:rsidRDefault="005471EF" w:rsidP="005471EF">
      <w:r w:rsidRPr="005471EF">
        <w:rPr>
          <w:rFonts w:eastAsia="SimSun" w:hint="eastAsia"/>
          <w:lang w:eastAsia="zh-CN"/>
        </w:rPr>
        <w:t>而唯有</w:t>
      </w:r>
      <w:ins w:id="410" w:author="Jacky Shen" w:date="2015-10-03T11:10:00Z">
        <w:r w:rsidR="00114072">
          <w:rPr>
            <w:rFonts w:eastAsia="SimSun"/>
            <w:lang w:eastAsia="zh-CN"/>
          </w:rPr>
          <w:t>允许</w:t>
        </w:r>
      </w:ins>
      <w:del w:id="411" w:author="Jacky Shen" w:date="2015-10-03T11:10:00Z">
        <w:r w:rsidRPr="005471EF" w:rsidDel="00114072">
          <w:rPr>
            <w:rFonts w:eastAsia="SimSun" w:hint="eastAsia"/>
            <w:lang w:eastAsia="zh-CN"/>
          </w:rPr>
          <w:delText>嬉戏</w:delText>
        </w:r>
      </w:del>
      <w:ins w:id="412" w:author="Jacky Shen" w:date="2015-10-03T11:10:00Z">
        <w:r w:rsidR="00114072">
          <w:rPr>
            <w:rFonts w:eastAsia="SimSun" w:hint="eastAsia"/>
            <w:lang w:eastAsia="zh-CN"/>
          </w:rPr>
          <w:t>人们</w:t>
        </w:r>
      </w:ins>
      <w:ins w:id="413" w:author="Jacky Shen" w:date="2015-10-03T11:11:00Z">
        <w:r w:rsidR="00114072">
          <w:rPr>
            <w:rFonts w:eastAsia="SimSun"/>
            <w:lang w:eastAsia="zh-CN"/>
          </w:rPr>
          <w:t>玩耍</w:t>
        </w:r>
      </w:ins>
      <w:r w:rsidRPr="005471EF">
        <w:rPr>
          <w:rFonts w:eastAsia="SimSun" w:hint="eastAsia"/>
          <w:lang w:eastAsia="zh-CN"/>
        </w:rPr>
        <w:t>与尝</w:t>
      </w:r>
      <w:r>
        <w:rPr>
          <w:rFonts w:hint="eastAsia"/>
        </w:rPr>
        <w:cr/>
      </w:r>
    </w:p>
    <w:p w14:paraId="5C01CE50" w14:textId="77777777" w:rsidR="005471EF" w:rsidRDefault="005471EF" w:rsidP="005471EF">
      <w:r w:rsidRPr="005471EF">
        <w:rPr>
          <w:rFonts w:eastAsia="SimSun" w:hint="eastAsia"/>
          <w:lang w:eastAsia="zh-CN"/>
        </w:rPr>
        <w:t>试，创意才会成真</w:t>
      </w:r>
    </w:p>
    <w:p w14:paraId="4C54BD16" w14:textId="77777777" w:rsidR="005471EF" w:rsidRDefault="005471EF" w:rsidP="005471EF"/>
    <w:p w14:paraId="69E6CFA7" w14:textId="77777777" w:rsidR="005471EF" w:rsidRDefault="005471EF" w:rsidP="005471EF">
      <w:r w:rsidRPr="005471EF">
        <w:rPr>
          <w:rFonts w:eastAsia="SimSun"/>
          <w:lang w:eastAsia="zh-CN"/>
        </w:rPr>
        <w:t>125</w:t>
      </w:r>
    </w:p>
    <w:p w14:paraId="56B931A1" w14:textId="77777777" w:rsidR="005471EF" w:rsidRDefault="005471EF" w:rsidP="005471EF">
      <w:r w:rsidRPr="005471EF">
        <w:rPr>
          <w:rFonts w:eastAsia="SimSun"/>
          <w:lang w:eastAsia="zh-CN"/>
        </w:rPr>
        <w:t>00:06:16,419 --&gt; 00:</w:t>
      </w:r>
      <w:proofErr w:type="gramStart"/>
      <w:r w:rsidRPr="005471EF">
        <w:rPr>
          <w:rFonts w:eastAsia="SimSun"/>
          <w:lang w:eastAsia="zh-CN"/>
        </w:rPr>
        <w:t>06:22,000</w:t>
      </w:r>
      <w:proofErr w:type="gramEnd"/>
    </w:p>
    <w:p w14:paraId="19B1BFE9" w14:textId="22E62961" w:rsidR="005471EF" w:rsidRDefault="005471EF" w:rsidP="005471EF">
      <w:r w:rsidRPr="005471EF">
        <w:rPr>
          <w:rFonts w:eastAsia="SimSun" w:hint="eastAsia"/>
          <w:lang w:eastAsia="zh-CN"/>
        </w:rPr>
        <w:t>所以我们鼓励每个人花</w:t>
      </w:r>
      <w:r w:rsidRPr="005471EF">
        <w:rPr>
          <w:rFonts w:eastAsia="SimSun"/>
          <w:lang w:eastAsia="zh-CN"/>
        </w:rPr>
        <w:t>10%</w:t>
      </w:r>
      <w:r w:rsidRPr="005471EF">
        <w:rPr>
          <w:rFonts w:eastAsia="SimSun" w:hint="eastAsia"/>
          <w:lang w:eastAsia="zh-CN"/>
        </w:rPr>
        <w:t>的时间</w:t>
      </w:r>
      <w:ins w:id="414" w:author="Jacky Shen" w:date="2015-10-03T11:11:00Z">
        <w:r w:rsidR="00114072">
          <w:rPr>
            <w:rFonts w:eastAsia="SimSun"/>
            <w:lang w:eastAsia="zh-CN"/>
          </w:rPr>
          <w:t>参与</w:t>
        </w:r>
      </w:ins>
      <w:del w:id="415" w:author="Jacky Shen" w:date="2015-10-03T11:11:00Z">
        <w:r w:rsidRPr="005471EF" w:rsidDel="00114072">
          <w:rPr>
            <w:rFonts w:eastAsia="SimSun" w:hint="eastAsia"/>
            <w:lang w:eastAsia="zh-CN"/>
          </w:rPr>
          <w:delText>从事</w:delText>
        </w:r>
      </w:del>
    </w:p>
    <w:p w14:paraId="531C1FFD" w14:textId="77777777" w:rsidR="005471EF" w:rsidRDefault="005471EF" w:rsidP="005471EF">
      <w:r w:rsidRPr="005471EF">
        <w:rPr>
          <w:rFonts w:eastAsia="SimSun" w:hint="eastAsia"/>
          <w:lang w:eastAsia="zh-CN"/>
        </w:rPr>
        <w:t>黑客日</w:t>
      </w:r>
      <w:r>
        <w:rPr>
          <w:rFonts w:hint="eastAsia"/>
        </w:rPr>
        <w:cr/>
      </w:r>
    </w:p>
    <w:p w14:paraId="79041EA6" w14:textId="77777777" w:rsidR="005471EF" w:rsidRDefault="005471EF" w:rsidP="005471EF">
      <w:r w:rsidRPr="005471EF">
        <w:rPr>
          <w:rFonts w:eastAsia="SimSun" w:hint="eastAsia"/>
          <w:lang w:eastAsia="zh-CN"/>
        </w:rPr>
        <w:t>或黑客周</w:t>
      </w:r>
    </w:p>
    <w:p w14:paraId="2E18BC2B" w14:textId="77777777" w:rsidR="005471EF" w:rsidRDefault="005471EF" w:rsidP="005471EF"/>
    <w:p w14:paraId="05F78CD3" w14:textId="77777777" w:rsidR="005471EF" w:rsidRDefault="005471EF" w:rsidP="005471EF">
      <w:r w:rsidRPr="005471EF">
        <w:rPr>
          <w:rFonts w:eastAsia="SimSun"/>
          <w:lang w:eastAsia="zh-CN"/>
        </w:rPr>
        <w:t>126</w:t>
      </w:r>
    </w:p>
    <w:p w14:paraId="04E22DE8" w14:textId="77777777" w:rsidR="005471EF" w:rsidRDefault="005471EF" w:rsidP="005471EF">
      <w:r w:rsidRPr="005471EF">
        <w:rPr>
          <w:rFonts w:eastAsia="SimSun"/>
          <w:lang w:eastAsia="zh-CN"/>
        </w:rPr>
        <w:t>00:06:22,060 --&gt; 00:</w:t>
      </w:r>
      <w:proofErr w:type="gramStart"/>
      <w:r w:rsidRPr="005471EF">
        <w:rPr>
          <w:rFonts w:eastAsia="SimSun"/>
          <w:lang w:eastAsia="zh-CN"/>
        </w:rPr>
        <w:t>06:25,110</w:t>
      </w:r>
      <w:proofErr w:type="gramEnd"/>
    </w:p>
    <w:p w14:paraId="7407DA0C" w14:textId="3A374B52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在这段期间大家</w:t>
      </w:r>
      <w:ins w:id="416" w:author="Jacky Shen" w:date="2015-10-03T11:12:00Z">
        <w:r w:rsidR="00114072">
          <w:rPr>
            <w:rFonts w:eastAsia="SimSun"/>
            <w:lang w:eastAsia="zh-CN"/>
          </w:rPr>
          <w:t>根据自己</w:t>
        </w:r>
        <w:r w:rsidR="00114072">
          <w:rPr>
            <w:rFonts w:eastAsia="SimSun" w:hint="eastAsia"/>
            <w:lang w:eastAsia="zh-CN"/>
          </w:rPr>
          <w:t>的</w:t>
        </w:r>
        <w:r w:rsidR="00114072">
          <w:rPr>
            <w:rFonts w:eastAsia="SimSun"/>
            <w:lang w:eastAsia="zh-CN"/>
          </w:rPr>
          <w:t>想法</w:t>
        </w:r>
      </w:ins>
      <w:r w:rsidRPr="005471EF">
        <w:rPr>
          <w:rFonts w:eastAsia="SimSun" w:hint="eastAsia"/>
          <w:lang w:eastAsia="zh-CN"/>
        </w:rPr>
        <w:t>尽情去实验或创作</w:t>
      </w:r>
    </w:p>
    <w:p w14:paraId="6C44E41C" w14:textId="77777777" w:rsidR="005471EF" w:rsidRDefault="005471EF" w:rsidP="005471EF"/>
    <w:p w14:paraId="29EFF9CA" w14:textId="77777777" w:rsidR="005471EF" w:rsidRDefault="005471EF" w:rsidP="005471EF">
      <w:r w:rsidRPr="005471EF">
        <w:rPr>
          <w:rFonts w:eastAsia="SimSun"/>
          <w:lang w:eastAsia="zh-CN"/>
        </w:rPr>
        <w:t>127</w:t>
      </w:r>
    </w:p>
    <w:p w14:paraId="764E7858" w14:textId="77777777" w:rsidR="005471EF" w:rsidRDefault="005471EF" w:rsidP="005471EF">
      <w:r w:rsidRPr="005471EF">
        <w:rPr>
          <w:rFonts w:eastAsia="SimSun"/>
          <w:lang w:eastAsia="zh-CN"/>
        </w:rPr>
        <w:t>00:06:25,110</w:t>
      </w:r>
      <w:r>
        <w:t xml:space="preserve"> </w:t>
      </w:r>
      <w:r>
        <w:cr/>
      </w:r>
    </w:p>
    <w:p w14:paraId="3B6BD07D" w14:textId="77777777" w:rsidR="005471EF" w:rsidRDefault="005471EF" w:rsidP="005471EF">
      <w:r w:rsidRPr="005471EF">
        <w:rPr>
          <w:rFonts w:eastAsia="SimSun"/>
          <w:lang w:eastAsia="zh-CN"/>
        </w:rPr>
        <w:t>--&gt; 00:06:27,320</w:t>
      </w:r>
    </w:p>
    <w:p w14:paraId="322A2374" w14:textId="77777777" w:rsidR="005471EF" w:rsidRDefault="005471EF" w:rsidP="005471EF">
      <w:r w:rsidRPr="005471EF">
        <w:rPr>
          <w:rFonts w:eastAsia="SimSun" w:hint="eastAsia"/>
          <w:lang w:eastAsia="zh-CN"/>
        </w:rPr>
        <w:t>就像「拨一首歌」这个产品</w:t>
      </w:r>
    </w:p>
    <w:p w14:paraId="159EDD07" w14:textId="77777777" w:rsidR="005471EF" w:rsidRDefault="005471EF" w:rsidP="005471EF"/>
    <w:p w14:paraId="0A921EC0" w14:textId="77777777" w:rsidR="005471EF" w:rsidRDefault="005471EF" w:rsidP="005471EF">
      <w:r w:rsidRPr="005471EF">
        <w:rPr>
          <w:rFonts w:eastAsia="SimSun"/>
          <w:lang w:eastAsia="zh-CN"/>
        </w:rPr>
        <w:t>128</w:t>
      </w:r>
    </w:p>
    <w:p w14:paraId="22B270FC" w14:textId="77777777" w:rsidR="005471EF" w:rsidRDefault="005471EF" w:rsidP="005471EF">
      <w:r w:rsidRPr="005471EF">
        <w:rPr>
          <w:rFonts w:eastAsia="SimSun"/>
          <w:lang w:eastAsia="zh-CN"/>
        </w:rPr>
        <w:t>00:06:27,320 --&gt; 00:</w:t>
      </w:r>
      <w:proofErr w:type="gramStart"/>
      <w:r w:rsidRPr="005471EF">
        <w:rPr>
          <w:rFonts w:eastAsia="SimSun"/>
          <w:lang w:eastAsia="zh-CN"/>
        </w:rPr>
        <w:t>06:30,300</w:t>
      </w:r>
      <w:proofErr w:type="gramEnd"/>
    </w:p>
    <w:p w14:paraId="32A54718" w14:textId="77777777" w:rsidR="005471EF" w:rsidRDefault="005471EF" w:rsidP="005471EF">
      <w:r w:rsidRPr="005471EF">
        <w:rPr>
          <w:rFonts w:eastAsia="SimSun" w:hint="eastAsia"/>
          <w:lang w:eastAsia="zh-CN"/>
        </w:rPr>
        <w:t>只要拿起电话并拨</w:t>
      </w:r>
      <w:r>
        <w:rPr>
          <w:rFonts w:hint="eastAsia"/>
        </w:rPr>
        <w:cr/>
      </w:r>
    </w:p>
    <w:p w14:paraId="09A52B81" w14:textId="77777777" w:rsidR="005471EF" w:rsidRDefault="005471EF" w:rsidP="005471EF">
      <w:r w:rsidRPr="005471EF">
        <w:rPr>
          <w:rFonts w:eastAsia="SimSun" w:hint="eastAsia"/>
          <w:lang w:eastAsia="zh-CN"/>
        </w:rPr>
        <w:t>打你想听得那首歌的号码</w:t>
      </w:r>
    </w:p>
    <w:p w14:paraId="2082A7CA" w14:textId="77777777" w:rsidR="005471EF" w:rsidRDefault="005471EF" w:rsidP="005471EF"/>
    <w:p w14:paraId="4F6BC580" w14:textId="77777777" w:rsidR="005471EF" w:rsidRDefault="005471EF" w:rsidP="005471EF">
      <w:r w:rsidRPr="005471EF">
        <w:rPr>
          <w:rFonts w:eastAsia="SimSun"/>
          <w:lang w:eastAsia="zh-CN"/>
        </w:rPr>
        <w:t>129</w:t>
      </w:r>
    </w:p>
    <w:p w14:paraId="7484A686" w14:textId="77777777" w:rsidR="005471EF" w:rsidRDefault="005471EF" w:rsidP="005471EF">
      <w:r w:rsidRPr="005471EF">
        <w:rPr>
          <w:rFonts w:eastAsia="SimSun"/>
          <w:lang w:eastAsia="zh-CN"/>
        </w:rPr>
        <w:t>00:06:30,320 --&gt; 00:</w:t>
      </w:r>
      <w:proofErr w:type="gramStart"/>
      <w:r w:rsidRPr="005471EF">
        <w:rPr>
          <w:rFonts w:eastAsia="SimSun"/>
          <w:lang w:eastAsia="zh-CN"/>
        </w:rPr>
        <w:t>06:31,720</w:t>
      </w:r>
      <w:proofErr w:type="gramEnd"/>
    </w:p>
    <w:p w14:paraId="1FF55985" w14:textId="77777777" w:rsidR="005471EF" w:rsidRDefault="005471EF" w:rsidP="005471EF">
      <w:r w:rsidRPr="005471EF">
        <w:rPr>
          <w:rFonts w:eastAsia="SimSun" w:hint="eastAsia"/>
          <w:lang w:eastAsia="zh-CN"/>
        </w:rPr>
        <w:t>这有用吗？</w:t>
      </w:r>
    </w:p>
    <w:p w14:paraId="2277FA17" w14:textId="77777777" w:rsidR="005471EF" w:rsidRDefault="005471EF" w:rsidP="005471EF"/>
    <w:p w14:paraId="6FC215BA" w14:textId="77777777" w:rsidR="005471EF" w:rsidRDefault="005471EF" w:rsidP="005471EF">
      <w:r w:rsidRPr="005471EF">
        <w:rPr>
          <w:rFonts w:eastAsia="SimSun"/>
          <w:lang w:eastAsia="zh-CN"/>
        </w:rPr>
        <w:t>130</w:t>
      </w:r>
    </w:p>
    <w:p w14:paraId="03C86474" w14:textId="77777777" w:rsidR="005471EF" w:rsidRDefault="005471EF" w:rsidP="005471EF">
      <w:r w:rsidRPr="005471EF">
        <w:rPr>
          <w:rFonts w:eastAsia="SimSun"/>
          <w:lang w:eastAsia="zh-CN"/>
        </w:rPr>
        <w:t>00:06:31,720 --&gt;</w:t>
      </w:r>
      <w:r>
        <w:t xml:space="preserve"> </w:t>
      </w:r>
      <w:r>
        <w:cr/>
      </w:r>
    </w:p>
    <w:p w14:paraId="39C26E90" w14:textId="77777777" w:rsidR="005471EF" w:rsidRDefault="005471EF" w:rsidP="005471EF">
      <w:r w:rsidRPr="005471EF">
        <w:rPr>
          <w:rFonts w:eastAsia="SimSun"/>
          <w:lang w:eastAsia="zh-CN"/>
        </w:rPr>
        <w:t>00:06:32,440</w:t>
      </w:r>
    </w:p>
    <w:p w14:paraId="73185B88" w14:textId="77777777" w:rsidR="005471EF" w:rsidRDefault="005471EF" w:rsidP="005471EF">
      <w:r w:rsidRPr="005471EF">
        <w:rPr>
          <w:rFonts w:eastAsia="SimSun" w:hint="eastAsia"/>
          <w:lang w:eastAsia="zh-CN"/>
        </w:rPr>
        <w:t>不重要</w:t>
      </w:r>
    </w:p>
    <w:p w14:paraId="087C6CB7" w14:textId="77777777" w:rsidR="005471EF" w:rsidRDefault="005471EF" w:rsidP="005471EF"/>
    <w:p w14:paraId="28636925" w14:textId="77777777" w:rsidR="005471EF" w:rsidRDefault="005471EF" w:rsidP="005471EF">
      <w:r w:rsidRPr="005471EF">
        <w:rPr>
          <w:rFonts w:eastAsia="SimSun"/>
          <w:lang w:eastAsia="zh-CN"/>
        </w:rPr>
        <w:t>131</w:t>
      </w:r>
    </w:p>
    <w:p w14:paraId="08C580EB" w14:textId="77777777" w:rsidR="005471EF" w:rsidRDefault="005471EF" w:rsidP="005471EF">
      <w:r w:rsidRPr="005471EF">
        <w:rPr>
          <w:rFonts w:eastAsia="SimSun"/>
          <w:lang w:eastAsia="zh-CN"/>
        </w:rPr>
        <w:t>00:06:32,440 --&gt; 00:</w:t>
      </w:r>
      <w:proofErr w:type="gramStart"/>
      <w:r w:rsidRPr="005471EF">
        <w:rPr>
          <w:rFonts w:eastAsia="SimSun"/>
          <w:lang w:eastAsia="zh-CN"/>
        </w:rPr>
        <w:t>06:37,340</w:t>
      </w:r>
      <w:proofErr w:type="gramEnd"/>
    </w:p>
    <w:p w14:paraId="1BEF6DFF" w14:textId="77777777" w:rsidR="005471EF" w:rsidRDefault="005471EF" w:rsidP="005471EF">
      <w:r w:rsidRPr="005471EF">
        <w:rPr>
          <w:rFonts w:eastAsia="SimSun" w:hint="eastAsia"/>
          <w:lang w:eastAsia="zh-CN"/>
        </w:rPr>
        <w:t>重点是，只要你试的点子够多</w:t>
      </w:r>
    </w:p>
    <w:p w14:paraId="4B5B9312" w14:textId="77777777" w:rsidR="005471EF" w:rsidRDefault="005471EF" w:rsidP="005471EF">
      <w:r w:rsidRPr="005471EF">
        <w:rPr>
          <w:rFonts w:eastAsia="SimSun" w:hint="eastAsia"/>
          <w:lang w:eastAsia="zh-CN"/>
        </w:rPr>
        <w:t>总会有挖到</w:t>
      </w:r>
      <w:r>
        <w:rPr>
          <w:rFonts w:hint="eastAsia"/>
        </w:rPr>
        <w:cr/>
      </w:r>
    </w:p>
    <w:p w14:paraId="132605AA" w14:textId="77777777" w:rsidR="005471EF" w:rsidRDefault="005471EF" w:rsidP="005471EF">
      <w:r w:rsidRPr="005471EF">
        <w:rPr>
          <w:rFonts w:eastAsia="SimSun" w:hint="eastAsia"/>
          <w:lang w:eastAsia="zh-CN"/>
        </w:rPr>
        <w:t>宝的时候</w:t>
      </w:r>
    </w:p>
    <w:p w14:paraId="34B4025B" w14:textId="77777777" w:rsidR="005471EF" w:rsidRDefault="005471EF" w:rsidP="005471EF"/>
    <w:p w14:paraId="78CB2E5A" w14:textId="77777777" w:rsidR="005471EF" w:rsidRDefault="005471EF" w:rsidP="005471EF">
      <w:r w:rsidRPr="005471EF">
        <w:rPr>
          <w:rFonts w:eastAsia="SimSun"/>
          <w:lang w:eastAsia="zh-CN"/>
        </w:rPr>
        <w:t>132</w:t>
      </w:r>
    </w:p>
    <w:p w14:paraId="25BE35F9" w14:textId="77777777" w:rsidR="005471EF" w:rsidRDefault="005471EF" w:rsidP="005471EF">
      <w:r w:rsidRPr="005471EF">
        <w:rPr>
          <w:rFonts w:eastAsia="SimSun"/>
          <w:lang w:eastAsia="zh-CN"/>
        </w:rPr>
        <w:t>00:06:37,340 --&gt; 00:</w:t>
      </w:r>
      <w:proofErr w:type="gramStart"/>
      <w:r w:rsidRPr="005471EF">
        <w:rPr>
          <w:rFonts w:eastAsia="SimSun"/>
          <w:lang w:eastAsia="zh-CN"/>
        </w:rPr>
        <w:t>06:40,840</w:t>
      </w:r>
      <w:proofErr w:type="gramEnd"/>
    </w:p>
    <w:p w14:paraId="0D294DED" w14:textId="77777777" w:rsidR="005471EF" w:rsidRDefault="005471EF" w:rsidP="005471EF">
      <w:r w:rsidRPr="005471EF">
        <w:rPr>
          <w:rFonts w:eastAsia="SimSun" w:hint="eastAsia"/>
          <w:lang w:eastAsia="zh-CN"/>
        </w:rPr>
        <w:t>往往，做黑客时所学到的知识比黑客</w:t>
      </w:r>
    </w:p>
    <w:p w14:paraId="049F46FB" w14:textId="77777777" w:rsidR="005471EF" w:rsidRDefault="005471EF" w:rsidP="005471EF">
      <w:r w:rsidRPr="005471EF">
        <w:rPr>
          <w:rFonts w:eastAsia="SimSun" w:hint="eastAsia"/>
          <w:lang w:eastAsia="zh-CN"/>
        </w:rPr>
        <w:t>这个行为本身要来</w:t>
      </w:r>
      <w:r>
        <w:rPr>
          <w:rFonts w:hint="eastAsia"/>
        </w:rPr>
        <w:cr/>
      </w:r>
    </w:p>
    <w:p w14:paraId="6D72C267" w14:textId="77777777" w:rsidR="005471EF" w:rsidRDefault="005471EF" w:rsidP="005471EF">
      <w:r w:rsidRPr="005471EF">
        <w:rPr>
          <w:rFonts w:eastAsia="SimSun" w:hint="eastAsia"/>
          <w:lang w:eastAsia="zh-CN"/>
        </w:rPr>
        <w:t>得有意义</w:t>
      </w:r>
    </w:p>
    <w:p w14:paraId="6698E499" w14:textId="77777777" w:rsidR="005471EF" w:rsidRDefault="005471EF" w:rsidP="005471EF"/>
    <w:p w14:paraId="1286B31A" w14:textId="77777777" w:rsidR="005471EF" w:rsidRDefault="005471EF" w:rsidP="005471EF">
      <w:r w:rsidRPr="005471EF">
        <w:rPr>
          <w:rFonts w:eastAsia="SimSun"/>
          <w:lang w:eastAsia="zh-CN"/>
        </w:rPr>
        <w:t>133</w:t>
      </w:r>
    </w:p>
    <w:p w14:paraId="5491A70A" w14:textId="77777777" w:rsidR="005471EF" w:rsidRDefault="005471EF" w:rsidP="005471EF">
      <w:r w:rsidRPr="005471EF">
        <w:rPr>
          <w:rFonts w:eastAsia="SimSun"/>
          <w:lang w:eastAsia="zh-CN"/>
        </w:rPr>
        <w:t>00:06:40,840 --&gt; 00:</w:t>
      </w:r>
      <w:proofErr w:type="gramStart"/>
      <w:r w:rsidRPr="005471EF">
        <w:rPr>
          <w:rFonts w:eastAsia="SimSun"/>
          <w:lang w:eastAsia="zh-CN"/>
        </w:rPr>
        <w:t>06:42,470</w:t>
      </w:r>
      <w:proofErr w:type="gramEnd"/>
    </w:p>
    <w:p w14:paraId="72C2061E" w14:textId="77777777" w:rsidR="005471EF" w:rsidRDefault="005471EF" w:rsidP="005471EF">
      <w:r w:rsidRPr="005471EF">
        <w:rPr>
          <w:rFonts w:eastAsia="SimSun" w:hint="eastAsia"/>
          <w:lang w:eastAsia="zh-CN"/>
        </w:rPr>
        <w:t>除此之外，也挺好玩的</w:t>
      </w:r>
    </w:p>
    <w:p w14:paraId="1871A4C9" w14:textId="77777777" w:rsidR="005471EF" w:rsidRDefault="005471EF" w:rsidP="005471EF"/>
    <w:p w14:paraId="5ACB7E79" w14:textId="77777777" w:rsidR="005471EF" w:rsidRDefault="005471EF" w:rsidP="005471EF">
      <w:r w:rsidRPr="005471EF">
        <w:rPr>
          <w:rFonts w:eastAsia="SimSun"/>
          <w:lang w:eastAsia="zh-CN"/>
        </w:rPr>
        <w:t>134</w:t>
      </w:r>
    </w:p>
    <w:p w14:paraId="4BBFBE6D" w14:textId="77777777" w:rsidR="005471EF" w:rsidRDefault="005471EF" w:rsidP="005471EF">
      <w:r w:rsidRPr="005471EF">
        <w:rPr>
          <w:rFonts w:eastAsia="SimSun"/>
          <w:lang w:eastAsia="zh-CN"/>
        </w:rPr>
        <w:t>00:06:42,470 --&gt;</w:t>
      </w:r>
      <w:r>
        <w:t xml:space="preserve"> </w:t>
      </w:r>
      <w:r>
        <w:cr/>
      </w:r>
    </w:p>
    <w:p w14:paraId="15F9269B" w14:textId="77777777" w:rsidR="005471EF" w:rsidRDefault="005471EF" w:rsidP="005471EF">
      <w:r w:rsidRPr="005471EF">
        <w:rPr>
          <w:rFonts w:eastAsia="SimSun"/>
          <w:lang w:eastAsia="zh-CN"/>
        </w:rPr>
        <w:t>00:06:45,639</w:t>
      </w:r>
    </w:p>
    <w:p w14:paraId="124AB4F8" w14:textId="77777777" w:rsidR="005471EF" w:rsidRDefault="005471EF" w:rsidP="005471EF">
      <w:r w:rsidRPr="005471EF">
        <w:rPr>
          <w:rFonts w:eastAsia="SimSun" w:hint="eastAsia"/>
          <w:lang w:eastAsia="zh-CN"/>
        </w:rPr>
        <w:t>所以我们每年举办二次</w:t>
      </w:r>
      <w:r w:rsidRPr="005471EF">
        <w:rPr>
          <w:rFonts w:eastAsia="SimSun"/>
          <w:lang w:eastAsia="zh-CN"/>
        </w:rPr>
        <w:t>Spotify</w:t>
      </w:r>
      <w:r w:rsidRPr="005471EF">
        <w:rPr>
          <w:rFonts w:eastAsia="SimSun" w:hint="eastAsia"/>
          <w:lang w:eastAsia="zh-CN"/>
        </w:rPr>
        <w:t>内部黑客周</w:t>
      </w:r>
    </w:p>
    <w:p w14:paraId="570D4B75" w14:textId="77777777" w:rsidR="005471EF" w:rsidRDefault="005471EF" w:rsidP="005471EF"/>
    <w:p w14:paraId="3414BEA4" w14:textId="77777777" w:rsidR="005471EF" w:rsidRDefault="005471EF" w:rsidP="005471EF">
      <w:r w:rsidRPr="005471EF">
        <w:rPr>
          <w:rFonts w:eastAsia="SimSun"/>
          <w:lang w:eastAsia="zh-CN"/>
        </w:rPr>
        <w:t>135</w:t>
      </w:r>
    </w:p>
    <w:p w14:paraId="1AE26C14" w14:textId="77777777" w:rsidR="005471EF" w:rsidRDefault="005471EF" w:rsidP="005471EF">
      <w:r w:rsidRPr="005471EF">
        <w:rPr>
          <w:rFonts w:eastAsia="SimSun"/>
          <w:lang w:eastAsia="zh-CN"/>
        </w:rPr>
        <w:t>00:06:45,639 --&gt; 00:</w:t>
      </w:r>
      <w:proofErr w:type="gramStart"/>
      <w:r w:rsidRPr="005471EF">
        <w:rPr>
          <w:rFonts w:eastAsia="SimSun"/>
          <w:lang w:eastAsia="zh-CN"/>
        </w:rPr>
        <w:t>06:48,350</w:t>
      </w:r>
      <w:proofErr w:type="gramEnd"/>
    </w:p>
    <w:p w14:paraId="7B58EE37" w14:textId="77777777" w:rsidR="005471EF" w:rsidRDefault="005471EF" w:rsidP="005471EF">
      <w:r w:rsidRPr="005471EF">
        <w:rPr>
          <w:rFonts w:eastAsia="SimSun" w:hint="eastAsia"/>
          <w:lang w:eastAsia="zh-CN"/>
        </w:rPr>
        <w:t>好几百</w:t>
      </w:r>
      <w:r>
        <w:rPr>
          <w:rFonts w:hint="eastAsia"/>
        </w:rPr>
        <w:cr/>
      </w:r>
    </w:p>
    <w:p w14:paraId="1DB7A19A" w14:textId="77777777" w:rsidR="005471EF" w:rsidRDefault="005471EF" w:rsidP="005471EF">
      <w:r w:rsidRPr="005471EF">
        <w:rPr>
          <w:rFonts w:eastAsia="SimSun" w:hint="eastAsia"/>
          <w:lang w:eastAsia="zh-CN"/>
        </w:rPr>
        <w:t>人整周都在闭关当黑客</w:t>
      </w:r>
    </w:p>
    <w:p w14:paraId="28BF60E5" w14:textId="77777777" w:rsidR="005471EF" w:rsidRDefault="005471EF" w:rsidP="005471EF"/>
    <w:p w14:paraId="50F503C3" w14:textId="77777777" w:rsidR="005471EF" w:rsidRDefault="005471EF" w:rsidP="005471EF">
      <w:r w:rsidRPr="005471EF">
        <w:rPr>
          <w:rFonts w:eastAsia="SimSun"/>
          <w:lang w:eastAsia="zh-CN"/>
        </w:rPr>
        <w:t>136</w:t>
      </w:r>
    </w:p>
    <w:p w14:paraId="629E301F" w14:textId="77777777" w:rsidR="005471EF" w:rsidRDefault="005471EF" w:rsidP="005471EF">
      <w:r w:rsidRPr="005471EF">
        <w:rPr>
          <w:rFonts w:eastAsia="SimSun"/>
          <w:lang w:eastAsia="zh-CN"/>
        </w:rPr>
        <w:t>00:06:48,350 --&gt; 00:</w:t>
      </w:r>
      <w:proofErr w:type="gramStart"/>
      <w:r w:rsidRPr="005471EF">
        <w:rPr>
          <w:rFonts w:eastAsia="SimSun"/>
          <w:lang w:eastAsia="zh-CN"/>
        </w:rPr>
        <w:t>06:51,020</w:t>
      </w:r>
      <w:proofErr w:type="gramEnd"/>
    </w:p>
    <w:p w14:paraId="69A8FEC2" w14:textId="7651659F" w:rsidR="005471EF" w:rsidRDefault="005471EF" w:rsidP="005471EF">
      <w:r w:rsidRPr="005471EF">
        <w:rPr>
          <w:rFonts w:eastAsia="SimSun" w:hint="eastAsia"/>
          <w:lang w:eastAsia="zh-CN"/>
        </w:rPr>
        <w:t>我们的头号标语就是「</w:t>
      </w:r>
      <w:ins w:id="417" w:author="Jacky Shen" w:date="2015-10-03T11:14:00Z">
        <w:r w:rsidR="00114072">
          <w:rPr>
            <w:rFonts w:eastAsia="SimSun"/>
            <w:lang w:eastAsia="zh-CN"/>
          </w:rPr>
          <w:t>令</w:t>
        </w:r>
      </w:ins>
      <w:del w:id="418" w:author="Jacky Shen" w:date="2015-10-03T11:14:00Z">
        <w:r w:rsidRPr="005471EF" w:rsidDel="00114072">
          <w:rPr>
            <w:rFonts w:eastAsia="SimSun" w:hint="eastAsia"/>
            <w:lang w:eastAsia="zh-CN"/>
          </w:rPr>
          <w:delText>让</w:delText>
        </w:r>
      </w:del>
      <w:r w:rsidRPr="005471EF">
        <w:rPr>
          <w:rFonts w:eastAsia="SimSun" w:hint="eastAsia"/>
          <w:lang w:eastAsia="zh-CN"/>
        </w:rPr>
        <w:t>酷</w:t>
      </w:r>
      <w:del w:id="419" w:author="Jacky Shen" w:date="2015-10-03T11:14:00Z">
        <w:r w:rsidRPr="005471EF" w:rsidDel="00114072">
          <w:rPr>
            <w:rFonts w:eastAsia="SimSun" w:hint="eastAsia"/>
            <w:lang w:eastAsia="zh-CN"/>
          </w:rPr>
          <w:delText>事</w:delText>
        </w:r>
      </w:del>
      <w:r w:rsidRPr="005471EF">
        <w:rPr>
          <w:rFonts w:eastAsia="SimSun" w:hint="eastAsia"/>
          <w:lang w:eastAsia="zh-CN"/>
        </w:rPr>
        <w:t>成真」</w:t>
      </w:r>
    </w:p>
    <w:p w14:paraId="13424F17" w14:textId="77777777" w:rsidR="005471EF" w:rsidRDefault="005471EF" w:rsidP="005471EF"/>
    <w:p w14:paraId="71E0ED6F" w14:textId="77777777" w:rsidR="005471EF" w:rsidRDefault="005471EF" w:rsidP="005471EF">
      <w:r w:rsidRPr="005471EF">
        <w:rPr>
          <w:rFonts w:eastAsia="SimSun"/>
          <w:lang w:eastAsia="zh-CN"/>
        </w:rPr>
        <w:t>137</w:t>
      </w:r>
    </w:p>
    <w:p w14:paraId="5D01B17C" w14:textId="77777777" w:rsidR="005471EF" w:rsidRDefault="005471EF" w:rsidP="005471EF">
      <w:r w:rsidRPr="005471EF">
        <w:rPr>
          <w:rFonts w:eastAsia="SimSun"/>
          <w:lang w:eastAsia="zh-CN"/>
        </w:rPr>
        <w:t>00:06:51,020 --&gt; 00:</w:t>
      </w:r>
      <w:proofErr w:type="gramStart"/>
      <w:r w:rsidRPr="005471EF">
        <w:rPr>
          <w:rFonts w:eastAsia="SimSun"/>
          <w:lang w:eastAsia="zh-CN"/>
        </w:rPr>
        <w:t>06:54,990</w:t>
      </w:r>
      <w:proofErr w:type="gramEnd"/>
    </w:p>
    <w:p w14:paraId="2502CD1F" w14:textId="77777777" w:rsidR="005471EF" w:rsidRDefault="005471EF" w:rsidP="005471EF">
      <w:r w:rsidRPr="005471EF">
        <w:rPr>
          <w:rFonts w:eastAsia="SimSun" w:hint="eastAsia"/>
          <w:lang w:eastAsia="zh-CN"/>
        </w:rPr>
        <w:t>用你想要的方式和你想要的人</w:t>
      </w:r>
    </w:p>
    <w:p w14:paraId="7783E763" w14:textId="77777777" w:rsidR="005471EF" w:rsidRDefault="005471EF" w:rsidP="005471EF">
      <w:r w:rsidRPr="005471EF">
        <w:rPr>
          <w:rFonts w:eastAsia="SimSun" w:hint="eastAsia"/>
          <w:lang w:eastAsia="zh-CN"/>
        </w:rPr>
        <w:t>共同创作你想要的事物</w:t>
      </w:r>
    </w:p>
    <w:p w14:paraId="1A50CBF6" w14:textId="77777777" w:rsidR="005471EF" w:rsidRDefault="005471EF" w:rsidP="005471EF"/>
    <w:p w14:paraId="28AD4DBF" w14:textId="77777777" w:rsidR="005471EF" w:rsidRDefault="005471EF" w:rsidP="005471EF">
      <w:r w:rsidRPr="005471EF">
        <w:rPr>
          <w:rFonts w:eastAsia="SimSun"/>
          <w:lang w:eastAsia="zh-CN"/>
        </w:rPr>
        <w:t>138</w:t>
      </w:r>
    </w:p>
    <w:p w14:paraId="1B8C66C4" w14:textId="77777777" w:rsidR="005471EF" w:rsidRDefault="005471EF" w:rsidP="005471EF">
      <w:r w:rsidRPr="005471EF">
        <w:rPr>
          <w:rFonts w:eastAsia="SimSun"/>
          <w:lang w:eastAsia="zh-CN"/>
        </w:rPr>
        <w:t>00:06:54,990 --&gt; 00:</w:t>
      </w:r>
      <w:proofErr w:type="gramStart"/>
      <w:r w:rsidRPr="005471EF">
        <w:rPr>
          <w:rFonts w:eastAsia="SimSun"/>
          <w:lang w:eastAsia="zh-CN"/>
        </w:rPr>
        <w:t>06:57,110</w:t>
      </w:r>
      <w:proofErr w:type="gramEnd"/>
    </w:p>
    <w:p w14:paraId="744F2087" w14:textId="6C2394B7" w:rsidR="005471EF" w:rsidRDefault="005471EF" w:rsidP="005471EF">
      <w:r w:rsidRPr="005471EF">
        <w:rPr>
          <w:rFonts w:eastAsia="SimSun" w:hint="eastAsia"/>
          <w:lang w:eastAsia="zh-CN"/>
        </w:rPr>
        <w:t>然后在</w:t>
      </w:r>
      <w:ins w:id="420" w:author="Jacky Shen" w:date="2015-10-03T11:15:00Z">
        <w:r w:rsidR="00114072">
          <w:rPr>
            <w:rFonts w:eastAsia="SimSun"/>
            <w:lang w:eastAsia="zh-CN"/>
          </w:rPr>
          <w:t>周</w:t>
        </w:r>
      </w:ins>
      <w:del w:id="421" w:author="Jacky Shen" w:date="2015-10-03T11:15:00Z">
        <w:r w:rsidRPr="005471EF" w:rsidDel="00114072">
          <w:rPr>
            <w:rFonts w:eastAsia="SimSun" w:hint="eastAsia"/>
            <w:lang w:eastAsia="zh-CN"/>
          </w:rPr>
          <w:delText>礼拜</w:delText>
        </w:r>
      </w:del>
      <w:r w:rsidRPr="005471EF">
        <w:rPr>
          <w:rFonts w:eastAsia="SimSun" w:hint="eastAsia"/>
          <w:lang w:eastAsia="zh-CN"/>
        </w:rPr>
        <w:t>五</w:t>
      </w:r>
      <w:ins w:id="422" w:author="Jacky Shen" w:date="2015-10-03T11:15:00Z">
        <w:r w:rsidR="00114072">
          <w:rPr>
            <w:rFonts w:eastAsia="SimSun"/>
            <w:lang w:eastAsia="zh-CN"/>
          </w:rPr>
          <w:t>的</w:t>
        </w:r>
      </w:ins>
      <w:r w:rsidRPr="005471EF">
        <w:rPr>
          <w:rFonts w:eastAsia="SimSun" w:hint="eastAsia"/>
          <w:lang w:eastAsia="zh-CN"/>
        </w:rPr>
        <w:t>大型展示会中</w:t>
      </w:r>
      <w:ins w:id="423" w:author="Jacky Shen" w:date="2015-10-03T11:15:00Z">
        <w:r w:rsidR="00114072">
          <w:rPr>
            <w:rFonts w:eastAsia="SimSun"/>
            <w:lang w:eastAsia="zh-CN"/>
          </w:rPr>
          <w:t>展示</w:t>
        </w:r>
      </w:ins>
      <w:del w:id="424" w:author="Jacky Shen" w:date="2015-10-03T11:15:00Z">
        <w:r w:rsidRPr="005471EF" w:rsidDel="00114072">
          <w:rPr>
            <w:rFonts w:eastAsia="SimSun" w:hint="eastAsia"/>
            <w:lang w:eastAsia="zh-CN"/>
          </w:rPr>
          <w:delText>发表</w:delText>
        </w:r>
      </w:del>
    </w:p>
    <w:p w14:paraId="1A9FC525" w14:textId="77777777" w:rsidR="005471EF" w:rsidRDefault="005471EF" w:rsidP="005471EF"/>
    <w:p w14:paraId="7E5AD7B5" w14:textId="77777777" w:rsidR="005471EF" w:rsidRDefault="005471EF" w:rsidP="005471EF">
      <w:r w:rsidRPr="005471EF">
        <w:rPr>
          <w:rFonts w:eastAsia="SimSun"/>
          <w:lang w:eastAsia="zh-CN"/>
        </w:rPr>
        <w:t>139</w:t>
      </w:r>
    </w:p>
    <w:p w14:paraId="7E122E97" w14:textId="77777777" w:rsidR="005471EF" w:rsidRDefault="005471EF" w:rsidP="005471EF">
      <w:r w:rsidRPr="005471EF">
        <w:rPr>
          <w:rFonts w:eastAsia="SimSun"/>
          <w:lang w:eastAsia="zh-CN"/>
        </w:rPr>
        <w:t>00:06:57,110 --&gt;</w:t>
      </w:r>
      <w:r>
        <w:t xml:space="preserve"> </w:t>
      </w:r>
      <w:r>
        <w:cr/>
      </w:r>
    </w:p>
    <w:p w14:paraId="1A92502B" w14:textId="77777777" w:rsidR="005471EF" w:rsidRDefault="005471EF" w:rsidP="005471EF">
      <w:r w:rsidRPr="005471EF">
        <w:rPr>
          <w:rFonts w:eastAsia="SimSun"/>
          <w:lang w:eastAsia="zh-CN"/>
        </w:rPr>
        <w:t>00:06:58,390</w:t>
      </w:r>
    </w:p>
    <w:p w14:paraId="7A1A3817" w14:textId="77777777" w:rsidR="005471EF" w:rsidRDefault="005471EF" w:rsidP="005471EF">
      <w:r w:rsidRPr="005471EF">
        <w:rPr>
          <w:rFonts w:eastAsia="SimSun" w:hint="eastAsia"/>
          <w:lang w:eastAsia="zh-CN"/>
        </w:rPr>
        <w:t>我们总是惊讶的发现</w:t>
      </w:r>
    </w:p>
    <w:p w14:paraId="5AE6CC94" w14:textId="77777777" w:rsidR="005471EF" w:rsidRDefault="005471EF" w:rsidP="005471EF"/>
    <w:p w14:paraId="63433E47" w14:textId="77777777" w:rsidR="005471EF" w:rsidRDefault="005471EF" w:rsidP="005471EF">
      <w:r w:rsidRPr="005471EF">
        <w:rPr>
          <w:rFonts w:eastAsia="SimSun"/>
          <w:lang w:eastAsia="zh-CN"/>
        </w:rPr>
        <w:t>140</w:t>
      </w:r>
    </w:p>
    <w:p w14:paraId="25B914F1" w14:textId="77777777" w:rsidR="005471EF" w:rsidRDefault="005471EF" w:rsidP="005471EF">
      <w:r w:rsidRPr="005471EF">
        <w:rPr>
          <w:rFonts w:eastAsia="SimSun"/>
          <w:lang w:eastAsia="zh-CN"/>
        </w:rPr>
        <w:t>00:06:58,390 --&gt; 00:</w:t>
      </w:r>
      <w:proofErr w:type="gramStart"/>
      <w:r w:rsidRPr="005471EF">
        <w:rPr>
          <w:rFonts w:eastAsia="SimSun"/>
          <w:lang w:eastAsia="zh-CN"/>
        </w:rPr>
        <w:t>07:02,940</w:t>
      </w:r>
      <w:proofErr w:type="gramEnd"/>
    </w:p>
    <w:p w14:paraId="486531A6" w14:textId="77777777" w:rsidR="005471EF" w:rsidRDefault="005471EF" w:rsidP="005471EF">
      <w:r w:rsidRPr="005471EF">
        <w:rPr>
          <w:rFonts w:eastAsia="SimSun" w:hint="eastAsia"/>
          <w:lang w:eastAsia="zh-CN"/>
        </w:rPr>
        <w:t>我们可以在一周内</w:t>
      </w:r>
    </w:p>
    <w:p w14:paraId="6D2E8DCF" w14:textId="77777777" w:rsidR="005471EF" w:rsidRDefault="005471EF" w:rsidP="005471EF">
      <w:r w:rsidRPr="005471EF">
        <w:rPr>
          <w:rFonts w:eastAsia="SimSun" w:hint="eastAsia"/>
          <w:lang w:eastAsia="zh-CN"/>
        </w:rPr>
        <w:t>透过这种</w:t>
      </w:r>
      <w:r>
        <w:rPr>
          <w:rFonts w:hint="eastAsia"/>
        </w:rPr>
        <w:cr/>
      </w:r>
    </w:p>
    <w:p w14:paraId="2E033C9B" w14:textId="2C0D2EE3" w:rsidR="005471EF" w:rsidRDefault="00114072" w:rsidP="005471EF">
      <w:ins w:id="425" w:author="Jacky Shen" w:date="2015-10-03T11:15:00Z">
        <w:r>
          <w:rPr>
            <w:rFonts w:eastAsia="SimSun"/>
            <w:lang w:eastAsia="zh-CN"/>
          </w:rPr>
          <w:t>自由</w:t>
        </w:r>
      </w:ins>
      <w:r w:rsidR="005471EF" w:rsidRPr="005471EF">
        <w:rPr>
          <w:rFonts w:eastAsia="SimSun" w:hint="eastAsia"/>
          <w:lang w:eastAsia="zh-CN"/>
        </w:rPr>
        <w:t>创作搞出不少名堂</w:t>
      </w:r>
    </w:p>
    <w:p w14:paraId="4D38CA45" w14:textId="77777777" w:rsidR="005471EF" w:rsidRDefault="005471EF" w:rsidP="005471EF"/>
    <w:p w14:paraId="16B4893E" w14:textId="77777777" w:rsidR="005471EF" w:rsidRDefault="005471EF" w:rsidP="005471EF">
      <w:r w:rsidRPr="005471EF">
        <w:rPr>
          <w:rFonts w:eastAsia="SimSun"/>
          <w:lang w:eastAsia="zh-CN"/>
        </w:rPr>
        <w:t>141</w:t>
      </w:r>
    </w:p>
    <w:p w14:paraId="2701D0A3" w14:textId="77777777" w:rsidR="005471EF" w:rsidRDefault="005471EF" w:rsidP="005471EF">
      <w:r w:rsidRPr="005471EF">
        <w:rPr>
          <w:rFonts w:eastAsia="SimSun"/>
          <w:lang w:eastAsia="zh-CN"/>
        </w:rPr>
        <w:t>00:07:02,940 --&gt; 00:</w:t>
      </w:r>
      <w:proofErr w:type="gramStart"/>
      <w:r w:rsidRPr="005471EF">
        <w:rPr>
          <w:rFonts w:eastAsia="SimSun"/>
          <w:lang w:eastAsia="zh-CN"/>
        </w:rPr>
        <w:t>07:05,040</w:t>
      </w:r>
      <w:proofErr w:type="gramEnd"/>
    </w:p>
    <w:p w14:paraId="0BADD123" w14:textId="77777777" w:rsidR="005471EF" w:rsidRDefault="005471EF" w:rsidP="005471EF">
      <w:r w:rsidRPr="005471EF">
        <w:rPr>
          <w:rFonts w:eastAsia="SimSun" w:hint="eastAsia"/>
          <w:lang w:eastAsia="zh-CN"/>
        </w:rPr>
        <w:t>不论是用棒棒糖做成的直升机</w:t>
      </w:r>
    </w:p>
    <w:p w14:paraId="263CEFFA" w14:textId="77777777" w:rsidR="005471EF" w:rsidRDefault="005471EF" w:rsidP="005471EF"/>
    <w:p w14:paraId="0ACF0F82" w14:textId="77777777" w:rsidR="005471EF" w:rsidRDefault="005471EF" w:rsidP="005471EF">
      <w:r w:rsidRPr="005471EF">
        <w:rPr>
          <w:rFonts w:eastAsia="SimSun"/>
          <w:lang w:eastAsia="zh-CN"/>
        </w:rPr>
        <w:t>142</w:t>
      </w:r>
    </w:p>
    <w:p w14:paraId="44929EDB" w14:textId="77777777" w:rsidR="005471EF" w:rsidRDefault="005471EF" w:rsidP="005471EF">
      <w:r w:rsidRPr="005471EF">
        <w:rPr>
          <w:rFonts w:eastAsia="SimSun"/>
          <w:lang w:eastAsia="zh-CN"/>
        </w:rPr>
        <w:t>00:07:05,040 --&gt; 00:</w:t>
      </w:r>
      <w:proofErr w:type="gramStart"/>
      <w:r w:rsidRPr="005471EF">
        <w:rPr>
          <w:rFonts w:eastAsia="SimSun"/>
          <w:lang w:eastAsia="zh-CN"/>
        </w:rPr>
        <w:t>07:06,770</w:t>
      </w:r>
      <w:proofErr w:type="gramEnd"/>
    </w:p>
    <w:p w14:paraId="47E50CFA" w14:textId="77777777" w:rsidR="005471EF" w:rsidRDefault="005471EF" w:rsidP="005471EF">
      <w:r w:rsidRPr="005471EF">
        <w:rPr>
          <w:rFonts w:eastAsia="SimSun" w:hint="eastAsia"/>
          <w:lang w:eastAsia="zh-CN"/>
        </w:rPr>
        <w:t>或以全新的方式发现音乐</w:t>
      </w:r>
    </w:p>
    <w:p w14:paraId="392FAF5C" w14:textId="77777777" w:rsidR="005471EF" w:rsidRDefault="005471EF" w:rsidP="005471EF"/>
    <w:p w14:paraId="75671C68" w14:textId="77777777" w:rsidR="005471EF" w:rsidRDefault="005471EF" w:rsidP="005471EF">
      <w:r w:rsidRPr="005471EF">
        <w:rPr>
          <w:rFonts w:eastAsia="SimSun"/>
          <w:lang w:eastAsia="zh-CN"/>
        </w:rPr>
        <w:t>143</w:t>
      </w:r>
    </w:p>
    <w:p w14:paraId="0FB9C6A2" w14:textId="77777777" w:rsidR="005471EF" w:rsidRDefault="005471EF" w:rsidP="005471EF">
      <w:r w:rsidRPr="005471EF">
        <w:rPr>
          <w:rFonts w:eastAsia="SimSun"/>
          <w:lang w:eastAsia="zh-CN"/>
        </w:rPr>
        <w:t>00:07:06,770 --&gt; 00:</w:t>
      </w:r>
      <w:proofErr w:type="gramStart"/>
      <w:r w:rsidRPr="005471EF">
        <w:rPr>
          <w:rFonts w:eastAsia="SimSun"/>
          <w:lang w:eastAsia="zh-CN"/>
        </w:rPr>
        <w:t>07:10,610</w:t>
      </w:r>
      <w:proofErr w:type="gramEnd"/>
    </w:p>
    <w:p w14:paraId="6505EA46" w14:textId="10CC7E6E" w:rsidR="005471EF" w:rsidRDefault="005471EF" w:rsidP="005471EF">
      <w:r w:rsidRPr="005471EF">
        <w:rPr>
          <w:rFonts w:eastAsia="SimSun" w:hint="eastAsia"/>
          <w:lang w:eastAsia="zh-CN"/>
        </w:rPr>
        <w:t>这</w:t>
      </w:r>
      <w:ins w:id="426" w:author="Jacky Shen" w:date="2015-10-03T11:16:00Z">
        <w:r w:rsidR="00114072">
          <w:rPr>
            <w:lang w:eastAsia="zh-CN"/>
          </w:rPr>
          <w:t>说明</w:t>
        </w:r>
      </w:ins>
      <w:del w:id="427" w:author="Jacky Shen" w:date="2015-10-03T11:16:00Z">
        <w:r w:rsidRPr="005471EF" w:rsidDel="00114072">
          <w:rPr>
            <w:rFonts w:eastAsia="SimSun" w:hint="eastAsia"/>
            <w:lang w:eastAsia="zh-CN"/>
          </w:rPr>
          <w:delText>让</w:delText>
        </w:r>
        <w:r w:rsidDel="00114072">
          <w:rPr>
            <w:rFonts w:hint="eastAsia"/>
          </w:rPr>
          <w:cr/>
        </w:r>
      </w:del>
    </w:p>
    <w:p w14:paraId="2EF96CD4" w14:textId="73D3CC0A" w:rsidR="005471EF" w:rsidRDefault="005471EF" w:rsidP="005471EF">
      <w:r w:rsidRPr="005471EF">
        <w:rPr>
          <w:rFonts w:eastAsia="SimSun" w:hint="eastAsia"/>
          <w:lang w:eastAsia="zh-CN"/>
        </w:rPr>
        <w:t>创新</w:t>
      </w:r>
      <w:ins w:id="428" w:author="Jacky Shen" w:date="2015-10-03T11:17:00Z">
        <w:r w:rsidR="00114072">
          <w:rPr>
            <w:rFonts w:eastAsia="SimSun"/>
            <w:lang w:eastAsia="zh-CN"/>
          </w:rPr>
          <w:t>并</w:t>
        </w:r>
      </w:ins>
      <w:r w:rsidRPr="005471EF">
        <w:rPr>
          <w:rFonts w:eastAsia="SimSun" w:hint="eastAsia"/>
          <w:lang w:eastAsia="zh-CN"/>
        </w:rPr>
        <w:t>不是那么难</w:t>
      </w:r>
    </w:p>
    <w:p w14:paraId="31D0BBFC" w14:textId="77777777" w:rsidR="005471EF" w:rsidRDefault="005471EF" w:rsidP="005471EF"/>
    <w:p w14:paraId="2FC88A84" w14:textId="77777777" w:rsidR="005471EF" w:rsidRDefault="005471EF" w:rsidP="005471EF">
      <w:r w:rsidRPr="005471EF">
        <w:rPr>
          <w:rFonts w:eastAsia="SimSun"/>
          <w:lang w:eastAsia="zh-CN"/>
        </w:rPr>
        <w:t>144</w:t>
      </w:r>
    </w:p>
    <w:p w14:paraId="3B76A6DF" w14:textId="77777777" w:rsidR="005471EF" w:rsidRDefault="005471EF" w:rsidP="005471EF">
      <w:r w:rsidRPr="005471EF">
        <w:rPr>
          <w:rFonts w:eastAsia="SimSun"/>
          <w:lang w:eastAsia="zh-CN"/>
        </w:rPr>
        <w:t>00:07:10,610 --&gt; 00:</w:t>
      </w:r>
      <w:proofErr w:type="gramStart"/>
      <w:r w:rsidRPr="005471EF">
        <w:rPr>
          <w:rFonts w:eastAsia="SimSun"/>
          <w:lang w:eastAsia="zh-CN"/>
        </w:rPr>
        <w:t>07:11,880</w:t>
      </w:r>
      <w:proofErr w:type="gramEnd"/>
    </w:p>
    <w:p w14:paraId="51EC8656" w14:textId="77777777" w:rsidR="005471EF" w:rsidRDefault="005471EF" w:rsidP="005471EF">
      <w:r w:rsidRPr="005471EF">
        <w:rPr>
          <w:rFonts w:eastAsia="SimSun" w:hint="eastAsia"/>
          <w:lang w:eastAsia="zh-CN"/>
        </w:rPr>
        <w:t>人是天生的创造者</w:t>
      </w:r>
    </w:p>
    <w:p w14:paraId="79EA7C76" w14:textId="77777777" w:rsidR="005471EF" w:rsidRDefault="005471EF" w:rsidP="005471EF"/>
    <w:p w14:paraId="33B5B84C" w14:textId="77777777" w:rsidR="005471EF" w:rsidRDefault="005471EF" w:rsidP="005471EF">
      <w:r w:rsidRPr="005471EF">
        <w:rPr>
          <w:rFonts w:eastAsia="SimSun"/>
          <w:lang w:eastAsia="zh-CN"/>
        </w:rPr>
        <w:t>145</w:t>
      </w:r>
    </w:p>
    <w:p w14:paraId="5D6C1825" w14:textId="77777777" w:rsidR="005471EF" w:rsidRDefault="005471EF" w:rsidP="005471EF">
      <w:r w:rsidRPr="005471EF">
        <w:rPr>
          <w:rFonts w:eastAsia="SimSun"/>
          <w:lang w:eastAsia="zh-CN"/>
        </w:rPr>
        <w:t>00:07:11,880 --&gt;</w:t>
      </w:r>
      <w:r>
        <w:t xml:space="preserve"> </w:t>
      </w:r>
      <w:r>
        <w:cr/>
      </w:r>
    </w:p>
    <w:p w14:paraId="16E729CC" w14:textId="77777777" w:rsidR="005471EF" w:rsidRDefault="005471EF" w:rsidP="005471EF">
      <w:r w:rsidRPr="005471EF">
        <w:rPr>
          <w:rFonts w:eastAsia="SimSun"/>
          <w:lang w:eastAsia="zh-CN"/>
        </w:rPr>
        <w:t>00:07:14,990</w:t>
      </w:r>
    </w:p>
    <w:p w14:paraId="3D3B2F3B" w14:textId="101AEBC6" w:rsidR="005471EF" w:rsidRDefault="005471EF" w:rsidP="005471EF">
      <w:r w:rsidRPr="005471EF">
        <w:rPr>
          <w:rFonts w:eastAsia="SimSun" w:hint="eastAsia"/>
          <w:lang w:eastAsia="zh-CN"/>
        </w:rPr>
        <w:t>所以就完全放手让他们去</w:t>
      </w:r>
      <w:del w:id="429" w:author="Jacky Shen" w:date="2015-10-03T11:16:00Z">
        <w:r w:rsidRPr="005471EF" w:rsidDel="00114072">
          <w:rPr>
            <w:rFonts w:eastAsia="SimSun" w:hint="eastAsia"/>
            <w:lang w:eastAsia="zh-CN"/>
          </w:rPr>
          <w:delText>并且</w:delText>
        </w:r>
      </w:del>
      <w:r w:rsidRPr="005471EF">
        <w:rPr>
          <w:rFonts w:eastAsia="SimSun" w:hint="eastAsia"/>
          <w:lang w:eastAsia="zh-CN"/>
        </w:rPr>
        <w:t>尝试</w:t>
      </w:r>
      <w:del w:id="430" w:author="Jacky Shen" w:date="2015-10-03T11:16:00Z">
        <w:r w:rsidRPr="005471EF" w:rsidDel="00114072">
          <w:rPr>
            <w:rFonts w:eastAsia="SimSun" w:hint="eastAsia"/>
            <w:lang w:eastAsia="zh-CN"/>
          </w:rPr>
          <w:delText>每件事</w:delText>
        </w:r>
      </w:del>
    </w:p>
    <w:p w14:paraId="228FC626" w14:textId="77777777" w:rsidR="005471EF" w:rsidRDefault="005471EF" w:rsidP="005471EF"/>
    <w:p w14:paraId="00B15FDF" w14:textId="77777777" w:rsidR="005471EF" w:rsidRDefault="005471EF" w:rsidP="005471EF">
      <w:r w:rsidRPr="005471EF">
        <w:rPr>
          <w:rFonts w:eastAsia="SimSun"/>
          <w:lang w:eastAsia="zh-CN"/>
        </w:rPr>
        <w:t>146</w:t>
      </w:r>
    </w:p>
    <w:p w14:paraId="2FB7AD1A" w14:textId="77777777" w:rsidR="005471EF" w:rsidRDefault="005471EF" w:rsidP="005471EF">
      <w:r w:rsidRPr="005471EF">
        <w:rPr>
          <w:rFonts w:eastAsia="SimSun"/>
          <w:lang w:eastAsia="zh-CN"/>
        </w:rPr>
        <w:t>00:07:14,990 --&gt; 00:</w:t>
      </w:r>
      <w:proofErr w:type="gramStart"/>
      <w:r w:rsidRPr="005471EF">
        <w:rPr>
          <w:rFonts w:eastAsia="SimSun"/>
          <w:lang w:eastAsia="zh-CN"/>
        </w:rPr>
        <w:t>07:18,199</w:t>
      </w:r>
      <w:proofErr w:type="gramEnd"/>
    </w:p>
    <w:p w14:paraId="3478960A" w14:textId="77777777" w:rsidR="005471EF" w:rsidRDefault="005471EF" w:rsidP="005471EF">
      <w:r w:rsidRPr="005471EF">
        <w:rPr>
          <w:rFonts w:eastAsia="SimSun" w:hint="eastAsia"/>
          <w:lang w:eastAsia="zh-CN"/>
        </w:rPr>
        <w:t>整体而言</w:t>
      </w:r>
      <w:r>
        <w:rPr>
          <w:rFonts w:hint="eastAsia"/>
        </w:rPr>
        <w:cr/>
      </w:r>
    </w:p>
    <w:p w14:paraId="1120C993" w14:textId="77777777" w:rsidR="005471EF" w:rsidRDefault="005471EF" w:rsidP="005471EF">
      <w:r w:rsidRPr="005471EF">
        <w:rPr>
          <w:rFonts w:eastAsia="SimSun" w:hint="eastAsia"/>
          <w:lang w:eastAsia="zh-CN"/>
        </w:rPr>
        <w:t>，我们的文化是鼓励实验的</w:t>
      </w:r>
    </w:p>
    <w:p w14:paraId="31E1D69F" w14:textId="77777777" w:rsidR="005471EF" w:rsidRDefault="005471EF" w:rsidP="005471EF"/>
    <w:p w14:paraId="3FF35529" w14:textId="77777777" w:rsidR="005471EF" w:rsidRDefault="005471EF" w:rsidP="005471EF">
      <w:r w:rsidRPr="005471EF">
        <w:rPr>
          <w:rFonts w:eastAsia="SimSun"/>
          <w:lang w:eastAsia="zh-CN"/>
        </w:rPr>
        <w:t>147</w:t>
      </w:r>
    </w:p>
    <w:p w14:paraId="7516DB59" w14:textId="77777777" w:rsidR="005471EF" w:rsidRDefault="005471EF" w:rsidP="005471EF">
      <w:r w:rsidRPr="005471EF">
        <w:rPr>
          <w:rFonts w:eastAsia="SimSun"/>
          <w:lang w:eastAsia="zh-CN"/>
        </w:rPr>
        <w:t>00:07:18,199 --&gt; 00:</w:t>
      </w:r>
      <w:proofErr w:type="gramStart"/>
      <w:r w:rsidRPr="005471EF">
        <w:rPr>
          <w:rFonts w:eastAsia="SimSun"/>
          <w:lang w:eastAsia="zh-CN"/>
        </w:rPr>
        <w:t>07:21,179</w:t>
      </w:r>
      <w:proofErr w:type="gramEnd"/>
    </w:p>
    <w:p w14:paraId="08E9D893" w14:textId="77777777" w:rsidR="005471EF" w:rsidRDefault="005471EF" w:rsidP="005471EF">
      <w:r w:rsidRPr="005471EF">
        <w:rPr>
          <w:rFonts w:eastAsia="SimSun" w:hint="eastAsia"/>
          <w:lang w:eastAsia="zh-CN"/>
        </w:rPr>
        <w:t>举例来说，我们该用工具</w:t>
      </w:r>
      <w:r w:rsidRPr="005471EF">
        <w:rPr>
          <w:rFonts w:eastAsia="SimSun"/>
          <w:lang w:eastAsia="zh-CN"/>
        </w:rPr>
        <w:t>A</w:t>
      </w:r>
      <w:r w:rsidRPr="005471EF">
        <w:rPr>
          <w:rFonts w:eastAsia="SimSun" w:hint="eastAsia"/>
          <w:lang w:eastAsia="zh-CN"/>
        </w:rPr>
        <w:t>还是工具</w:t>
      </w:r>
      <w:r w:rsidRPr="005471EF">
        <w:rPr>
          <w:rFonts w:eastAsia="SimSun"/>
          <w:lang w:eastAsia="zh-CN"/>
        </w:rPr>
        <w:t>B</w:t>
      </w:r>
      <w:r>
        <w:rPr>
          <w:rFonts w:hint="eastAsia"/>
        </w:rPr>
        <w:cr/>
      </w:r>
    </w:p>
    <w:p w14:paraId="0E2640F8" w14:textId="77777777" w:rsidR="005471EF" w:rsidRDefault="005471EF" w:rsidP="005471EF">
      <w:r w:rsidRPr="005471EF">
        <w:rPr>
          <w:rFonts w:eastAsia="SimSun" w:hint="eastAsia"/>
          <w:lang w:eastAsia="zh-CN"/>
        </w:rPr>
        <w:t>？</w:t>
      </w:r>
    </w:p>
    <w:p w14:paraId="6C971B18" w14:textId="77777777" w:rsidR="005471EF" w:rsidRDefault="005471EF" w:rsidP="005471EF"/>
    <w:p w14:paraId="7BF75FFA" w14:textId="77777777" w:rsidR="005471EF" w:rsidRDefault="005471EF" w:rsidP="005471EF">
      <w:r w:rsidRPr="005471EF">
        <w:rPr>
          <w:rFonts w:eastAsia="SimSun"/>
          <w:lang w:eastAsia="zh-CN"/>
        </w:rPr>
        <w:t>148</w:t>
      </w:r>
    </w:p>
    <w:p w14:paraId="5C29E830" w14:textId="77777777" w:rsidR="005471EF" w:rsidRDefault="005471EF" w:rsidP="005471EF">
      <w:r w:rsidRPr="005471EF">
        <w:rPr>
          <w:rFonts w:eastAsia="SimSun"/>
          <w:lang w:eastAsia="zh-CN"/>
        </w:rPr>
        <w:t>00:07:21,180 --&gt; 00:</w:t>
      </w:r>
      <w:proofErr w:type="gramStart"/>
      <w:r w:rsidRPr="005471EF">
        <w:rPr>
          <w:rFonts w:eastAsia="SimSun"/>
          <w:lang w:eastAsia="zh-CN"/>
        </w:rPr>
        <w:t>07:21,760</w:t>
      </w:r>
      <w:proofErr w:type="gramEnd"/>
    </w:p>
    <w:p w14:paraId="4EBD68B5" w14:textId="77777777" w:rsidR="005471EF" w:rsidRDefault="005471EF" w:rsidP="005471EF">
      <w:r w:rsidRPr="005471EF">
        <w:rPr>
          <w:rFonts w:eastAsia="SimSun" w:hint="eastAsia"/>
          <w:lang w:eastAsia="zh-CN"/>
        </w:rPr>
        <w:t>不清楚</w:t>
      </w:r>
    </w:p>
    <w:p w14:paraId="5366B77A" w14:textId="77777777" w:rsidR="005471EF" w:rsidRDefault="005471EF" w:rsidP="005471EF"/>
    <w:p w14:paraId="2699A75A" w14:textId="77777777" w:rsidR="005471EF" w:rsidRDefault="005471EF" w:rsidP="005471EF">
      <w:r w:rsidRPr="005471EF">
        <w:rPr>
          <w:rFonts w:eastAsia="SimSun"/>
          <w:lang w:eastAsia="zh-CN"/>
        </w:rPr>
        <w:t>149</w:t>
      </w:r>
    </w:p>
    <w:p w14:paraId="6FB5EDFA" w14:textId="77777777" w:rsidR="005471EF" w:rsidRDefault="005471EF" w:rsidP="005471EF">
      <w:r w:rsidRPr="005471EF">
        <w:rPr>
          <w:rFonts w:eastAsia="SimSun"/>
          <w:lang w:eastAsia="zh-CN"/>
        </w:rPr>
        <w:t>00:07:21,760 --&gt; 00:</w:t>
      </w:r>
      <w:proofErr w:type="gramStart"/>
      <w:r w:rsidRPr="005471EF">
        <w:rPr>
          <w:rFonts w:eastAsia="SimSun"/>
          <w:lang w:eastAsia="zh-CN"/>
        </w:rPr>
        <w:t>07:23,480</w:t>
      </w:r>
      <w:proofErr w:type="gramEnd"/>
    </w:p>
    <w:p w14:paraId="31777832" w14:textId="5560536B" w:rsidR="005471EF" w:rsidRDefault="005471EF" w:rsidP="005471EF">
      <w:r w:rsidRPr="005471EF">
        <w:rPr>
          <w:rFonts w:eastAsia="SimSun" w:hint="eastAsia"/>
          <w:lang w:eastAsia="zh-CN"/>
        </w:rPr>
        <w:t>让我们</w:t>
      </w:r>
      <w:ins w:id="431" w:author="Jacky Shen" w:date="2015-10-03T12:20:00Z">
        <w:r w:rsidR="00095927">
          <w:rPr>
            <w:rFonts w:eastAsia="SimSun"/>
            <w:lang w:eastAsia="zh-CN"/>
          </w:rPr>
          <w:t>两者</w:t>
        </w:r>
      </w:ins>
      <w:r w:rsidRPr="005471EF">
        <w:rPr>
          <w:rFonts w:eastAsia="SimSun" w:hint="eastAsia"/>
          <w:lang w:eastAsia="zh-CN"/>
        </w:rPr>
        <w:t>都尝试</w:t>
      </w:r>
      <w:del w:id="432" w:author="Jacky Shen" w:date="2015-10-03T12:20:00Z">
        <w:r w:rsidDel="00095927">
          <w:rPr>
            <w:rFonts w:hint="eastAsia"/>
          </w:rPr>
          <w:cr/>
        </w:r>
      </w:del>
    </w:p>
    <w:p w14:paraId="4F4AF10D" w14:textId="6B6D1326" w:rsidR="005471EF" w:rsidRDefault="005471EF" w:rsidP="005471EF">
      <w:del w:id="433" w:author="Jacky Shen" w:date="2015-10-03T12:20:00Z">
        <w:r w:rsidRPr="005471EF" w:rsidDel="004B207D">
          <w:rPr>
            <w:rFonts w:eastAsia="SimSun" w:hint="eastAsia"/>
            <w:lang w:eastAsia="zh-CN"/>
          </w:rPr>
          <w:delText>看看</w:delText>
        </w:r>
      </w:del>
      <w:r w:rsidRPr="005471EF">
        <w:rPr>
          <w:rFonts w:eastAsia="SimSun" w:hint="eastAsia"/>
          <w:lang w:eastAsia="zh-CN"/>
        </w:rPr>
        <w:t>并且比较</w:t>
      </w:r>
      <w:ins w:id="434" w:author="Jacky Shen" w:date="2015-10-03T12:21:00Z">
        <w:r w:rsidR="004B207D">
          <w:rPr>
            <w:rFonts w:eastAsia="SimSun"/>
            <w:lang w:eastAsia="zh-CN"/>
          </w:rPr>
          <w:t>一下</w:t>
        </w:r>
      </w:ins>
      <w:r w:rsidRPr="005471EF">
        <w:rPr>
          <w:rFonts w:eastAsia="SimSun" w:hint="eastAsia"/>
          <w:lang w:eastAsia="zh-CN"/>
        </w:rPr>
        <w:t>结果</w:t>
      </w:r>
    </w:p>
    <w:p w14:paraId="090E663A" w14:textId="77777777" w:rsidR="005471EF" w:rsidRDefault="005471EF" w:rsidP="005471EF"/>
    <w:p w14:paraId="08748522" w14:textId="77777777" w:rsidR="005471EF" w:rsidRDefault="005471EF" w:rsidP="005471EF">
      <w:r w:rsidRPr="005471EF">
        <w:rPr>
          <w:rFonts w:eastAsia="SimSun"/>
          <w:lang w:eastAsia="zh-CN"/>
        </w:rPr>
        <w:t>150</w:t>
      </w:r>
    </w:p>
    <w:p w14:paraId="79241675" w14:textId="77777777" w:rsidR="005471EF" w:rsidRDefault="005471EF" w:rsidP="005471EF">
      <w:r w:rsidRPr="005471EF">
        <w:rPr>
          <w:rFonts w:eastAsia="SimSun"/>
          <w:lang w:eastAsia="zh-CN"/>
        </w:rPr>
        <w:t>00:07:23,480 --&gt; 00:</w:t>
      </w:r>
      <w:proofErr w:type="gramStart"/>
      <w:r w:rsidRPr="005471EF">
        <w:rPr>
          <w:rFonts w:eastAsia="SimSun"/>
          <w:lang w:eastAsia="zh-CN"/>
        </w:rPr>
        <w:t>07:26,340</w:t>
      </w:r>
      <w:proofErr w:type="gramEnd"/>
    </w:p>
    <w:p w14:paraId="787E6DAD" w14:textId="528497F5" w:rsidR="005471EF" w:rsidRDefault="005471EF" w:rsidP="005471EF">
      <w:r w:rsidRPr="005471EF">
        <w:rPr>
          <w:rFonts w:eastAsia="SimSun" w:hint="eastAsia"/>
          <w:lang w:eastAsia="zh-CN"/>
        </w:rPr>
        <w:t>或者我们是不是真的需要</w:t>
      </w:r>
      <w:r w:rsidRPr="005471EF">
        <w:rPr>
          <w:rFonts w:eastAsia="SimSun"/>
          <w:lang w:eastAsia="zh-CN"/>
        </w:rPr>
        <w:t>Sprint</w:t>
      </w:r>
      <w:ins w:id="435" w:author="Jacky Shen" w:date="2015-10-03T12:21:00Z">
        <w:r w:rsidR="004B207D">
          <w:rPr>
            <w:rFonts w:eastAsia="SimSun"/>
            <w:lang w:eastAsia="zh-CN"/>
          </w:rPr>
          <w:t>计划</w:t>
        </w:r>
      </w:ins>
      <w:del w:id="436" w:author="Jacky Shen" w:date="2015-10-03T12:21:00Z">
        <w:r w:rsidRPr="005471EF" w:rsidDel="004B207D">
          <w:rPr>
            <w:rFonts w:eastAsia="SimSun" w:hint="eastAsia"/>
            <w:lang w:eastAsia="zh-CN"/>
          </w:rPr>
          <w:delText>规划</w:delText>
        </w:r>
      </w:del>
      <w:r w:rsidRPr="005471EF">
        <w:rPr>
          <w:rFonts w:eastAsia="SimSun" w:hint="eastAsia"/>
          <w:lang w:eastAsia="zh-CN"/>
        </w:rPr>
        <w:t>会议？</w:t>
      </w:r>
    </w:p>
    <w:p w14:paraId="25428AB3" w14:textId="77777777" w:rsidR="005471EF" w:rsidRDefault="005471EF" w:rsidP="005471EF"/>
    <w:p w14:paraId="04CFAA75" w14:textId="77777777" w:rsidR="005471EF" w:rsidRDefault="005471EF" w:rsidP="005471EF">
      <w:r w:rsidRPr="005471EF">
        <w:rPr>
          <w:rFonts w:eastAsia="SimSun"/>
          <w:lang w:eastAsia="zh-CN"/>
        </w:rPr>
        <w:t>151</w:t>
      </w:r>
    </w:p>
    <w:p w14:paraId="2DCAEB2D" w14:textId="77777777" w:rsidR="005471EF" w:rsidRDefault="005471EF" w:rsidP="005471EF">
      <w:r w:rsidRPr="005471EF">
        <w:rPr>
          <w:rFonts w:eastAsia="SimSun"/>
          <w:lang w:eastAsia="zh-CN"/>
        </w:rPr>
        <w:t>00:07:26,340 --&gt; 00:</w:t>
      </w:r>
      <w:proofErr w:type="gramStart"/>
      <w:r w:rsidRPr="005471EF">
        <w:rPr>
          <w:rFonts w:eastAsia="SimSun"/>
          <w:lang w:eastAsia="zh-CN"/>
        </w:rPr>
        <w:t>07:27,000</w:t>
      </w:r>
      <w:proofErr w:type="gramEnd"/>
    </w:p>
    <w:p w14:paraId="5CACD851" w14:textId="77777777" w:rsidR="005471EF" w:rsidRDefault="005471EF" w:rsidP="005471EF">
      <w:r w:rsidRPr="005471EF">
        <w:rPr>
          <w:rFonts w:eastAsia="SimSun" w:hint="eastAsia"/>
          <w:lang w:eastAsia="zh-CN"/>
        </w:rPr>
        <w:t>不清楚</w:t>
      </w:r>
    </w:p>
    <w:p w14:paraId="6DF37364" w14:textId="77777777" w:rsidR="005471EF" w:rsidRDefault="005471EF" w:rsidP="005471EF"/>
    <w:p w14:paraId="2F9EA69C" w14:textId="77777777" w:rsidR="005471EF" w:rsidRDefault="005471EF" w:rsidP="005471EF">
      <w:r w:rsidRPr="005471EF">
        <w:rPr>
          <w:rFonts w:eastAsia="SimSun"/>
          <w:lang w:eastAsia="zh-CN"/>
        </w:rPr>
        <w:t>152</w:t>
      </w:r>
    </w:p>
    <w:p w14:paraId="746A7C12" w14:textId="77777777" w:rsidR="005471EF" w:rsidRDefault="005471EF" w:rsidP="005471EF">
      <w:r w:rsidRPr="005471EF">
        <w:rPr>
          <w:rFonts w:eastAsia="SimSun"/>
          <w:lang w:eastAsia="zh-CN"/>
        </w:rPr>
        <w:t>00:07:27,000 --&gt; 00:</w:t>
      </w:r>
      <w:proofErr w:type="gramStart"/>
      <w:r w:rsidRPr="005471EF">
        <w:rPr>
          <w:rFonts w:eastAsia="SimSun"/>
          <w:lang w:eastAsia="zh-CN"/>
        </w:rPr>
        <w:t>07:29,440</w:t>
      </w:r>
      <w:proofErr w:type="gramEnd"/>
    </w:p>
    <w:p w14:paraId="3426B0BB" w14:textId="77777777" w:rsidR="005471EF" w:rsidRDefault="005471EF" w:rsidP="005471EF">
      <w:r w:rsidRPr="005471EF">
        <w:rPr>
          <w:rFonts w:eastAsia="SimSun" w:hint="eastAsia"/>
          <w:lang w:eastAsia="zh-CN"/>
        </w:rPr>
        <w:t>那我们就跳过一些</w:t>
      </w:r>
      <w:r>
        <w:rPr>
          <w:rFonts w:hint="eastAsia"/>
        </w:rPr>
        <w:cr/>
      </w:r>
    </w:p>
    <w:p w14:paraId="4B56C8E1" w14:textId="77777777" w:rsidR="005471EF" w:rsidRDefault="005471EF" w:rsidP="005471EF">
      <w:r w:rsidRPr="005471EF">
        <w:rPr>
          <w:rFonts w:eastAsia="SimSun" w:hint="eastAsia"/>
          <w:lang w:eastAsia="zh-CN"/>
        </w:rPr>
        <w:t>会议来看是否真的需要</w:t>
      </w:r>
    </w:p>
    <w:p w14:paraId="5B653C80" w14:textId="77777777" w:rsidR="005471EF" w:rsidRDefault="005471EF" w:rsidP="005471EF"/>
    <w:p w14:paraId="55CECF65" w14:textId="77777777" w:rsidR="005471EF" w:rsidRDefault="005471EF" w:rsidP="005471EF">
      <w:r w:rsidRPr="005471EF">
        <w:rPr>
          <w:rFonts w:eastAsia="SimSun"/>
          <w:lang w:eastAsia="zh-CN"/>
        </w:rPr>
        <w:t>153</w:t>
      </w:r>
    </w:p>
    <w:p w14:paraId="79F727CF" w14:textId="77777777" w:rsidR="005471EF" w:rsidRDefault="005471EF" w:rsidP="005471EF">
      <w:r w:rsidRPr="005471EF">
        <w:rPr>
          <w:rFonts w:eastAsia="SimSun"/>
          <w:lang w:eastAsia="zh-CN"/>
        </w:rPr>
        <w:t>00:07:29,440 --&gt; 00:</w:t>
      </w:r>
      <w:proofErr w:type="gramStart"/>
      <w:r w:rsidRPr="005471EF">
        <w:rPr>
          <w:rFonts w:eastAsia="SimSun"/>
          <w:lang w:eastAsia="zh-CN"/>
        </w:rPr>
        <w:t>07:33,240</w:t>
      </w:r>
      <w:proofErr w:type="gramEnd"/>
    </w:p>
    <w:p w14:paraId="19BF3367" w14:textId="77777777" w:rsidR="005471EF" w:rsidRDefault="005471EF" w:rsidP="005471EF">
      <w:r w:rsidRPr="005471EF">
        <w:rPr>
          <w:rFonts w:eastAsia="SimSun" w:hint="eastAsia"/>
          <w:lang w:eastAsia="zh-CN"/>
        </w:rPr>
        <w:t>或我们该在歌手页放</w:t>
      </w:r>
      <w:r w:rsidRPr="005471EF">
        <w:rPr>
          <w:rFonts w:eastAsia="SimSun"/>
          <w:lang w:eastAsia="zh-CN"/>
        </w:rPr>
        <w:t>5</w:t>
      </w:r>
      <w:r w:rsidRPr="005471EF">
        <w:rPr>
          <w:rFonts w:eastAsia="SimSun" w:hint="eastAsia"/>
          <w:lang w:eastAsia="zh-CN"/>
        </w:rPr>
        <w:t>或</w:t>
      </w:r>
      <w:r w:rsidRPr="005471EF">
        <w:rPr>
          <w:rFonts w:eastAsia="SimSun"/>
          <w:lang w:eastAsia="zh-CN"/>
        </w:rPr>
        <w:t>10</w:t>
      </w:r>
      <w:r w:rsidRPr="005471EF">
        <w:rPr>
          <w:rFonts w:eastAsia="SimSun" w:hint="eastAsia"/>
          <w:lang w:eastAsia="zh-CN"/>
        </w:rPr>
        <w:t>首排行榜歌曲？</w:t>
      </w:r>
    </w:p>
    <w:p w14:paraId="5723ABFE" w14:textId="77777777" w:rsidR="005471EF" w:rsidRDefault="005471EF" w:rsidP="005471EF"/>
    <w:p w14:paraId="0E8A043F" w14:textId="77777777" w:rsidR="005471EF" w:rsidRDefault="005471EF" w:rsidP="005471EF">
      <w:r w:rsidRPr="005471EF">
        <w:rPr>
          <w:rFonts w:eastAsia="SimSun"/>
          <w:lang w:eastAsia="zh-CN"/>
        </w:rPr>
        <w:t>154</w:t>
      </w:r>
    </w:p>
    <w:p w14:paraId="5FD1979D" w14:textId="77777777" w:rsidR="005471EF" w:rsidRDefault="005471EF" w:rsidP="005471EF">
      <w:r w:rsidRPr="005471EF">
        <w:rPr>
          <w:rFonts w:eastAsia="SimSun"/>
          <w:lang w:eastAsia="zh-CN"/>
        </w:rPr>
        <w:t>00:07:33,240 --&gt; 00:</w:t>
      </w:r>
      <w:proofErr w:type="gramStart"/>
      <w:r w:rsidRPr="005471EF">
        <w:rPr>
          <w:rFonts w:eastAsia="SimSun"/>
          <w:lang w:eastAsia="zh-CN"/>
        </w:rPr>
        <w:t>07:33,740</w:t>
      </w:r>
      <w:proofErr w:type="gramEnd"/>
    </w:p>
    <w:p w14:paraId="06B23AC1" w14:textId="77777777" w:rsidR="005471EF" w:rsidRDefault="005471EF" w:rsidP="005471EF">
      <w:r w:rsidRPr="005471EF">
        <w:rPr>
          <w:rFonts w:eastAsia="SimSun" w:hint="eastAsia"/>
          <w:lang w:eastAsia="zh-CN"/>
        </w:rPr>
        <w:t>不清楚</w:t>
      </w:r>
    </w:p>
    <w:p w14:paraId="7E84B3FC" w14:textId="77777777" w:rsidR="005471EF" w:rsidRDefault="005471EF" w:rsidP="005471EF"/>
    <w:p w14:paraId="43F9BB64" w14:textId="77777777" w:rsidR="005471EF" w:rsidRDefault="005471EF" w:rsidP="005471EF">
      <w:r w:rsidRPr="005471EF">
        <w:rPr>
          <w:rFonts w:eastAsia="SimSun"/>
          <w:lang w:eastAsia="zh-CN"/>
        </w:rPr>
        <w:t>155</w:t>
      </w:r>
    </w:p>
    <w:p w14:paraId="5E96B415" w14:textId="77777777" w:rsidR="005471EF" w:rsidRDefault="005471EF" w:rsidP="005471EF">
      <w:r w:rsidRPr="005471EF">
        <w:rPr>
          <w:rFonts w:eastAsia="SimSun"/>
          <w:lang w:eastAsia="zh-CN"/>
        </w:rPr>
        <w:t>00:07:33,740 --&gt; 00:</w:t>
      </w:r>
      <w:proofErr w:type="gramStart"/>
      <w:r w:rsidRPr="005471EF">
        <w:rPr>
          <w:rFonts w:eastAsia="SimSun"/>
          <w:lang w:eastAsia="zh-CN"/>
        </w:rPr>
        <w:t>07:35,860</w:t>
      </w:r>
      <w:proofErr w:type="gramEnd"/>
    </w:p>
    <w:p w14:paraId="568771C7" w14:textId="77777777" w:rsidR="005471EF" w:rsidRDefault="005471EF" w:rsidP="005471EF">
      <w:r w:rsidRPr="005471EF">
        <w:rPr>
          <w:rFonts w:eastAsia="SimSun" w:hint="eastAsia"/>
          <w:lang w:eastAsia="zh-CN"/>
        </w:rPr>
        <w:t>让我们两种都试看</w:t>
      </w:r>
      <w:r>
        <w:rPr>
          <w:rFonts w:hint="eastAsia"/>
        </w:rPr>
        <w:cr/>
      </w:r>
    </w:p>
    <w:p w14:paraId="2524CB91" w14:textId="77777777" w:rsidR="005471EF" w:rsidRDefault="005471EF" w:rsidP="005471EF">
      <w:r w:rsidRPr="005471EF">
        <w:rPr>
          <w:rFonts w:eastAsia="SimSun" w:hint="eastAsia"/>
          <w:lang w:eastAsia="zh-CN"/>
        </w:rPr>
        <w:t>看并且评估成效</w:t>
      </w:r>
    </w:p>
    <w:p w14:paraId="0FA23F36" w14:textId="77777777" w:rsidR="005471EF" w:rsidRDefault="005471EF" w:rsidP="005471EF"/>
    <w:p w14:paraId="5E5FC3AC" w14:textId="77777777" w:rsidR="005471EF" w:rsidRDefault="005471EF" w:rsidP="005471EF">
      <w:r w:rsidRPr="005471EF">
        <w:rPr>
          <w:rFonts w:eastAsia="SimSun"/>
          <w:lang w:eastAsia="zh-CN"/>
        </w:rPr>
        <w:t>156</w:t>
      </w:r>
    </w:p>
    <w:p w14:paraId="1AE27B26" w14:textId="77777777" w:rsidR="005471EF" w:rsidRDefault="005471EF" w:rsidP="005471EF">
      <w:r w:rsidRPr="005471EF">
        <w:rPr>
          <w:rFonts w:eastAsia="SimSun"/>
          <w:lang w:eastAsia="zh-CN"/>
        </w:rPr>
        <w:t>00:07:35,870 --&gt; 00:</w:t>
      </w:r>
      <w:proofErr w:type="gramStart"/>
      <w:r w:rsidRPr="005471EF">
        <w:rPr>
          <w:rFonts w:eastAsia="SimSun"/>
          <w:lang w:eastAsia="zh-CN"/>
        </w:rPr>
        <w:t>07:38,800</w:t>
      </w:r>
      <w:proofErr w:type="gramEnd"/>
    </w:p>
    <w:p w14:paraId="7D9B163A" w14:textId="77777777" w:rsidR="005471EF" w:rsidRDefault="005471EF" w:rsidP="005471EF">
      <w:r w:rsidRPr="005471EF">
        <w:rPr>
          <w:rFonts w:eastAsia="SimSun" w:hint="eastAsia"/>
          <w:lang w:eastAsia="zh-CN"/>
        </w:rPr>
        <w:t>一开始</w:t>
      </w:r>
      <w:r w:rsidRPr="005471EF">
        <w:rPr>
          <w:rFonts w:eastAsia="SimSun"/>
          <w:lang w:eastAsia="zh-CN"/>
        </w:rPr>
        <w:t>Spotify</w:t>
      </w:r>
      <w:r w:rsidRPr="005471EF">
        <w:rPr>
          <w:rFonts w:eastAsia="SimSun" w:hint="eastAsia"/>
          <w:lang w:eastAsia="zh-CN"/>
        </w:rPr>
        <w:t>黑客周只是个试验</w:t>
      </w:r>
    </w:p>
    <w:p w14:paraId="41B09C77" w14:textId="77777777" w:rsidR="005471EF" w:rsidRDefault="005471EF" w:rsidP="005471EF"/>
    <w:p w14:paraId="2F6F6290" w14:textId="77777777" w:rsidR="005471EF" w:rsidRDefault="005471EF" w:rsidP="005471EF">
      <w:r w:rsidRPr="005471EF">
        <w:rPr>
          <w:rFonts w:eastAsia="SimSun"/>
          <w:lang w:eastAsia="zh-CN"/>
        </w:rPr>
        <w:t>157</w:t>
      </w:r>
    </w:p>
    <w:p w14:paraId="5F250647" w14:textId="77777777" w:rsidR="005471EF" w:rsidRDefault="005471EF" w:rsidP="005471EF">
      <w:r w:rsidRPr="005471EF">
        <w:rPr>
          <w:rFonts w:eastAsia="SimSun"/>
          <w:lang w:eastAsia="zh-CN"/>
        </w:rPr>
        <w:t>00:07:38,800 --&gt; 00:</w:t>
      </w:r>
      <w:proofErr w:type="gramStart"/>
      <w:r w:rsidRPr="005471EF">
        <w:rPr>
          <w:rFonts w:eastAsia="SimSun"/>
          <w:lang w:eastAsia="zh-CN"/>
        </w:rPr>
        <w:t>07:40,840</w:t>
      </w:r>
      <w:proofErr w:type="gramEnd"/>
    </w:p>
    <w:p w14:paraId="2A6EB513" w14:textId="45CE14B3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现在它已成为我们</w:t>
      </w:r>
      <w:del w:id="437" w:author="Jacky Shen" w:date="2015-10-03T12:21:00Z">
        <w:r w:rsidRPr="005471EF" w:rsidDel="004B207D">
          <w:rPr>
            <w:rFonts w:eastAsia="SimSun" w:hint="eastAsia"/>
            <w:lang w:eastAsia="zh-CN"/>
          </w:rPr>
          <w:delText>的</w:delText>
        </w:r>
      </w:del>
      <w:r w:rsidRPr="005471EF">
        <w:rPr>
          <w:rFonts w:eastAsia="SimSun" w:hint="eastAsia"/>
          <w:lang w:eastAsia="zh-CN"/>
        </w:rPr>
        <w:t>文化</w:t>
      </w:r>
      <w:ins w:id="438" w:author="Jacky Shen" w:date="2015-10-03T12:21:00Z">
        <w:r w:rsidR="004B207D">
          <w:rPr>
            <w:rFonts w:eastAsia="SimSun"/>
            <w:lang w:eastAsia="zh-CN"/>
          </w:rPr>
          <w:t>的一部分</w:t>
        </w:r>
      </w:ins>
    </w:p>
    <w:p w14:paraId="7425673A" w14:textId="77777777" w:rsidR="005471EF" w:rsidRDefault="005471EF" w:rsidP="005471EF"/>
    <w:p w14:paraId="59F6074B" w14:textId="77777777" w:rsidR="005471EF" w:rsidRDefault="005471EF" w:rsidP="005471EF">
      <w:r w:rsidRPr="005471EF">
        <w:rPr>
          <w:rFonts w:eastAsia="SimSun"/>
          <w:lang w:eastAsia="zh-CN"/>
        </w:rPr>
        <w:t>158</w:t>
      </w:r>
    </w:p>
    <w:p w14:paraId="4E829F63" w14:textId="77777777" w:rsidR="005471EF" w:rsidRDefault="005471EF" w:rsidP="005471EF">
      <w:r w:rsidRPr="005471EF">
        <w:rPr>
          <w:rFonts w:eastAsia="SimSun"/>
          <w:lang w:eastAsia="zh-CN"/>
        </w:rPr>
        <w:t>00:07:40,840 --&gt; 00:</w:t>
      </w:r>
      <w:proofErr w:type="gramStart"/>
      <w:r w:rsidRPr="005471EF">
        <w:rPr>
          <w:rFonts w:eastAsia="SimSun"/>
          <w:lang w:eastAsia="zh-CN"/>
        </w:rPr>
        <w:t>07:42,410</w:t>
      </w:r>
      <w:proofErr w:type="gramEnd"/>
    </w:p>
    <w:p w14:paraId="04297C53" w14:textId="77777777" w:rsidR="005471EF" w:rsidRDefault="005471EF" w:rsidP="005471EF">
      <w:r w:rsidRPr="005471EF">
        <w:rPr>
          <w:rFonts w:eastAsia="SimSun" w:hint="eastAsia"/>
          <w:lang w:eastAsia="zh-CN"/>
        </w:rPr>
        <w:t>所以</w:t>
      </w:r>
      <w:r>
        <w:rPr>
          <w:rFonts w:hint="eastAsia"/>
        </w:rPr>
        <w:cr/>
      </w:r>
    </w:p>
    <w:p w14:paraId="46932A15" w14:textId="0DFCE33C" w:rsidR="005471EF" w:rsidRDefault="005471EF" w:rsidP="005471EF">
      <w:r w:rsidRPr="005471EF">
        <w:rPr>
          <w:rFonts w:eastAsia="SimSun" w:hint="eastAsia"/>
          <w:lang w:eastAsia="zh-CN"/>
        </w:rPr>
        <w:t>，与其在那边</w:t>
      </w:r>
      <w:ins w:id="439" w:author="Jacky Shen" w:date="2015-10-03T12:22:00Z">
        <w:r w:rsidR="004B207D">
          <w:rPr>
            <w:rFonts w:eastAsia="SimSun"/>
            <w:lang w:eastAsia="zh-CN"/>
          </w:rPr>
          <w:t>争论</w:t>
        </w:r>
      </w:ins>
      <w:del w:id="440" w:author="Jacky Shen" w:date="2015-10-03T12:22:00Z">
        <w:r w:rsidRPr="005471EF" w:rsidDel="004B207D">
          <w:rPr>
            <w:rFonts w:eastAsia="SimSun" w:hint="eastAsia"/>
            <w:lang w:eastAsia="zh-CN"/>
          </w:rPr>
          <w:delText>争</w:delText>
        </w:r>
      </w:del>
      <w:r w:rsidRPr="005471EF">
        <w:rPr>
          <w:rFonts w:eastAsia="SimSun" w:hint="eastAsia"/>
          <w:lang w:eastAsia="zh-CN"/>
        </w:rPr>
        <w:t>个你死我活</w:t>
      </w:r>
    </w:p>
    <w:p w14:paraId="16C24EBC" w14:textId="77777777" w:rsidR="005471EF" w:rsidRDefault="005471EF" w:rsidP="005471EF"/>
    <w:p w14:paraId="37533360" w14:textId="77777777" w:rsidR="005471EF" w:rsidRDefault="005471EF" w:rsidP="005471EF">
      <w:r w:rsidRPr="005471EF">
        <w:rPr>
          <w:rFonts w:eastAsia="SimSun"/>
          <w:lang w:eastAsia="zh-CN"/>
        </w:rPr>
        <w:t>159</w:t>
      </w:r>
    </w:p>
    <w:p w14:paraId="0DE6C2BE" w14:textId="77777777" w:rsidR="005471EF" w:rsidRDefault="005471EF" w:rsidP="005471EF">
      <w:r w:rsidRPr="005471EF">
        <w:rPr>
          <w:rFonts w:eastAsia="SimSun"/>
          <w:lang w:eastAsia="zh-CN"/>
        </w:rPr>
        <w:t>00:07:42,410 --&gt; 00:</w:t>
      </w:r>
      <w:proofErr w:type="gramStart"/>
      <w:r w:rsidRPr="005471EF">
        <w:rPr>
          <w:rFonts w:eastAsia="SimSun"/>
          <w:lang w:eastAsia="zh-CN"/>
        </w:rPr>
        <w:t>07:45,600</w:t>
      </w:r>
      <w:proofErr w:type="gramEnd"/>
    </w:p>
    <w:p w14:paraId="68C9B6D5" w14:textId="727C30D5" w:rsidR="005471EF" w:rsidRDefault="005471EF" w:rsidP="005471EF">
      <w:r w:rsidRPr="005471EF">
        <w:rPr>
          <w:rFonts w:eastAsia="SimSun" w:hint="eastAsia"/>
          <w:lang w:eastAsia="zh-CN"/>
        </w:rPr>
        <w:t>不如好好的来讨论</w:t>
      </w:r>
      <w:ins w:id="441" w:author="Jacky Shen" w:date="2015-10-03T12:22:00Z">
        <w:r w:rsidR="004B207D">
          <w:rPr>
            <w:rFonts w:eastAsia="SimSun"/>
            <w:lang w:eastAsia="zh-CN"/>
          </w:rPr>
          <w:t>，</w:t>
        </w:r>
      </w:ins>
      <w:del w:id="442" w:author="Jacky Shen" w:date="2015-10-03T12:22:00Z">
        <w:r w:rsidRPr="005471EF" w:rsidDel="004B207D">
          <w:rPr>
            <w:rFonts w:eastAsia="SimSun"/>
            <w:lang w:eastAsia="zh-CN"/>
          </w:rPr>
          <w:delText>-</w:delText>
        </w:r>
      </w:del>
      <w:ins w:id="443" w:author="Jacky Shen" w:date="2015-10-03T12:22:00Z">
        <w:r w:rsidR="004B207D">
          <w:rPr>
            <w:rFonts w:eastAsia="SimSun"/>
            <w:lang w:eastAsia="zh-CN"/>
          </w:rPr>
          <w:t>比如</w:t>
        </w:r>
        <w:r w:rsidR="004B207D">
          <w:rPr>
            <w:rFonts w:eastAsia="SimSun"/>
            <w:lang w:eastAsia="zh-CN"/>
          </w:rPr>
          <w:t>“</w:t>
        </w:r>
        <w:r w:rsidR="004B207D">
          <w:rPr>
            <w:rFonts w:eastAsia="SimSun" w:hint="eastAsia"/>
            <w:lang w:eastAsia="zh-CN"/>
          </w:rPr>
          <w:t>有</w:t>
        </w:r>
        <w:r w:rsidR="004B207D">
          <w:rPr>
            <w:rFonts w:eastAsia="SimSun"/>
            <w:lang w:eastAsia="zh-CN"/>
          </w:rPr>
          <w:t>哪些</w:t>
        </w:r>
      </w:ins>
      <w:del w:id="444" w:author="Jacky Shen" w:date="2015-10-03T12:22:00Z">
        <w:r w:rsidRPr="005471EF" w:rsidDel="004B207D">
          <w:rPr>
            <w:rFonts w:eastAsia="SimSun" w:hint="eastAsia"/>
            <w:lang w:eastAsia="zh-CN"/>
          </w:rPr>
          <w:delText>像是</w:delText>
        </w:r>
      </w:del>
      <w:r w:rsidRPr="005471EF">
        <w:rPr>
          <w:rFonts w:eastAsia="SimSun" w:hint="eastAsia"/>
          <w:lang w:eastAsia="zh-CN"/>
        </w:rPr>
        <w:t>假设</w:t>
      </w:r>
      <w:ins w:id="445" w:author="Jacky Shen" w:date="2015-10-03T12:22:00Z">
        <w:r w:rsidR="004B207D">
          <w:rPr>
            <w:rFonts w:eastAsia="SimSun"/>
            <w:lang w:eastAsia="zh-CN"/>
          </w:rPr>
          <w:t>？</w:t>
        </w:r>
      </w:ins>
      <w:del w:id="446" w:author="Jacky Shen" w:date="2015-10-03T12:22:00Z">
        <w:r w:rsidRPr="005471EF" w:rsidDel="004B207D">
          <w:rPr>
            <w:rFonts w:eastAsia="SimSun" w:hint="eastAsia"/>
            <w:lang w:eastAsia="zh-CN"/>
          </w:rPr>
          <w:delText>是什么</w:delText>
        </w:r>
      </w:del>
      <w:ins w:id="447" w:author="Jacky Shen" w:date="2015-10-03T12:22:00Z">
        <w:r w:rsidR="004B207D">
          <w:rPr>
            <w:rFonts w:eastAsia="SimSun"/>
            <w:lang w:eastAsia="zh-CN"/>
          </w:rPr>
          <w:t>”</w:t>
        </w:r>
      </w:ins>
    </w:p>
    <w:p w14:paraId="1D77F1FB" w14:textId="77777777" w:rsidR="005471EF" w:rsidRDefault="005471EF" w:rsidP="005471EF"/>
    <w:p w14:paraId="1D8AF38A" w14:textId="77777777" w:rsidR="005471EF" w:rsidRDefault="005471EF" w:rsidP="005471EF">
      <w:r w:rsidRPr="005471EF">
        <w:rPr>
          <w:rFonts w:eastAsia="SimSun"/>
          <w:lang w:eastAsia="zh-CN"/>
        </w:rPr>
        <w:t>160</w:t>
      </w:r>
    </w:p>
    <w:p w14:paraId="76ADC84D" w14:textId="77777777" w:rsidR="005471EF" w:rsidRDefault="005471EF" w:rsidP="005471EF">
      <w:r w:rsidRPr="005471EF">
        <w:rPr>
          <w:rFonts w:eastAsia="SimSun"/>
          <w:lang w:eastAsia="zh-CN"/>
        </w:rPr>
        <w:t>00:07:45,600 --&gt; 00:</w:t>
      </w:r>
      <w:proofErr w:type="gramStart"/>
      <w:r w:rsidRPr="005471EF">
        <w:rPr>
          <w:rFonts w:eastAsia="SimSun"/>
          <w:lang w:eastAsia="zh-CN"/>
        </w:rPr>
        <w:t>07:48,080</w:t>
      </w:r>
      <w:proofErr w:type="gramEnd"/>
    </w:p>
    <w:p w14:paraId="03EA23A5" w14:textId="3F55905E" w:rsidR="005471EF" w:rsidRDefault="004B207D" w:rsidP="005471EF">
      <w:ins w:id="448" w:author="Jacky Shen" w:date="2015-10-03T12:22:00Z">
        <w:r>
          <w:rPr>
            <w:rFonts w:eastAsia="SimSun"/>
            <w:lang w:eastAsia="zh-CN"/>
          </w:rPr>
          <w:t>“</w:t>
        </w:r>
      </w:ins>
      <w:r w:rsidR="005471EF" w:rsidRPr="005471EF">
        <w:rPr>
          <w:rFonts w:eastAsia="SimSun" w:hint="eastAsia"/>
          <w:lang w:eastAsia="zh-CN"/>
        </w:rPr>
        <w:t>我们学到了什么？</w:t>
      </w:r>
      <w:ins w:id="449" w:author="Jacky Shen" w:date="2015-10-03T12:22:00Z">
        <w:r>
          <w:rPr>
            <w:rFonts w:eastAsia="SimSun"/>
            <w:lang w:eastAsia="zh-CN"/>
          </w:rPr>
          <w:t>接下来</w:t>
        </w:r>
      </w:ins>
      <w:del w:id="450" w:author="Jacky Shen" w:date="2015-10-03T12:22:00Z">
        <w:r w:rsidR="005471EF" w:rsidRPr="005471EF" w:rsidDel="004B207D">
          <w:rPr>
            <w:rFonts w:eastAsia="SimSun" w:hint="eastAsia"/>
            <w:lang w:eastAsia="zh-CN"/>
          </w:rPr>
          <w:delText>下一个</w:delText>
        </w:r>
      </w:del>
      <w:r w:rsidR="005471EF" w:rsidRPr="005471EF">
        <w:rPr>
          <w:rFonts w:eastAsia="SimSun" w:hint="eastAsia"/>
          <w:lang w:eastAsia="zh-CN"/>
        </w:rPr>
        <w:t>又将尝试什么</w:t>
      </w:r>
      <w:ins w:id="451" w:author="Jacky Shen" w:date="2015-10-03T12:22:00Z">
        <w:r>
          <w:rPr>
            <w:rFonts w:eastAsia="SimSun"/>
            <w:lang w:eastAsia="zh-CN"/>
          </w:rPr>
          <w:t>？</w:t>
        </w:r>
        <w:r>
          <w:rPr>
            <w:rFonts w:eastAsia="SimSun"/>
            <w:lang w:eastAsia="zh-CN"/>
          </w:rPr>
          <w:t>”</w:t>
        </w:r>
      </w:ins>
    </w:p>
    <w:p w14:paraId="4866132F" w14:textId="77777777" w:rsidR="005471EF" w:rsidRDefault="005471EF" w:rsidP="005471EF"/>
    <w:p w14:paraId="0EFACC4B" w14:textId="77777777" w:rsidR="005471EF" w:rsidRDefault="005471EF" w:rsidP="005471EF">
      <w:r w:rsidRPr="005471EF">
        <w:rPr>
          <w:rFonts w:eastAsia="SimSun"/>
          <w:lang w:eastAsia="zh-CN"/>
        </w:rPr>
        <w:t>161</w:t>
      </w:r>
    </w:p>
    <w:p w14:paraId="467C0108" w14:textId="77777777" w:rsidR="005471EF" w:rsidRDefault="005471EF" w:rsidP="005471EF">
      <w:r w:rsidRPr="005471EF">
        <w:rPr>
          <w:rFonts w:eastAsia="SimSun"/>
          <w:lang w:eastAsia="zh-CN"/>
        </w:rPr>
        <w:t>00:07:48,080 --&gt;</w:t>
      </w:r>
      <w:r>
        <w:t xml:space="preserve"> </w:t>
      </w:r>
      <w:r>
        <w:cr/>
      </w:r>
    </w:p>
    <w:p w14:paraId="1E407B0E" w14:textId="77777777" w:rsidR="005471EF" w:rsidRDefault="005471EF" w:rsidP="005471EF">
      <w:r w:rsidRPr="005471EF">
        <w:rPr>
          <w:rFonts w:eastAsia="SimSun"/>
          <w:lang w:eastAsia="zh-CN"/>
        </w:rPr>
        <w:t>00:07:52,310</w:t>
      </w:r>
    </w:p>
    <w:p w14:paraId="2ABD9830" w14:textId="77777777" w:rsidR="005471EF" w:rsidRDefault="005471EF" w:rsidP="005471EF">
      <w:r w:rsidRPr="005471EF">
        <w:rPr>
          <w:rFonts w:eastAsia="SimSun" w:hint="eastAsia"/>
          <w:lang w:eastAsia="zh-CN"/>
        </w:rPr>
        <w:t>这让我们的决定多是基于客观数据的</w:t>
      </w:r>
    </w:p>
    <w:p w14:paraId="46842395" w14:textId="77777777" w:rsidR="005471EF" w:rsidRDefault="005471EF" w:rsidP="005471EF">
      <w:r w:rsidRPr="005471EF">
        <w:rPr>
          <w:rFonts w:eastAsia="SimSun" w:hint="eastAsia"/>
          <w:lang w:eastAsia="zh-CN"/>
        </w:rPr>
        <w:t>而不是来自个人主观意见</w:t>
      </w:r>
    </w:p>
    <w:p w14:paraId="5655E32B" w14:textId="77777777" w:rsidR="005471EF" w:rsidRDefault="005471EF" w:rsidP="005471EF"/>
    <w:p w14:paraId="37F8D2DF" w14:textId="77777777" w:rsidR="005471EF" w:rsidRDefault="005471EF" w:rsidP="005471EF">
      <w:r w:rsidRPr="005471EF">
        <w:rPr>
          <w:rFonts w:eastAsia="SimSun"/>
          <w:lang w:eastAsia="zh-CN"/>
        </w:rPr>
        <w:t>162</w:t>
      </w:r>
    </w:p>
    <w:p w14:paraId="5FBE7E37" w14:textId="77777777" w:rsidR="005471EF" w:rsidRDefault="005471EF" w:rsidP="005471EF">
      <w:r w:rsidRPr="005471EF">
        <w:rPr>
          <w:rFonts w:eastAsia="SimSun"/>
          <w:lang w:eastAsia="zh-CN"/>
        </w:rPr>
        <w:t>00:07:52,310 --&gt;</w:t>
      </w:r>
      <w:r>
        <w:t xml:space="preserve"> </w:t>
      </w:r>
      <w:r>
        <w:cr/>
      </w:r>
    </w:p>
    <w:p w14:paraId="29FCEF94" w14:textId="77777777" w:rsidR="005471EF" w:rsidRDefault="005471EF" w:rsidP="005471EF">
      <w:r w:rsidRPr="005471EF">
        <w:rPr>
          <w:rFonts w:eastAsia="SimSun"/>
          <w:lang w:eastAsia="zh-CN"/>
        </w:rPr>
        <w:t>00:07:54,750</w:t>
      </w:r>
    </w:p>
    <w:p w14:paraId="677FD44F" w14:textId="4980783F" w:rsidR="005471EF" w:rsidRDefault="005471EF" w:rsidP="005471EF">
      <w:r w:rsidRPr="005471EF">
        <w:rPr>
          <w:rFonts w:eastAsia="SimSun" w:hint="eastAsia"/>
          <w:lang w:eastAsia="zh-CN"/>
        </w:rPr>
        <w:t>或</w:t>
      </w:r>
      <w:ins w:id="452" w:author="Jacky Shen" w:date="2015-10-03T12:23:00Z">
        <w:r w:rsidR="004B207D">
          <w:rPr>
            <w:rFonts w:eastAsia="SimSun"/>
            <w:lang w:eastAsia="zh-CN"/>
          </w:rPr>
          <w:t>基于</w:t>
        </w:r>
      </w:ins>
      <w:r w:rsidRPr="005471EF">
        <w:rPr>
          <w:rFonts w:eastAsia="SimSun" w:hint="eastAsia"/>
          <w:lang w:eastAsia="zh-CN"/>
        </w:rPr>
        <w:t>职权</w:t>
      </w:r>
      <w:del w:id="453" w:author="Jacky Shen" w:date="2015-10-03T12:23:00Z">
        <w:r w:rsidRPr="005471EF" w:rsidDel="004B207D">
          <w:rPr>
            <w:rFonts w:eastAsia="SimSun" w:hint="eastAsia"/>
            <w:lang w:eastAsia="zh-CN"/>
          </w:rPr>
          <w:delText>指派</w:delText>
        </w:r>
      </w:del>
      <w:r w:rsidRPr="005471EF">
        <w:rPr>
          <w:rFonts w:eastAsia="SimSun" w:hint="eastAsia"/>
          <w:lang w:eastAsia="zh-CN"/>
        </w:rPr>
        <w:t>的</w:t>
      </w:r>
    </w:p>
    <w:p w14:paraId="2E00C8D8" w14:textId="77777777" w:rsidR="005471EF" w:rsidRDefault="005471EF" w:rsidP="005471EF"/>
    <w:p w14:paraId="6F25E0C1" w14:textId="77777777" w:rsidR="005471EF" w:rsidRDefault="005471EF" w:rsidP="005471EF">
      <w:r w:rsidRPr="005471EF">
        <w:rPr>
          <w:rFonts w:eastAsia="SimSun"/>
          <w:lang w:eastAsia="zh-CN"/>
        </w:rPr>
        <w:t>163</w:t>
      </w:r>
    </w:p>
    <w:p w14:paraId="1B2C4799" w14:textId="77777777" w:rsidR="005471EF" w:rsidRDefault="005471EF" w:rsidP="005471EF">
      <w:r w:rsidRPr="005471EF">
        <w:rPr>
          <w:rFonts w:eastAsia="SimSun"/>
          <w:lang w:eastAsia="zh-CN"/>
        </w:rPr>
        <w:t>00:07:54,750 --&gt; 00:</w:t>
      </w:r>
      <w:proofErr w:type="gramStart"/>
      <w:r w:rsidRPr="005471EF">
        <w:rPr>
          <w:rFonts w:eastAsia="SimSun"/>
          <w:lang w:eastAsia="zh-CN"/>
        </w:rPr>
        <w:t>07:58,190</w:t>
      </w:r>
      <w:proofErr w:type="gramEnd"/>
    </w:p>
    <w:p w14:paraId="0CC37940" w14:textId="77777777" w:rsidR="005471EF" w:rsidRDefault="005471EF" w:rsidP="005471EF">
      <w:r w:rsidRPr="005471EF">
        <w:rPr>
          <w:rFonts w:eastAsia="SimSun" w:hint="eastAsia"/>
          <w:lang w:eastAsia="zh-CN"/>
        </w:rPr>
        <w:t>虽然我们乐于尝试，并且试着用不同</w:t>
      </w:r>
      <w:r>
        <w:rPr>
          <w:rFonts w:hint="eastAsia"/>
        </w:rPr>
        <w:cr/>
      </w:r>
    </w:p>
    <w:p w14:paraId="420F365C" w14:textId="77777777" w:rsidR="005471EF" w:rsidRDefault="005471EF" w:rsidP="005471EF">
      <w:r w:rsidRPr="005471EF">
        <w:rPr>
          <w:rFonts w:eastAsia="SimSun" w:hint="eastAsia"/>
          <w:lang w:eastAsia="zh-CN"/>
        </w:rPr>
        <w:t>方式做事</w:t>
      </w:r>
    </w:p>
    <w:p w14:paraId="5CA54468" w14:textId="77777777" w:rsidR="005471EF" w:rsidRDefault="005471EF" w:rsidP="005471EF"/>
    <w:p w14:paraId="4B3E3394" w14:textId="77777777" w:rsidR="005471EF" w:rsidRDefault="005471EF" w:rsidP="005471EF">
      <w:r w:rsidRPr="005471EF">
        <w:rPr>
          <w:rFonts w:eastAsia="SimSun"/>
          <w:lang w:eastAsia="zh-CN"/>
        </w:rPr>
        <w:t>164</w:t>
      </w:r>
    </w:p>
    <w:p w14:paraId="2C4DA0E4" w14:textId="77777777" w:rsidR="005471EF" w:rsidRDefault="005471EF" w:rsidP="005471EF">
      <w:r w:rsidRPr="005471EF">
        <w:rPr>
          <w:rFonts w:eastAsia="SimSun"/>
          <w:lang w:eastAsia="zh-CN"/>
        </w:rPr>
        <w:t>00:07:58,190 --&gt; 00:</w:t>
      </w:r>
      <w:proofErr w:type="gramStart"/>
      <w:r w:rsidRPr="005471EF">
        <w:rPr>
          <w:rFonts w:eastAsia="SimSun"/>
          <w:lang w:eastAsia="zh-CN"/>
        </w:rPr>
        <w:t>08:00,460</w:t>
      </w:r>
      <w:proofErr w:type="gramEnd"/>
    </w:p>
    <w:p w14:paraId="3922026D" w14:textId="77777777" w:rsidR="005471EF" w:rsidRDefault="005471EF" w:rsidP="005471EF">
      <w:r w:rsidRPr="005471EF">
        <w:rPr>
          <w:rFonts w:eastAsia="SimSun" w:hint="eastAsia"/>
          <w:lang w:eastAsia="zh-CN"/>
        </w:rPr>
        <w:t>但我们的文化非常排斥浪费</w:t>
      </w:r>
    </w:p>
    <w:p w14:paraId="68C3E0E5" w14:textId="77777777" w:rsidR="005471EF" w:rsidRDefault="005471EF" w:rsidP="005471EF"/>
    <w:p w14:paraId="3D978E1A" w14:textId="77777777" w:rsidR="005471EF" w:rsidRDefault="005471EF" w:rsidP="005471EF">
      <w:r w:rsidRPr="005471EF">
        <w:rPr>
          <w:rFonts w:eastAsia="SimSun"/>
          <w:lang w:eastAsia="zh-CN"/>
        </w:rPr>
        <w:t>165</w:t>
      </w:r>
    </w:p>
    <w:p w14:paraId="7A335E46" w14:textId="77777777" w:rsidR="005471EF" w:rsidRDefault="005471EF" w:rsidP="005471EF">
      <w:r w:rsidRPr="005471EF">
        <w:rPr>
          <w:rFonts w:eastAsia="SimSun"/>
          <w:lang w:eastAsia="zh-CN"/>
        </w:rPr>
        <w:t>00:08:00,460 --&gt;</w:t>
      </w:r>
      <w:r>
        <w:t xml:space="preserve"> </w:t>
      </w:r>
      <w:r>
        <w:cr/>
      </w:r>
    </w:p>
    <w:p w14:paraId="1FB493AD" w14:textId="77777777" w:rsidR="005471EF" w:rsidRDefault="005471EF" w:rsidP="005471EF">
      <w:r w:rsidRPr="005471EF">
        <w:rPr>
          <w:rFonts w:eastAsia="SimSun"/>
          <w:lang w:eastAsia="zh-CN"/>
        </w:rPr>
        <w:t>00:08:03,139</w:t>
      </w:r>
    </w:p>
    <w:p w14:paraId="6D920B38" w14:textId="77777777" w:rsidR="005471EF" w:rsidRDefault="005471EF" w:rsidP="005471EF">
      <w:r w:rsidRPr="005471EF">
        <w:rPr>
          <w:rFonts w:eastAsia="SimSun" w:hint="eastAsia"/>
          <w:lang w:eastAsia="zh-CN"/>
        </w:rPr>
        <w:t>大家很快停止作任何没有附加价值的事</w:t>
      </w:r>
    </w:p>
    <w:p w14:paraId="16C5461A" w14:textId="77777777" w:rsidR="005471EF" w:rsidRDefault="005471EF" w:rsidP="005471EF"/>
    <w:p w14:paraId="291F1682" w14:textId="77777777" w:rsidR="005471EF" w:rsidRDefault="005471EF" w:rsidP="005471EF">
      <w:r w:rsidRPr="005471EF">
        <w:rPr>
          <w:rFonts w:eastAsia="SimSun"/>
          <w:lang w:eastAsia="zh-CN"/>
        </w:rPr>
        <w:t>166</w:t>
      </w:r>
    </w:p>
    <w:p w14:paraId="28AF4282" w14:textId="77777777" w:rsidR="005471EF" w:rsidRDefault="005471EF" w:rsidP="005471EF">
      <w:r w:rsidRPr="005471EF">
        <w:rPr>
          <w:rFonts w:eastAsia="SimSun"/>
          <w:lang w:eastAsia="zh-CN"/>
        </w:rPr>
        <w:t>00:08:03,139 --&gt; 00:</w:t>
      </w:r>
      <w:proofErr w:type="gramStart"/>
      <w:r w:rsidRPr="005471EF">
        <w:rPr>
          <w:rFonts w:eastAsia="SimSun"/>
          <w:lang w:eastAsia="zh-CN"/>
        </w:rPr>
        <w:t>08:06,490</w:t>
      </w:r>
      <w:proofErr w:type="gramEnd"/>
    </w:p>
    <w:p w14:paraId="6697416D" w14:textId="77777777" w:rsidR="005471EF" w:rsidRDefault="005471EF" w:rsidP="005471EF">
      <w:r w:rsidRPr="005471EF">
        <w:rPr>
          <w:rFonts w:eastAsia="SimSun" w:hint="eastAsia"/>
          <w:lang w:eastAsia="zh-CN"/>
        </w:rPr>
        <w:t>如果有效就</w:t>
      </w:r>
      <w:r>
        <w:rPr>
          <w:rFonts w:hint="eastAsia"/>
        </w:rPr>
        <w:cr/>
      </w:r>
    </w:p>
    <w:p w14:paraId="53B5E862" w14:textId="77777777" w:rsidR="005471EF" w:rsidRDefault="005471EF" w:rsidP="005471EF">
      <w:r w:rsidRPr="005471EF">
        <w:rPr>
          <w:rFonts w:eastAsia="SimSun" w:hint="eastAsia"/>
          <w:lang w:eastAsia="zh-CN"/>
        </w:rPr>
        <w:t>继续做，反之，就停止</w:t>
      </w:r>
    </w:p>
    <w:p w14:paraId="04A0E620" w14:textId="77777777" w:rsidR="005471EF" w:rsidRDefault="005471EF" w:rsidP="005471EF"/>
    <w:p w14:paraId="2BA90A08" w14:textId="77777777" w:rsidR="005471EF" w:rsidRDefault="005471EF" w:rsidP="005471EF">
      <w:r w:rsidRPr="005471EF">
        <w:rPr>
          <w:rFonts w:eastAsia="SimSun"/>
          <w:lang w:eastAsia="zh-CN"/>
        </w:rPr>
        <w:t>167</w:t>
      </w:r>
    </w:p>
    <w:p w14:paraId="0EF2956C" w14:textId="77777777" w:rsidR="005471EF" w:rsidRDefault="005471EF" w:rsidP="005471EF">
      <w:r w:rsidRPr="005471EF">
        <w:rPr>
          <w:rFonts w:eastAsia="SimSun"/>
          <w:lang w:eastAsia="zh-CN"/>
        </w:rPr>
        <w:t>00:08:06,490 --&gt; 00:</w:t>
      </w:r>
      <w:proofErr w:type="gramStart"/>
      <w:r w:rsidRPr="005471EF">
        <w:rPr>
          <w:rFonts w:eastAsia="SimSun"/>
          <w:lang w:eastAsia="zh-CN"/>
        </w:rPr>
        <w:t>08:09,340</w:t>
      </w:r>
      <w:proofErr w:type="gramEnd"/>
    </w:p>
    <w:p w14:paraId="0B5B12C6" w14:textId="77777777" w:rsidR="005471EF" w:rsidRDefault="005471EF" w:rsidP="005471EF">
      <w:r w:rsidRPr="005471EF">
        <w:rPr>
          <w:rFonts w:eastAsia="SimSun" w:hint="eastAsia"/>
          <w:lang w:eastAsia="zh-CN"/>
        </w:rPr>
        <w:t>举例来说，到目前为止</w:t>
      </w:r>
    </w:p>
    <w:p w14:paraId="3FEBF4CB" w14:textId="77777777" w:rsidR="005471EF" w:rsidRDefault="005471EF" w:rsidP="005471EF">
      <w:r w:rsidRPr="005471EF">
        <w:rPr>
          <w:rFonts w:eastAsia="SimSun" w:hint="eastAsia"/>
          <w:lang w:eastAsia="zh-CN"/>
        </w:rPr>
        <w:t>有些事是对我们有</w:t>
      </w:r>
      <w:r>
        <w:rPr>
          <w:rFonts w:hint="eastAsia"/>
        </w:rPr>
        <w:cr/>
      </w:r>
    </w:p>
    <w:p w14:paraId="5A1AF8CB" w14:textId="77777777" w:rsidR="005471EF" w:rsidRDefault="005471EF" w:rsidP="005471EF">
      <w:r w:rsidRPr="005471EF">
        <w:rPr>
          <w:rFonts w:eastAsia="SimSun" w:hint="eastAsia"/>
          <w:lang w:eastAsia="zh-CN"/>
        </w:rPr>
        <w:t>帮助的</w:t>
      </w:r>
    </w:p>
    <w:p w14:paraId="57C776E9" w14:textId="77777777" w:rsidR="005471EF" w:rsidRDefault="005471EF" w:rsidP="005471EF"/>
    <w:p w14:paraId="1A29A974" w14:textId="77777777" w:rsidR="005471EF" w:rsidRDefault="005471EF" w:rsidP="005471EF">
      <w:r w:rsidRPr="005471EF">
        <w:rPr>
          <w:rFonts w:eastAsia="SimSun"/>
          <w:lang w:eastAsia="zh-CN"/>
        </w:rPr>
        <w:t>168</w:t>
      </w:r>
    </w:p>
    <w:p w14:paraId="4B5694B1" w14:textId="77777777" w:rsidR="005471EF" w:rsidRDefault="005471EF" w:rsidP="005471EF">
      <w:r w:rsidRPr="005471EF">
        <w:rPr>
          <w:rFonts w:eastAsia="SimSun"/>
          <w:lang w:eastAsia="zh-CN"/>
        </w:rPr>
        <w:t>00:08:09,340 --&gt; 00:</w:t>
      </w:r>
      <w:proofErr w:type="gramStart"/>
      <w:r w:rsidRPr="005471EF">
        <w:rPr>
          <w:rFonts w:eastAsia="SimSun"/>
          <w:lang w:eastAsia="zh-CN"/>
        </w:rPr>
        <w:t>08:15,300</w:t>
      </w:r>
      <w:proofErr w:type="gramEnd"/>
    </w:p>
    <w:p w14:paraId="53932410" w14:textId="6091D829" w:rsidR="005471EF" w:rsidRDefault="005471EF" w:rsidP="005471EF">
      <w:r w:rsidRPr="005471EF">
        <w:rPr>
          <w:rFonts w:eastAsia="SimSun" w:hint="eastAsia"/>
          <w:lang w:eastAsia="zh-CN"/>
        </w:rPr>
        <w:t>像</w:t>
      </w:r>
      <w:ins w:id="454" w:author="Jacky Shen" w:date="2015-10-03T12:24:00Z">
        <w:r w:rsidR="004B207D">
          <w:rPr>
            <w:rFonts w:eastAsia="SimSun"/>
            <w:lang w:eastAsia="zh-CN"/>
          </w:rPr>
          <w:t>回顾</w:t>
        </w:r>
      </w:ins>
      <w:del w:id="455" w:author="Jacky Shen" w:date="2015-10-03T12:24:00Z">
        <w:r w:rsidRPr="005471EF" w:rsidDel="004B207D">
          <w:rPr>
            <w:rFonts w:eastAsia="SimSun" w:hint="eastAsia"/>
            <w:lang w:eastAsia="zh-CN"/>
          </w:rPr>
          <w:delText>检讨</w:delText>
        </w:r>
      </w:del>
      <w:r w:rsidRPr="005471EF">
        <w:rPr>
          <w:rFonts w:eastAsia="SimSun" w:hint="eastAsia"/>
          <w:lang w:eastAsia="zh-CN"/>
        </w:rPr>
        <w:t>会议、每日站立会议、</w:t>
      </w:r>
    </w:p>
    <w:p w14:paraId="4EDB6AE1" w14:textId="00A45714" w:rsidR="005471EF" w:rsidRDefault="005471EF" w:rsidP="005471EF">
      <w:r w:rsidRPr="005471EF">
        <w:rPr>
          <w:rFonts w:eastAsia="SimSun"/>
          <w:lang w:eastAsia="zh-CN"/>
        </w:rPr>
        <w:t>Google</w:t>
      </w:r>
      <w:ins w:id="456" w:author="Jacky Shen" w:date="2015-10-03T12:24:00Z">
        <w:r w:rsidR="004B207D">
          <w:rPr>
            <w:rFonts w:eastAsia="SimSun"/>
            <w:lang w:eastAsia="zh-CN"/>
          </w:rPr>
          <w:t>文档</w:t>
        </w:r>
      </w:ins>
      <w:del w:id="457" w:author="Jacky Shen" w:date="2015-10-03T12:24:00Z">
        <w:r w:rsidRPr="005471EF" w:rsidDel="004B207D">
          <w:rPr>
            <w:rFonts w:eastAsia="SimSun" w:hint="eastAsia"/>
            <w:lang w:eastAsia="zh-CN"/>
          </w:rPr>
          <w:delText>文件</w:delText>
        </w:r>
      </w:del>
      <w:r w:rsidRPr="005471EF">
        <w:rPr>
          <w:rFonts w:eastAsia="SimSun" w:hint="eastAsia"/>
          <w:lang w:eastAsia="zh-CN"/>
        </w:rPr>
        <w:t>、</w:t>
      </w:r>
      <w:r w:rsidRPr="005471EF">
        <w:rPr>
          <w:rFonts w:eastAsia="SimSun"/>
          <w:lang w:eastAsia="zh-CN"/>
        </w:rPr>
        <w:t>Git</w:t>
      </w:r>
      <w:r w:rsidRPr="005471EF">
        <w:rPr>
          <w:rFonts w:eastAsia="SimSun" w:hint="eastAsia"/>
          <w:lang w:eastAsia="zh-CN"/>
        </w:rPr>
        <w:t>及</w:t>
      </w:r>
      <w:ins w:id="458" w:author="Jacky Shen" w:date="2015-10-03T12:24:00Z">
        <w:r w:rsidR="004B207D">
          <w:rPr>
            <w:rFonts w:eastAsia="SimSun" w:hint="eastAsia"/>
            <w:lang w:eastAsia="zh-CN"/>
          </w:rPr>
          <w:t>公会</w:t>
        </w:r>
        <w:r w:rsidR="004B207D">
          <w:rPr>
            <w:rFonts w:eastAsia="SimSun"/>
            <w:lang w:eastAsia="zh-CN"/>
          </w:rPr>
          <w:t>的研讨</w:t>
        </w:r>
      </w:ins>
      <w:del w:id="459" w:author="Jacky Shen" w:date="2015-10-03T12:24:00Z">
        <w:r w:rsidRPr="005471EF" w:rsidDel="004B207D">
          <w:rPr>
            <w:rFonts w:eastAsia="SimSun" w:hint="eastAsia"/>
            <w:lang w:eastAsia="zh-CN"/>
          </w:rPr>
          <w:delText>非</w:delText>
        </w:r>
      </w:del>
      <w:ins w:id="460" w:author="Jacky Shen" w:date="2015-10-03T12:24:00Z">
        <w:r w:rsidR="004B207D">
          <w:rPr>
            <w:rFonts w:eastAsia="SimSun"/>
            <w:lang w:eastAsia="zh-CN"/>
          </w:rPr>
          <w:t>会议</w:t>
        </w:r>
      </w:ins>
      <w:del w:id="461" w:author="Jacky Shen" w:date="2015-10-03T12:24:00Z">
        <w:r w:rsidRPr="005471EF" w:rsidDel="004B207D">
          <w:rPr>
            <w:rFonts w:eastAsia="SimSun" w:hint="eastAsia"/>
            <w:lang w:eastAsia="zh-CN"/>
          </w:rPr>
          <w:delText>制式</w:delText>
        </w:r>
        <w:r w:rsidDel="004B207D">
          <w:rPr>
            <w:rFonts w:hint="eastAsia"/>
          </w:rPr>
          <w:cr/>
        </w:r>
      </w:del>
    </w:p>
    <w:p w14:paraId="52A0173F" w14:textId="77777777" w:rsidR="005471EF" w:rsidRDefault="005471EF" w:rsidP="005471EF">
      <w:del w:id="462" w:author="Jacky Shen" w:date="2015-10-03T12:24:00Z">
        <w:r w:rsidRPr="005471EF" w:rsidDel="004B207D">
          <w:rPr>
            <w:rFonts w:eastAsia="SimSun" w:hint="eastAsia"/>
            <w:lang w:eastAsia="zh-CN"/>
          </w:rPr>
          <w:delText>公会</w:delText>
        </w:r>
      </w:del>
    </w:p>
    <w:p w14:paraId="62A8C019" w14:textId="77777777" w:rsidR="005471EF" w:rsidRDefault="005471EF" w:rsidP="005471EF"/>
    <w:p w14:paraId="7EDE74B7" w14:textId="77777777" w:rsidR="005471EF" w:rsidRDefault="005471EF" w:rsidP="005471EF">
      <w:r w:rsidRPr="005471EF">
        <w:rPr>
          <w:rFonts w:eastAsia="SimSun"/>
          <w:lang w:eastAsia="zh-CN"/>
        </w:rPr>
        <w:t>169</w:t>
      </w:r>
    </w:p>
    <w:p w14:paraId="3730976D" w14:textId="77777777" w:rsidR="005471EF" w:rsidRDefault="005471EF" w:rsidP="005471EF">
      <w:r w:rsidRPr="005471EF">
        <w:rPr>
          <w:rFonts w:eastAsia="SimSun"/>
          <w:lang w:eastAsia="zh-CN"/>
        </w:rPr>
        <w:t>00:08:15,310 --&gt; 00:</w:t>
      </w:r>
      <w:proofErr w:type="gramStart"/>
      <w:r w:rsidRPr="005471EF">
        <w:rPr>
          <w:rFonts w:eastAsia="SimSun"/>
          <w:lang w:eastAsia="zh-CN"/>
        </w:rPr>
        <w:t>08:19,330</w:t>
      </w:r>
      <w:proofErr w:type="gramEnd"/>
    </w:p>
    <w:p w14:paraId="5E2E0FAE" w14:textId="3BAD3CF5" w:rsidR="005471EF" w:rsidRDefault="005471EF" w:rsidP="005471EF">
      <w:r w:rsidRPr="005471EF">
        <w:rPr>
          <w:rFonts w:eastAsia="SimSun" w:hint="eastAsia"/>
          <w:lang w:eastAsia="zh-CN"/>
        </w:rPr>
        <w:t>有些事情对我们没用，像是：</w:t>
      </w:r>
      <w:ins w:id="463" w:author="Jacky Shen" w:date="2015-10-03T12:25:00Z">
        <w:r w:rsidR="004B207D">
          <w:rPr>
            <w:rFonts w:eastAsia="SimSun"/>
            <w:lang w:eastAsia="zh-CN"/>
          </w:rPr>
          <w:t>时间</w:t>
        </w:r>
      </w:ins>
      <w:del w:id="464" w:author="Jacky Shen" w:date="2015-10-03T12:25:00Z">
        <w:r w:rsidRPr="005471EF" w:rsidDel="004B207D">
          <w:rPr>
            <w:rFonts w:eastAsia="SimSun" w:hint="eastAsia"/>
            <w:lang w:eastAsia="zh-CN"/>
          </w:rPr>
          <w:delText>定期</w:delText>
        </w:r>
      </w:del>
      <w:r w:rsidRPr="005471EF">
        <w:rPr>
          <w:rFonts w:eastAsia="SimSun" w:hint="eastAsia"/>
          <w:lang w:eastAsia="zh-CN"/>
        </w:rPr>
        <w:t>报告和交接</w:t>
      </w:r>
    </w:p>
    <w:p w14:paraId="281C734F" w14:textId="77777777" w:rsidR="005471EF" w:rsidRDefault="005471EF" w:rsidP="005471EF"/>
    <w:p w14:paraId="66806328" w14:textId="77777777" w:rsidR="005471EF" w:rsidRDefault="005471EF" w:rsidP="005471EF">
      <w:r w:rsidRPr="005471EF">
        <w:rPr>
          <w:rFonts w:eastAsia="SimSun"/>
          <w:lang w:eastAsia="zh-CN"/>
        </w:rPr>
        <w:t>170</w:t>
      </w:r>
    </w:p>
    <w:p w14:paraId="6668DDFB" w14:textId="77777777" w:rsidR="005471EF" w:rsidRDefault="005471EF" w:rsidP="005471EF">
      <w:r w:rsidRPr="005471EF">
        <w:rPr>
          <w:rFonts w:eastAsia="SimSun"/>
          <w:lang w:eastAsia="zh-CN"/>
        </w:rPr>
        <w:t>00:08:19,330 --&gt; 00:</w:t>
      </w:r>
      <w:proofErr w:type="gramStart"/>
      <w:r w:rsidRPr="005471EF">
        <w:rPr>
          <w:rFonts w:eastAsia="SimSun"/>
          <w:lang w:eastAsia="zh-CN"/>
        </w:rPr>
        <w:t>08:22,759</w:t>
      </w:r>
      <w:proofErr w:type="gramEnd"/>
    </w:p>
    <w:p w14:paraId="6018C7F7" w14:textId="77777777" w:rsidR="005471EF" w:rsidRDefault="005471EF" w:rsidP="005471EF">
      <w:r w:rsidRPr="005471EF">
        <w:rPr>
          <w:rFonts w:eastAsia="SimSun" w:hint="eastAsia"/>
          <w:lang w:eastAsia="zh-CN"/>
        </w:rPr>
        <w:t>独立的测试团队或测试阶段</w:t>
      </w:r>
    </w:p>
    <w:p w14:paraId="31BC2A25" w14:textId="77777777" w:rsidR="005471EF" w:rsidRDefault="005471EF" w:rsidP="005471EF">
      <w:r w:rsidRPr="005471EF">
        <w:rPr>
          <w:rFonts w:eastAsia="SimSun" w:hint="eastAsia"/>
          <w:lang w:eastAsia="zh-CN"/>
        </w:rPr>
        <w:t>以及工作任务估算</w:t>
      </w:r>
    </w:p>
    <w:p w14:paraId="1AA997FF" w14:textId="77777777" w:rsidR="005471EF" w:rsidRDefault="005471EF" w:rsidP="005471EF"/>
    <w:p w14:paraId="7738E135" w14:textId="77777777" w:rsidR="005471EF" w:rsidRDefault="005471EF" w:rsidP="005471EF">
      <w:r w:rsidRPr="005471EF">
        <w:rPr>
          <w:rFonts w:eastAsia="SimSun"/>
          <w:lang w:eastAsia="zh-CN"/>
        </w:rPr>
        <w:t>171</w:t>
      </w:r>
    </w:p>
    <w:p w14:paraId="5C24AAB5" w14:textId="77777777" w:rsidR="005471EF" w:rsidRDefault="005471EF" w:rsidP="005471EF">
      <w:r w:rsidRPr="005471EF">
        <w:rPr>
          <w:rFonts w:eastAsia="SimSun"/>
          <w:lang w:eastAsia="zh-CN"/>
        </w:rPr>
        <w:t>00:08:22,759 --&gt;</w:t>
      </w:r>
      <w:r>
        <w:t xml:space="preserve"> </w:t>
      </w:r>
      <w:r>
        <w:cr/>
      </w:r>
    </w:p>
    <w:p w14:paraId="05B5D6B9" w14:textId="77777777" w:rsidR="005471EF" w:rsidRDefault="005471EF" w:rsidP="005471EF">
      <w:r w:rsidRPr="005471EF">
        <w:rPr>
          <w:rFonts w:eastAsia="SimSun"/>
          <w:lang w:eastAsia="zh-CN"/>
        </w:rPr>
        <w:t>00:08:24,620</w:t>
      </w:r>
    </w:p>
    <w:p w14:paraId="2BFB1914" w14:textId="77777777" w:rsidR="005471EF" w:rsidRDefault="005471EF" w:rsidP="005471EF">
      <w:r w:rsidRPr="005471EF">
        <w:rPr>
          <w:rFonts w:eastAsia="SimSun" w:hint="eastAsia"/>
          <w:lang w:eastAsia="zh-CN"/>
        </w:rPr>
        <w:t>我们几乎不做这些事</w:t>
      </w:r>
    </w:p>
    <w:p w14:paraId="5AFDCBA3" w14:textId="77777777" w:rsidR="005471EF" w:rsidRDefault="005471EF" w:rsidP="005471EF"/>
    <w:p w14:paraId="557A0EF8" w14:textId="77777777" w:rsidR="005471EF" w:rsidRDefault="005471EF" w:rsidP="005471EF">
      <w:r w:rsidRPr="005471EF">
        <w:rPr>
          <w:rFonts w:eastAsia="SimSun"/>
          <w:lang w:eastAsia="zh-CN"/>
        </w:rPr>
        <w:t>172</w:t>
      </w:r>
    </w:p>
    <w:p w14:paraId="469D295E" w14:textId="77777777" w:rsidR="005471EF" w:rsidRDefault="005471EF" w:rsidP="005471EF">
      <w:r w:rsidRPr="005471EF">
        <w:rPr>
          <w:rFonts w:eastAsia="SimSun"/>
          <w:lang w:eastAsia="zh-CN"/>
        </w:rPr>
        <w:t>00:08:24,620 --&gt; 00:</w:t>
      </w:r>
      <w:proofErr w:type="gramStart"/>
      <w:r w:rsidRPr="005471EF">
        <w:rPr>
          <w:rFonts w:eastAsia="SimSun"/>
          <w:lang w:eastAsia="zh-CN"/>
        </w:rPr>
        <w:t>08:27,580</w:t>
      </w:r>
      <w:proofErr w:type="gramEnd"/>
    </w:p>
    <w:p w14:paraId="1648DCDC" w14:textId="77777777" w:rsidR="005471EF" w:rsidRDefault="005471EF" w:rsidP="005471EF">
      <w:r w:rsidRPr="005471EF">
        <w:rPr>
          <w:rFonts w:eastAsia="SimSun" w:hint="eastAsia"/>
          <w:lang w:eastAsia="zh-CN"/>
        </w:rPr>
        <w:t>我们也对无效的会议</w:t>
      </w:r>
    </w:p>
    <w:p w14:paraId="044D9202" w14:textId="77777777" w:rsidR="005471EF" w:rsidRDefault="005471EF" w:rsidP="005471EF"/>
    <w:p w14:paraId="2EE6FF0A" w14:textId="77777777" w:rsidR="005471EF" w:rsidRDefault="005471EF" w:rsidP="005471EF">
      <w:r w:rsidRPr="005471EF">
        <w:rPr>
          <w:rFonts w:eastAsia="SimSun"/>
          <w:lang w:eastAsia="zh-CN"/>
        </w:rPr>
        <w:t>173</w:t>
      </w:r>
    </w:p>
    <w:p w14:paraId="6ED2F1D4" w14:textId="77777777" w:rsidR="005471EF" w:rsidRDefault="005471EF" w:rsidP="005471EF">
      <w:r w:rsidRPr="005471EF">
        <w:rPr>
          <w:rFonts w:eastAsia="SimSun"/>
          <w:lang w:eastAsia="zh-CN"/>
        </w:rPr>
        <w:t>00:08:27,580 --&gt; 00:</w:t>
      </w:r>
      <w:proofErr w:type="gramStart"/>
      <w:r w:rsidRPr="005471EF">
        <w:rPr>
          <w:rFonts w:eastAsia="SimSun"/>
          <w:lang w:eastAsia="zh-CN"/>
        </w:rPr>
        <w:t>08:30,990</w:t>
      </w:r>
      <w:proofErr w:type="gramEnd"/>
    </w:p>
    <w:p w14:paraId="2D9451FF" w14:textId="77777777" w:rsidR="005471EF" w:rsidRDefault="005471EF" w:rsidP="005471EF">
      <w:r w:rsidRPr="005471EF">
        <w:rPr>
          <w:rFonts w:eastAsia="SimSun" w:hint="eastAsia"/>
          <w:lang w:eastAsia="zh-CN"/>
        </w:rPr>
        <w:t>以及一些企业官话避之而唯恐不及</w:t>
      </w:r>
    </w:p>
    <w:p w14:paraId="2E1A6068" w14:textId="77777777" w:rsidR="005471EF" w:rsidRDefault="005471EF" w:rsidP="005471EF"/>
    <w:p w14:paraId="44F1352C" w14:textId="77777777" w:rsidR="005471EF" w:rsidRDefault="005471EF" w:rsidP="005471EF">
      <w:r w:rsidRPr="005471EF">
        <w:rPr>
          <w:rFonts w:eastAsia="SimSun"/>
          <w:lang w:eastAsia="zh-CN"/>
        </w:rPr>
        <w:t>174</w:t>
      </w:r>
    </w:p>
    <w:p w14:paraId="7491A615" w14:textId="77777777" w:rsidR="005471EF" w:rsidRDefault="005471EF" w:rsidP="005471EF">
      <w:r w:rsidRPr="005471EF">
        <w:rPr>
          <w:rFonts w:eastAsia="SimSun"/>
          <w:lang w:eastAsia="zh-CN"/>
        </w:rPr>
        <w:t>00:08:30,990 --&gt;</w:t>
      </w:r>
      <w:r>
        <w:t xml:space="preserve"> </w:t>
      </w:r>
      <w:r>
        <w:cr/>
      </w:r>
    </w:p>
    <w:p w14:paraId="129D7050" w14:textId="77777777" w:rsidR="005471EF" w:rsidRDefault="005471EF" w:rsidP="005471EF">
      <w:r w:rsidRPr="005471EF">
        <w:rPr>
          <w:rFonts w:eastAsia="SimSun"/>
          <w:lang w:eastAsia="zh-CN"/>
        </w:rPr>
        <w:t>00:08:34,940</w:t>
      </w:r>
    </w:p>
    <w:p w14:paraId="3CEA6A21" w14:textId="77777777" w:rsidR="005471EF" w:rsidRDefault="005471EF" w:rsidP="005471EF">
      <w:r w:rsidRPr="005471EF">
        <w:rPr>
          <w:rFonts w:eastAsia="SimSun" w:hint="eastAsia"/>
          <w:lang w:eastAsia="zh-CN"/>
        </w:rPr>
        <w:t>最常见的资源浪费就是俗称的大型项目</w:t>
      </w:r>
    </w:p>
    <w:p w14:paraId="07F64F41" w14:textId="77777777" w:rsidR="005471EF" w:rsidRDefault="005471EF" w:rsidP="005471EF"/>
    <w:p w14:paraId="0F4B2D3C" w14:textId="77777777" w:rsidR="005471EF" w:rsidRDefault="005471EF" w:rsidP="005471EF">
      <w:r w:rsidRPr="005471EF">
        <w:rPr>
          <w:rFonts w:eastAsia="SimSun"/>
          <w:lang w:eastAsia="zh-CN"/>
        </w:rPr>
        <w:t>175</w:t>
      </w:r>
    </w:p>
    <w:p w14:paraId="52130840" w14:textId="77777777" w:rsidR="005471EF" w:rsidRDefault="005471EF" w:rsidP="005471EF">
      <w:r w:rsidRPr="005471EF">
        <w:rPr>
          <w:rFonts w:eastAsia="SimSun"/>
          <w:lang w:eastAsia="zh-CN"/>
        </w:rPr>
        <w:t>00:08:34,940 --&gt; 00:</w:t>
      </w:r>
      <w:proofErr w:type="gramStart"/>
      <w:r w:rsidRPr="005471EF">
        <w:rPr>
          <w:rFonts w:eastAsia="SimSun"/>
          <w:lang w:eastAsia="zh-CN"/>
        </w:rPr>
        <w:t>08:39,920</w:t>
      </w:r>
      <w:proofErr w:type="gramEnd"/>
    </w:p>
    <w:p w14:paraId="3F305498" w14:textId="77777777" w:rsidR="005471EF" w:rsidRDefault="005471EF" w:rsidP="005471EF">
      <w:r w:rsidRPr="005471EF">
        <w:rPr>
          <w:rFonts w:eastAsia="SimSun" w:hint="eastAsia"/>
          <w:lang w:eastAsia="zh-CN"/>
        </w:rPr>
        <w:t>基本上就是</w:t>
      </w:r>
      <w:r>
        <w:rPr>
          <w:rFonts w:hint="eastAsia"/>
        </w:rPr>
        <w:cr/>
      </w:r>
    </w:p>
    <w:p w14:paraId="3C2A20CA" w14:textId="7FD7CF1A" w:rsidR="005471EF" w:rsidRDefault="005471EF" w:rsidP="005471EF">
      <w:r w:rsidRPr="005471EF">
        <w:rPr>
          <w:rFonts w:eastAsia="SimSun" w:hint="eastAsia"/>
          <w:lang w:eastAsia="zh-CN"/>
        </w:rPr>
        <w:t>那种要很多小</w:t>
      </w:r>
      <w:ins w:id="465" w:author="Jacky Shen" w:date="2015-10-03T12:25:00Z">
        <w:r w:rsidR="004B207D">
          <w:rPr>
            <w:rFonts w:eastAsia="SimSun" w:hint="eastAsia"/>
            <w:lang w:eastAsia="zh-CN"/>
          </w:rPr>
          <w:t>队</w:t>
        </w:r>
      </w:ins>
      <w:del w:id="466" w:author="Jacky Shen" w:date="2015-10-03T12:25:00Z">
        <w:r w:rsidRPr="005471EF" w:rsidDel="004B207D">
          <w:rPr>
            <w:rFonts w:eastAsia="SimSun" w:hint="eastAsia"/>
            <w:lang w:eastAsia="zh-CN"/>
          </w:rPr>
          <w:delText>组</w:delText>
        </w:r>
      </w:del>
    </w:p>
    <w:p w14:paraId="3738A97E" w14:textId="77777777" w:rsidR="005471EF" w:rsidRDefault="005471EF" w:rsidP="005471EF">
      <w:r w:rsidRPr="005471EF">
        <w:rPr>
          <w:rFonts w:eastAsia="SimSun" w:hint="eastAsia"/>
          <w:lang w:eastAsia="zh-CN"/>
        </w:rPr>
        <w:t>一起密切合作数个月的项目</w:t>
      </w:r>
    </w:p>
    <w:p w14:paraId="13CB24E3" w14:textId="77777777" w:rsidR="005471EF" w:rsidRDefault="005471EF" w:rsidP="005471EF"/>
    <w:p w14:paraId="7352D155" w14:textId="77777777" w:rsidR="005471EF" w:rsidRDefault="005471EF" w:rsidP="005471EF">
      <w:r w:rsidRPr="005471EF">
        <w:rPr>
          <w:rFonts w:eastAsia="SimSun"/>
          <w:lang w:eastAsia="zh-CN"/>
        </w:rPr>
        <w:t>176</w:t>
      </w:r>
    </w:p>
    <w:p w14:paraId="4B35A4E9" w14:textId="77777777" w:rsidR="005471EF" w:rsidRDefault="005471EF" w:rsidP="005471EF">
      <w:r w:rsidRPr="005471EF">
        <w:rPr>
          <w:rFonts w:eastAsia="SimSun"/>
          <w:lang w:eastAsia="zh-CN"/>
        </w:rPr>
        <w:t>00:08:39,920 --&gt; 00:</w:t>
      </w:r>
      <w:proofErr w:type="gramStart"/>
      <w:r w:rsidRPr="005471EF">
        <w:rPr>
          <w:rFonts w:eastAsia="SimSun"/>
          <w:lang w:eastAsia="zh-CN"/>
        </w:rPr>
        <w:t>08:42,020</w:t>
      </w:r>
      <w:proofErr w:type="gramEnd"/>
    </w:p>
    <w:p w14:paraId="6404625F" w14:textId="15311D12" w:rsidR="005471EF" w:rsidRDefault="005471EF" w:rsidP="005471EF">
      <w:r w:rsidRPr="005471EF">
        <w:rPr>
          <w:rFonts w:eastAsia="SimSun" w:hint="eastAsia"/>
          <w:lang w:eastAsia="zh-CN"/>
        </w:rPr>
        <w:t>大型</w:t>
      </w:r>
      <w:ins w:id="467" w:author="Jacky Shen" w:date="2015-10-03T12:26:00Z">
        <w:r w:rsidR="004B207D">
          <w:rPr>
            <w:rFonts w:eastAsia="SimSun"/>
            <w:lang w:eastAsia="zh-CN"/>
          </w:rPr>
          <w:t>项目</w:t>
        </w:r>
      </w:ins>
      <w:del w:id="468" w:author="Jacky Shen" w:date="2015-10-03T12:26:00Z">
        <w:r w:rsidRPr="005471EF" w:rsidDel="004B207D">
          <w:rPr>
            <w:rFonts w:eastAsia="SimSun" w:hint="eastAsia"/>
            <w:lang w:eastAsia="zh-CN"/>
          </w:rPr>
          <w:delText>专案</w:delText>
        </w:r>
      </w:del>
      <w:r w:rsidRPr="005471EF">
        <w:rPr>
          <w:rFonts w:eastAsia="SimSun" w:hint="eastAsia"/>
          <w:lang w:eastAsia="zh-CN"/>
        </w:rPr>
        <w:t>意味着巨大</w:t>
      </w:r>
      <w:r>
        <w:rPr>
          <w:rFonts w:hint="eastAsia"/>
        </w:rPr>
        <w:cr/>
      </w:r>
    </w:p>
    <w:p w14:paraId="173ECDA7" w14:textId="77777777" w:rsidR="005471EF" w:rsidRDefault="005471EF" w:rsidP="005471EF">
      <w:r w:rsidRPr="005471EF">
        <w:rPr>
          <w:rFonts w:eastAsia="SimSun" w:hint="eastAsia"/>
          <w:lang w:eastAsia="zh-CN"/>
        </w:rPr>
        <w:t>的风险</w:t>
      </w:r>
    </w:p>
    <w:p w14:paraId="5F642BCD" w14:textId="77777777" w:rsidR="005471EF" w:rsidRDefault="005471EF" w:rsidP="005471EF"/>
    <w:p w14:paraId="20F130CA" w14:textId="77777777" w:rsidR="005471EF" w:rsidRDefault="005471EF" w:rsidP="005471EF">
      <w:r w:rsidRPr="005471EF">
        <w:rPr>
          <w:rFonts w:eastAsia="SimSun"/>
          <w:lang w:eastAsia="zh-CN"/>
        </w:rPr>
        <w:t>177</w:t>
      </w:r>
    </w:p>
    <w:p w14:paraId="5FE97CA3" w14:textId="77777777" w:rsidR="005471EF" w:rsidRDefault="005471EF" w:rsidP="005471EF">
      <w:r w:rsidRPr="005471EF">
        <w:rPr>
          <w:rFonts w:eastAsia="SimSun"/>
          <w:lang w:eastAsia="zh-CN"/>
        </w:rPr>
        <w:t>00:08:42,029 --&gt; 00:</w:t>
      </w:r>
      <w:proofErr w:type="gramStart"/>
      <w:r w:rsidRPr="005471EF">
        <w:rPr>
          <w:rFonts w:eastAsia="SimSun"/>
          <w:lang w:eastAsia="zh-CN"/>
        </w:rPr>
        <w:t>08:44,140</w:t>
      </w:r>
      <w:proofErr w:type="gramEnd"/>
    </w:p>
    <w:p w14:paraId="1B5F6F74" w14:textId="77777777" w:rsidR="005471EF" w:rsidRDefault="005471EF" w:rsidP="005471EF">
      <w:r w:rsidRPr="005471EF">
        <w:rPr>
          <w:rFonts w:eastAsia="SimSun" w:hint="eastAsia"/>
          <w:lang w:eastAsia="zh-CN"/>
        </w:rPr>
        <w:t>所以我们力求短小精干</w:t>
      </w:r>
    </w:p>
    <w:p w14:paraId="374380BE" w14:textId="77777777" w:rsidR="005471EF" w:rsidRDefault="005471EF" w:rsidP="005471EF">
      <w:r w:rsidRPr="005471EF">
        <w:rPr>
          <w:rFonts w:eastAsia="SimSun" w:hint="eastAsia"/>
          <w:lang w:eastAsia="zh-CN"/>
        </w:rPr>
        <w:t>精简</w:t>
      </w:r>
      <w:del w:id="469" w:author="Jacky Shen" w:date="2015-10-03T12:26:00Z">
        <w:r w:rsidRPr="005471EF" w:rsidDel="004B207D">
          <w:rPr>
            <w:rFonts w:eastAsia="SimSun" w:hint="eastAsia"/>
            <w:lang w:eastAsia="zh-CN"/>
          </w:rPr>
          <w:delText>化</w:delText>
        </w:r>
      </w:del>
      <w:r w:rsidRPr="005471EF">
        <w:rPr>
          <w:rFonts w:eastAsia="SimSun" w:hint="eastAsia"/>
          <w:lang w:eastAsia="zh-CN"/>
        </w:rPr>
        <w:t>需求</w:t>
      </w:r>
    </w:p>
    <w:p w14:paraId="33AEDD6E" w14:textId="77777777" w:rsidR="005471EF" w:rsidRDefault="005471EF" w:rsidP="005471EF"/>
    <w:p w14:paraId="567187B9" w14:textId="77777777" w:rsidR="005471EF" w:rsidRDefault="005471EF" w:rsidP="005471EF">
      <w:r w:rsidRPr="005471EF">
        <w:rPr>
          <w:rFonts w:eastAsia="SimSun"/>
          <w:lang w:eastAsia="zh-CN"/>
        </w:rPr>
        <w:t>178</w:t>
      </w:r>
    </w:p>
    <w:p w14:paraId="5C7097FA" w14:textId="77777777" w:rsidR="005471EF" w:rsidRDefault="005471EF" w:rsidP="005471EF">
      <w:r w:rsidRPr="005471EF">
        <w:rPr>
          <w:rFonts w:eastAsia="SimSun"/>
          <w:lang w:eastAsia="zh-CN"/>
        </w:rPr>
        <w:t>00:08:44,140</w:t>
      </w:r>
      <w:r>
        <w:t xml:space="preserve"> </w:t>
      </w:r>
      <w:r>
        <w:cr/>
      </w:r>
    </w:p>
    <w:p w14:paraId="66832E81" w14:textId="77777777" w:rsidR="005471EF" w:rsidRDefault="005471EF" w:rsidP="005471EF">
      <w:r w:rsidRPr="005471EF">
        <w:rPr>
          <w:rFonts w:eastAsia="SimSun"/>
          <w:lang w:eastAsia="zh-CN"/>
        </w:rPr>
        <w:t>--&gt; 00:08:48,280</w:t>
      </w:r>
    </w:p>
    <w:p w14:paraId="519BFF27" w14:textId="77777777" w:rsidR="005471EF" w:rsidRDefault="005471EF" w:rsidP="005471EF">
      <w:r w:rsidRPr="005471EF">
        <w:rPr>
          <w:rFonts w:eastAsia="SimSun" w:hint="eastAsia"/>
          <w:lang w:eastAsia="zh-CN"/>
        </w:rPr>
        <w:t>并且努力把项目拆解成一系列小的工作</w:t>
      </w:r>
    </w:p>
    <w:p w14:paraId="68985169" w14:textId="77777777" w:rsidR="005471EF" w:rsidRDefault="005471EF" w:rsidP="005471EF"/>
    <w:p w14:paraId="3678059B" w14:textId="77777777" w:rsidR="005471EF" w:rsidRDefault="005471EF" w:rsidP="005471EF">
      <w:r w:rsidRPr="005471EF">
        <w:rPr>
          <w:rFonts w:eastAsia="SimSun"/>
          <w:lang w:eastAsia="zh-CN"/>
        </w:rPr>
        <w:t>179</w:t>
      </w:r>
    </w:p>
    <w:p w14:paraId="357BEAB1" w14:textId="77777777" w:rsidR="005471EF" w:rsidRDefault="005471EF" w:rsidP="005471EF">
      <w:r w:rsidRPr="005471EF">
        <w:rPr>
          <w:rFonts w:eastAsia="SimSun"/>
          <w:lang w:eastAsia="zh-CN"/>
        </w:rPr>
        <w:t>00:08:48,290 --&gt; 00:</w:t>
      </w:r>
      <w:proofErr w:type="gramStart"/>
      <w:r w:rsidRPr="005471EF">
        <w:rPr>
          <w:rFonts w:eastAsia="SimSun"/>
          <w:lang w:eastAsia="zh-CN"/>
        </w:rPr>
        <w:t>08:52,119</w:t>
      </w:r>
      <w:proofErr w:type="gramEnd"/>
    </w:p>
    <w:p w14:paraId="6DE76AE7" w14:textId="77777777" w:rsidR="005471EF" w:rsidRDefault="005471EF" w:rsidP="005471EF">
      <w:r w:rsidRPr="005471EF">
        <w:rPr>
          <w:rFonts w:eastAsia="SimSun" w:hint="eastAsia"/>
          <w:lang w:eastAsia="zh-CN"/>
        </w:rPr>
        <w:t>然而有</w:t>
      </w:r>
      <w:r>
        <w:rPr>
          <w:rFonts w:hint="eastAsia"/>
        </w:rPr>
        <w:cr/>
      </w:r>
    </w:p>
    <w:p w14:paraId="61FD219E" w14:textId="18350280" w:rsidR="005471EF" w:rsidRDefault="005471EF" w:rsidP="005471EF">
      <w:r w:rsidRPr="005471EF">
        <w:rPr>
          <w:rFonts w:eastAsia="SimSun" w:hint="eastAsia"/>
          <w:lang w:eastAsia="zh-CN"/>
        </w:rPr>
        <w:t>些时候大型项目也是</w:t>
      </w:r>
      <w:ins w:id="470" w:author="Jacky Shen" w:date="2015-10-03T12:26:00Z">
        <w:r w:rsidR="004B207D">
          <w:rPr>
            <w:rFonts w:eastAsia="SimSun"/>
            <w:lang w:eastAsia="zh-CN"/>
          </w:rPr>
          <w:t>合理</w:t>
        </w:r>
      </w:ins>
      <w:del w:id="471" w:author="Jacky Shen" w:date="2015-10-03T12:26:00Z">
        <w:r w:rsidRPr="005471EF" w:rsidDel="004B207D">
          <w:rPr>
            <w:rFonts w:eastAsia="SimSun" w:hint="eastAsia"/>
            <w:lang w:eastAsia="zh-CN"/>
          </w:rPr>
          <w:delText>有需要</w:delText>
        </w:r>
      </w:del>
      <w:r w:rsidRPr="005471EF">
        <w:rPr>
          <w:rFonts w:eastAsia="SimSun" w:hint="eastAsia"/>
          <w:lang w:eastAsia="zh-CN"/>
        </w:rPr>
        <w:t>的</w:t>
      </w:r>
    </w:p>
    <w:p w14:paraId="46FF946C" w14:textId="77777777" w:rsidR="005471EF" w:rsidRDefault="005471EF" w:rsidP="005471EF"/>
    <w:p w14:paraId="55EDCDE6" w14:textId="77777777" w:rsidR="005471EF" w:rsidRDefault="005471EF" w:rsidP="005471EF">
      <w:r w:rsidRPr="005471EF">
        <w:rPr>
          <w:rFonts w:eastAsia="SimSun"/>
          <w:lang w:eastAsia="zh-CN"/>
        </w:rPr>
        <w:t>180</w:t>
      </w:r>
    </w:p>
    <w:p w14:paraId="1F00C227" w14:textId="77777777" w:rsidR="005471EF" w:rsidRDefault="005471EF" w:rsidP="005471EF">
      <w:r w:rsidRPr="005471EF">
        <w:rPr>
          <w:rFonts w:eastAsia="SimSun"/>
          <w:lang w:eastAsia="zh-CN"/>
        </w:rPr>
        <w:t>00:08:52,119 --&gt; 00:</w:t>
      </w:r>
      <w:proofErr w:type="gramStart"/>
      <w:r w:rsidRPr="005471EF">
        <w:rPr>
          <w:rFonts w:eastAsia="SimSun"/>
          <w:lang w:eastAsia="zh-CN"/>
        </w:rPr>
        <w:t>08:54,589</w:t>
      </w:r>
      <w:proofErr w:type="gramEnd"/>
    </w:p>
    <w:p w14:paraId="7B252496" w14:textId="77777777" w:rsidR="005471EF" w:rsidRDefault="005471EF" w:rsidP="005471EF">
      <w:r w:rsidRPr="005471EF">
        <w:rPr>
          <w:rFonts w:eastAsia="SimSun" w:hint="eastAsia"/>
          <w:lang w:eastAsia="zh-CN"/>
        </w:rPr>
        <w:t>且潜在利益远胜于风险</w:t>
      </w:r>
    </w:p>
    <w:p w14:paraId="5AF98733" w14:textId="77777777" w:rsidR="005471EF" w:rsidRDefault="005471EF" w:rsidP="005471EF"/>
    <w:p w14:paraId="31C4A158" w14:textId="77777777" w:rsidR="005471EF" w:rsidRDefault="005471EF" w:rsidP="005471EF">
      <w:r w:rsidRPr="005471EF">
        <w:rPr>
          <w:rFonts w:eastAsia="SimSun"/>
          <w:lang w:eastAsia="zh-CN"/>
        </w:rPr>
        <w:t>181</w:t>
      </w:r>
    </w:p>
    <w:p w14:paraId="5F6E836F" w14:textId="77777777" w:rsidR="005471EF" w:rsidRDefault="005471EF" w:rsidP="005471EF">
      <w:r w:rsidRPr="005471EF">
        <w:rPr>
          <w:rFonts w:eastAsia="SimSun"/>
          <w:lang w:eastAsia="zh-CN"/>
        </w:rPr>
        <w:t>00:08:54,589 --&gt; 00:</w:t>
      </w:r>
      <w:proofErr w:type="gramStart"/>
      <w:r w:rsidRPr="005471EF">
        <w:rPr>
          <w:rFonts w:eastAsia="SimSun"/>
          <w:lang w:eastAsia="zh-CN"/>
        </w:rPr>
        <w:t>08:58,069</w:t>
      </w:r>
      <w:proofErr w:type="gramEnd"/>
    </w:p>
    <w:p w14:paraId="2DB52AB1" w14:textId="77777777" w:rsidR="005471EF" w:rsidRDefault="005471EF" w:rsidP="005471EF">
      <w:r w:rsidRPr="005471EF">
        <w:rPr>
          <w:rFonts w:eastAsia="SimSun" w:hint="eastAsia"/>
          <w:lang w:eastAsia="zh-CN"/>
        </w:rPr>
        <w:t>在那些情况，我们发现</w:t>
      </w:r>
    </w:p>
    <w:p w14:paraId="1A339B53" w14:textId="44AD9C80" w:rsidR="005471EF" w:rsidRDefault="005471EF" w:rsidP="005471EF">
      <w:r w:rsidRPr="005471EF">
        <w:rPr>
          <w:rFonts w:eastAsia="SimSun" w:hint="eastAsia"/>
          <w:lang w:eastAsia="zh-CN"/>
        </w:rPr>
        <w:t>有些实际的作法是很</w:t>
      </w:r>
      <w:ins w:id="472" w:author="Jacky Shen" w:date="2015-10-03T12:26:00Z">
        <w:r w:rsidR="004B207D">
          <w:rPr>
            <w:rFonts w:eastAsia="SimSun"/>
            <w:lang w:eastAsia="zh-CN"/>
          </w:rPr>
          <w:t>必要</w:t>
        </w:r>
      </w:ins>
      <w:del w:id="473" w:author="Jacky Shen" w:date="2015-10-03T12:26:00Z">
        <w:r w:rsidRPr="005471EF" w:rsidDel="004B207D">
          <w:rPr>
            <w:rFonts w:eastAsia="SimSun" w:hint="eastAsia"/>
            <w:lang w:eastAsia="zh-CN"/>
          </w:rPr>
          <w:delText>重要</w:delText>
        </w:r>
      </w:del>
      <w:r w:rsidRPr="005471EF">
        <w:rPr>
          <w:rFonts w:eastAsia="SimSun" w:hint="eastAsia"/>
          <w:lang w:eastAsia="zh-CN"/>
        </w:rPr>
        <w:t>的</w:t>
      </w:r>
    </w:p>
    <w:p w14:paraId="48DA7C85" w14:textId="77777777" w:rsidR="005471EF" w:rsidRDefault="005471EF" w:rsidP="005471EF"/>
    <w:p w14:paraId="00E7CB18" w14:textId="77777777" w:rsidR="005471EF" w:rsidRDefault="005471EF" w:rsidP="005471EF">
      <w:r w:rsidRPr="005471EF">
        <w:rPr>
          <w:rFonts w:eastAsia="SimSun"/>
          <w:lang w:eastAsia="zh-CN"/>
        </w:rPr>
        <w:t>182</w:t>
      </w:r>
    </w:p>
    <w:p w14:paraId="576703DA" w14:textId="77777777" w:rsidR="005471EF" w:rsidRDefault="005471EF" w:rsidP="005471EF">
      <w:r w:rsidRPr="005471EF">
        <w:rPr>
          <w:rFonts w:eastAsia="SimSun"/>
          <w:lang w:eastAsia="zh-CN"/>
        </w:rPr>
        <w:t>00:08:58,069</w:t>
      </w:r>
      <w:r>
        <w:t xml:space="preserve"> </w:t>
      </w:r>
      <w:r>
        <w:cr/>
      </w:r>
    </w:p>
    <w:p w14:paraId="260B9B83" w14:textId="77777777" w:rsidR="005471EF" w:rsidRDefault="005471EF" w:rsidP="005471EF">
      <w:r w:rsidRPr="005471EF">
        <w:rPr>
          <w:rFonts w:eastAsia="SimSun"/>
          <w:lang w:eastAsia="zh-CN"/>
        </w:rPr>
        <w:t>--&gt; 00:09:03,040</w:t>
      </w:r>
    </w:p>
    <w:p w14:paraId="2659C350" w14:textId="4549153C" w:rsidR="005471EF" w:rsidRDefault="005471EF" w:rsidP="005471EF">
      <w:r w:rsidRPr="005471EF">
        <w:rPr>
          <w:rFonts w:eastAsia="SimSun" w:hint="eastAsia"/>
          <w:lang w:eastAsia="zh-CN"/>
        </w:rPr>
        <w:t>用</w:t>
      </w:r>
      <w:del w:id="474" w:author="Jacky Shen" w:date="2015-10-03T12:27:00Z">
        <w:r w:rsidRPr="005471EF" w:rsidDel="004B207D">
          <w:rPr>
            <w:rFonts w:eastAsia="SimSun" w:hint="eastAsia"/>
            <w:lang w:eastAsia="zh-CN"/>
          </w:rPr>
          <w:delText>不同组合的</w:delText>
        </w:r>
      </w:del>
      <w:ins w:id="475" w:author="Jacky Shen" w:date="2015-10-03T12:27:00Z">
        <w:r w:rsidR="004B207D">
          <w:rPr>
            <w:rFonts w:eastAsia="SimSun"/>
            <w:lang w:eastAsia="zh-CN"/>
          </w:rPr>
          <w:t>物理</w:t>
        </w:r>
      </w:ins>
      <w:del w:id="476" w:author="Jacky Shen" w:date="2015-10-03T12:27:00Z">
        <w:r w:rsidRPr="005471EF" w:rsidDel="004B207D">
          <w:rPr>
            <w:rFonts w:eastAsia="SimSun" w:hint="eastAsia"/>
            <w:lang w:eastAsia="zh-CN"/>
          </w:rPr>
          <w:delText>实体</w:delText>
        </w:r>
      </w:del>
      <w:r w:rsidRPr="005471EF">
        <w:rPr>
          <w:rFonts w:eastAsia="SimSun" w:hint="eastAsia"/>
          <w:lang w:eastAsia="zh-CN"/>
        </w:rPr>
        <w:t>或电子白板</w:t>
      </w:r>
      <w:ins w:id="477" w:author="Jacky Shen" w:date="2015-10-03T12:27:00Z">
        <w:r w:rsidR="004B207D">
          <w:rPr>
            <w:rFonts w:eastAsia="SimSun"/>
            <w:lang w:eastAsia="zh-CN"/>
          </w:rPr>
          <w:t>的各种组合</w:t>
        </w:r>
      </w:ins>
      <w:r w:rsidRPr="005471EF">
        <w:rPr>
          <w:rFonts w:eastAsia="SimSun" w:hint="eastAsia"/>
          <w:lang w:eastAsia="zh-CN"/>
        </w:rPr>
        <w:t>来可视化</w:t>
      </w:r>
      <w:ins w:id="478" w:author="Jacky Shen" w:date="2015-10-03T12:27:00Z">
        <w:r w:rsidR="004B207D">
          <w:rPr>
            <w:rFonts w:eastAsia="SimSun"/>
            <w:lang w:eastAsia="zh-CN"/>
          </w:rPr>
          <w:t>进展</w:t>
        </w:r>
      </w:ins>
      <w:del w:id="479" w:author="Jacky Shen" w:date="2015-10-03T12:26:00Z">
        <w:r w:rsidRPr="005471EF" w:rsidDel="004B207D">
          <w:rPr>
            <w:rFonts w:eastAsia="SimSun" w:hint="eastAsia"/>
            <w:lang w:eastAsia="zh-CN"/>
          </w:rPr>
          <w:delText>流程</w:delText>
        </w:r>
      </w:del>
    </w:p>
    <w:p w14:paraId="5CA69BEB" w14:textId="77777777" w:rsidR="005471EF" w:rsidRDefault="005471EF" w:rsidP="005471EF"/>
    <w:p w14:paraId="7EB867A0" w14:textId="77777777" w:rsidR="005471EF" w:rsidRDefault="005471EF" w:rsidP="005471EF">
      <w:r w:rsidRPr="005471EF">
        <w:rPr>
          <w:rFonts w:eastAsia="SimSun"/>
          <w:lang w:eastAsia="zh-CN"/>
        </w:rPr>
        <w:t>183</w:t>
      </w:r>
    </w:p>
    <w:p w14:paraId="036C5C7D" w14:textId="77777777" w:rsidR="005471EF" w:rsidRDefault="005471EF" w:rsidP="005471EF">
      <w:r w:rsidRPr="005471EF">
        <w:rPr>
          <w:rFonts w:eastAsia="SimSun"/>
          <w:lang w:eastAsia="zh-CN"/>
        </w:rPr>
        <w:t>00:09:03,040 --&gt; 00:</w:t>
      </w:r>
      <w:proofErr w:type="gramStart"/>
      <w:r w:rsidRPr="005471EF">
        <w:rPr>
          <w:rFonts w:eastAsia="SimSun"/>
          <w:lang w:eastAsia="zh-CN"/>
        </w:rPr>
        <w:t>09:04,720</w:t>
      </w:r>
      <w:proofErr w:type="gramEnd"/>
    </w:p>
    <w:p w14:paraId="6F24E885" w14:textId="77777777" w:rsidR="005471EF" w:rsidRDefault="005471EF" w:rsidP="005471EF">
      <w:r w:rsidRPr="005471EF">
        <w:rPr>
          <w:rFonts w:eastAsia="SimSun" w:hint="eastAsia"/>
          <w:lang w:eastAsia="zh-CN"/>
        </w:rPr>
        <w:t>进</w:t>
      </w:r>
      <w:r>
        <w:rPr>
          <w:rFonts w:hint="eastAsia"/>
        </w:rPr>
        <w:cr/>
      </w:r>
    </w:p>
    <w:p w14:paraId="75F93099" w14:textId="77777777" w:rsidR="005471EF" w:rsidRDefault="005471EF" w:rsidP="005471EF">
      <w:r w:rsidRPr="005471EF">
        <w:rPr>
          <w:rFonts w:eastAsia="SimSun" w:hint="eastAsia"/>
          <w:lang w:eastAsia="zh-CN"/>
        </w:rPr>
        <w:t>行每日同步会议</w:t>
      </w:r>
    </w:p>
    <w:p w14:paraId="73CA4834" w14:textId="77777777" w:rsidR="005471EF" w:rsidRDefault="005471EF" w:rsidP="005471EF"/>
    <w:p w14:paraId="3240DF03" w14:textId="77777777" w:rsidR="005471EF" w:rsidRDefault="005471EF" w:rsidP="005471EF">
      <w:r w:rsidRPr="005471EF">
        <w:rPr>
          <w:rFonts w:eastAsia="SimSun"/>
          <w:lang w:eastAsia="zh-CN"/>
        </w:rPr>
        <w:t>184</w:t>
      </w:r>
    </w:p>
    <w:p w14:paraId="7DB8541F" w14:textId="77777777" w:rsidR="005471EF" w:rsidRDefault="005471EF" w:rsidP="005471EF">
      <w:r w:rsidRPr="005471EF">
        <w:rPr>
          <w:rFonts w:eastAsia="SimSun"/>
          <w:lang w:eastAsia="zh-CN"/>
        </w:rPr>
        <w:t>00:09:04,720 --&gt; 00:</w:t>
      </w:r>
      <w:proofErr w:type="gramStart"/>
      <w:r w:rsidRPr="005471EF">
        <w:rPr>
          <w:rFonts w:eastAsia="SimSun"/>
          <w:lang w:eastAsia="zh-CN"/>
        </w:rPr>
        <w:t>09:08,040</w:t>
      </w:r>
      <w:proofErr w:type="gramEnd"/>
    </w:p>
    <w:p w14:paraId="238027E5" w14:textId="22483DEA" w:rsidR="005471EF" w:rsidDel="004B207D" w:rsidRDefault="005471EF" w:rsidP="005471EF">
      <w:pPr>
        <w:rPr>
          <w:del w:id="480" w:author="Jacky Shen" w:date="2015-10-03T12:28:00Z"/>
          <w:rFonts w:hint="eastAsia"/>
        </w:rPr>
      </w:pPr>
      <w:del w:id="481" w:author="Jacky Shen" w:date="2015-10-03T12:28:00Z">
        <w:r w:rsidRPr="005471EF" w:rsidDel="004B207D">
          <w:rPr>
            <w:rFonts w:eastAsia="SimSun" w:hint="eastAsia"/>
            <w:lang w:eastAsia="zh-CN"/>
          </w:rPr>
          <w:delText>在</w:delText>
        </w:r>
      </w:del>
      <w:r w:rsidRPr="005471EF">
        <w:rPr>
          <w:rFonts w:eastAsia="SimSun" w:hint="eastAsia"/>
          <w:lang w:eastAsia="zh-CN"/>
        </w:rPr>
        <w:t>所有小队</w:t>
      </w:r>
      <w:ins w:id="482" w:author="Jacky Shen" w:date="2015-10-03T12:27:00Z">
        <w:r w:rsidR="004B207D" w:rsidRPr="005471EF">
          <w:rPr>
            <w:rFonts w:eastAsia="SimSun" w:hint="eastAsia"/>
            <w:lang w:eastAsia="zh-CN"/>
          </w:rPr>
          <w:t>共同</w:t>
        </w:r>
      </w:ins>
      <w:del w:id="483" w:author="Jacky Shen" w:date="2015-10-03T12:27:00Z">
        <w:r w:rsidRPr="005471EF" w:rsidDel="004B207D">
          <w:rPr>
            <w:rFonts w:eastAsia="SimSun" w:hint="eastAsia"/>
            <w:lang w:eastAsia="zh-CN"/>
          </w:rPr>
          <w:delText>所</w:delText>
        </w:r>
      </w:del>
      <w:r w:rsidRPr="005471EF">
        <w:rPr>
          <w:rFonts w:eastAsia="SimSun" w:hint="eastAsia"/>
          <w:lang w:eastAsia="zh-CN"/>
        </w:rPr>
        <w:t>参与</w:t>
      </w:r>
      <w:del w:id="484" w:author="Jacky Shen" w:date="2015-10-03T12:27:00Z">
        <w:r w:rsidRPr="005471EF" w:rsidDel="004B207D">
          <w:rPr>
            <w:rFonts w:eastAsia="SimSun" w:hint="eastAsia"/>
            <w:lang w:eastAsia="zh-CN"/>
          </w:rPr>
          <w:delText>共同</w:delText>
        </w:r>
      </w:del>
      <w:r w:rsidRPr="005471EF">
        <w:rPr>
          <w:rFonts w:eastAsia="SimSun" w:hint="eastAsia"/>
          <w:lang w:eastAsia="zh-CN"/>
        </w:rPr>
        <w:t>讨论</w:t>
      </w:r>
      <w:ins w:id="485" w:author="Jacky Shen" w:date="2015-10-03T12:28:00Z">
        <w:r w:rsidR="004B207D">
          <w:rPr>
            <w:rFonts w:eastAsia="SimSun"/>
            <w:lang w:eastAsia="zh-CN"/>
          </w:rPr>
          <w:t>，</w:t>
        </w:r>
        <w:r w:rsidR="004B207D">
          <w:rPr>
            <w:rFonts w:eastAsia="SimSun" w:hint="eastAsia"/>
            <w:lang w:eastAsia="zh-CN"/>
          </w:rPr>
          <w:t>解决</w:t>
        </w:r>
        <w:r w:rsidR="004B207D">
          <w:rPr>
            <w:rFonts w:eastAsia="SimSun"/>
            <w:lang w:eastAsia="zh-CN"/>
          </w:rPr>
          <w:t>相互的</w:t>
        </w:r>
        <w:r w:rsidR="004B207D">
          <w:rPr>
            <w:rFonts w:eastAsia="SimSun" w:hint="eastAsia"/>
            <w:lang w:eastAsia="zh-CN"/>
          </w:rPr>
          <w:t>依赖</w:t>
        </w:r>
      </w:ins>
    </w:p>
    <w:p w14:paraId="06872EC6" w14:textId="7D72D449" w:rsidR="005471EF" w:rsidDel="004B207D" w:rsidRDefault="005471EF" w:rsidP="005471EF">
      <w:pPr>
        <w:rPr>
          <w:del w:id="486" w:author="Jacky Shen" w:date="2015-10-03T12:27:00Z"/>
        </w:rPr>
      </w:pPr>
      <w:del w:id="487" w:author="Jacky Shen" w:date="2015-10-03T12:28:00Z">
        <w:r w:rsidRPr="005471EF" w:rsidDel="004B207D">
          <w:rPr>
            <w:rFonts w:eastAsia="SimSun" w:hint="eastAsia"/>
            <w:lang w:eastAsia="zh-CN"/>
          </w:rPr>
          <w:delText>彼此工作活动的关联</w:delText>
        </w:r>
      </w:del>
      <w:del w:id="488" w:author="Jacky Shen" w:date="2015-10-03T12:27:00Z">
        <w:r w:rsidDel="004B207D">
          <w:rPr>
            <w:rFonts w:hint="eastAsia"/>
          </w:rPr>
          <w:cr/>
        </w:r>
      </w:del>
    </w:p>
    <w:p w14:paraId="0B1A0659" w14:textId="3946F027" w:rsidR="005471EF" w:rsidRDefault="005471EF" w:rsidP="005471EF">
      <w:del w:id="489" w:author="Jacky Shen" w:date="2015-10-03T12:28:00Z">
        <w:r w:rsidRPr="005471EF" w:rsidDel="004B207D">
          <w:rPr>
            <w:rFonts w:eastAsia="SimSun" w:hint="eastAsia"/>
            <w:lang w:eastAsia="zh-CN"/>
          </w:rPr>
          <w:delText>性</w:delText>
        </w:r>
      </w:del>
    </w:p>
    <w:p w14:paraId="00724274" w14:textId="77777777" w:rsidR="005471EF" w:rsidRDefault="005471EF" w:rsidP="005471EF"/>
    <w:p w14:paraId="3A6BFF82" w14:textId="77777777" w:rsidR="005471EF" w:rsidRDefault="005471EF" w:rsidP="005471EF">
      <w:r w:rsidRPr="005471EF">
        <w:rPr>
          <w:rFonts w:eastAsia="SimSun"/>
          <w:lang w:eastAsia="zh-CN"/>
        </w:rPr>
        <w:t>185</w:t>
      </w:r>
    </w:p>
    <w:p w14:paraId="5C35EDE0" w14:textId="77777777" w:rsidR="005471EF" w:rsidRDefault="005471EF" w:rsidP="005471EF">
      <w:r w:rsidRPr="005471EF">
        <w:rPr>
          <w:rFonts w:eastAsia="SimSun"/>
          <w:lang w:eastAsia="zh-CN"/>
        </w:rPr>
        <w:t>00:09:08,040 --&gt; 00:</w:t>
      </w:r>
      <w:proofErr w:type="gramStart"/>
      <w:r w:rsidRPr="005471EF">
        <w:rPr>
          <w:rFonts w:eastAsia="SimSun"/>
          <w:lang w:eastAsia="zh-CN"/>
        </w:rPr>
        <w:t>09:11,760</w:t>
      </w:r>
      <w:proofErr w:type="gramEnd"/>
    </w:p>
    <w:p w14:paraId="1BF392E7" w14:textId="14BAE5FF" w:rsidR="005471EF" w:rsidRDefault="005471EF" w:rsidP="005471EF">
      <w:r w:rsidRPr="005471EF">
        <w:rPr>
          <w:rFonts w:eastAsia="SimSun" w:hint="eastAsia"/>
          <w:lang w:eastAsia="zh-CN"/>
        </w:rPr>
        <w:t>每一</w:t>
      </w:r>
      <w:ins w:id="490" w:author="Jacky Shen" w:date="2015-10-03T12:28:00Z">
        <w:r w:rsidR="004B207D">
          <w:rPr>
            <w:rFonts w:eastAsia="SimSun" w:hint="eastAsia"/>
            <w:lang w:eastAsia="zh-CN"/>
          </w:rPr>
          <w:t>或</w:t>
        </w:r>
        <w:r w:rsidR="004B207D">
          <w:rPr>
            <w:rFonts w:eastAsia="SimSun"/>
            <w:lang w:eastAsia="zh-CN"/>
          </w:rPr>
          <w:t>两个星期</w:t>
        </w:r>
      </w:ins>
      <w:del w:id="491" w:author="Jacky Shen" w:date="2015-10-03T12:28:00Z">
        <w:r w:rsidRPr="005471EF" w:rsidDel="004B207D">
          <w:rPr>
            <w:rFonts w:eastAsia="SimSun" w:hint="eastAsia"/>
            <w:lang w:eastAsia="zh-CN"/>
          </w:rPr>
          <w:delText>或两个礼拜</w:delText>
        </w:r>
      </w:del>
      <w:r w:rsidRPr="005471EF">
        <w:rPr>
          <w:rFonts w:eastAsia="SimSun" w:hint="eastAsia"/>
          <w:lang w:eastAsia="zh-CN"/>
        </w:rPr>
        <w:t>进行</w:t>
      </w:r>
      <w:ins w:id="492" w:author="Jacky Shen" w:date="2015-10-03T12:28:00Z">
        <w:r w:rsidR="004B207D">
          <w:rPr>
            <w:rFonts w:eastAsia="SimSun"/>
            <w:lang w:eastAsia="zh-CN"/>
          </w:rPr>
          <w:t>演示会议</w:t>
        </w:r>
      </w:ins>
      <w:del w:id="493" w:author="Jacky Shen" w:date="2015-10-03T12:28:00Z">
        <w:r w:rsidRPr="005471EF" w:rsidDel="004B207D">
          <w:rPr>
            <w:rFonts w:eastAsia="SimSun" w:hint="eastAsia"/>
            <w:lang w:eastAsia="zh-CN"/>
          </w:rPr>
          <w:delText>展示会</w:delText>
        </w:r>
      </w:del>
    </w:p>
    <w:p w14:paraId="6A576A4D" w14:textId="77777777" w:rsidR="005471EF" w:rsidRDefault="005471EF" w:rsidP="005471EF"/>
    <w:p w14:paraId="369609A1" w14:textId="77777777" w:rsidR="005471EF" w:rsidRDefault="005471EF" w:rsidP="005471EF">
      <w:r w:rsidRPr="005471EF">
        <w:rPr>
          <w:rFonts w:eastAsia="SimSun"/>
          <w:lang w:eastAsia="zh-CN"/>
        </w:rPr>
        <w:t>186</w:t>
      </w:r>
    </w:p>
    <w:p w14:paraId="34FC306B" w14:textId="77777777" w:rsidR="005471EF" w:rsidRDefault="005471EF" w:rsidP="005471EF">
      <w:r w:rsidRPr="005471EF">
        <w:rPr>
          <w:rFonts w:eastAsia="SimSun"/>
          <w:lang w:eastAsia="zh-CN"/>
        </w:rPr>
        <w:t>00:09:11,760 --&gt;</w:t>
      </w:r>
      <w:r>
        <w:t xml:space="preserve"> </w:t>
      </w:r>
      <w:r>
        <w:cr/>
      </w:r>
    </w:p>
    <w:p w14:paraId="49DA44EC" w14:textId="77777777" w:rsidR="005471EF" w:rsidRDefault="005471EF" w:rsidP="005471EF">
      <w:r w:rsidRPr="005471EF">
        <w:rPr>
          <w:rFonts w:eastAsia="SimSun"/>
          <w:lang w:eastAsia="zh-CN"/>
        </w:rPr>
        <w:t>00:09:15,200</w:t>
      </w:r>
    </w:p>
    <w:p w14:paraId="5592F996" w14:textId="6BBABDF0" w:rsidR="005471EF" w:rsidDel="004B207D" w:rsidRDefault="004B207D" w:rsidP="004B207D">
      <w:pPr>
        <w:rPr>
          <w:del w:id="494" w:author="Jacky Shen" w:date="2015-10-03T12:29:00Z"/>
          <w:rFonts w:hint="eastAsia"/>
        </w:rPr>
        <w:pPrChange w:id="495" w:author="Jacky Shen" w:date="2015-10-03T12:29:00Z">
          <w:pPr/>
        </w:pPrChange>
      </w:pPr>
      <w:ins w:id="496" w:author="Jacky Shen" w:date="2015-10-03T12:30:00Z">
        <w:r>
          <w:rPr>
            <w:rFonts w:eastAsia="SimSun"/>
            <w:lang w:eastAsia="zh-CN"/>
          </w:rPr>
          <w:t>将产品各部分</w:t>
        </w:r>
        <w:r w:rsidRPr="005471EF">
          <w:rPr>
            <w:rFonts w:eastAsia="SimSun" w:hint="eastAsia"/>
            <w:lang w:eastAsia="zh-CN"/>
          </w:rPr>
          <w:t>整合</w:t>
        </w:r>
        <w:r>
          <w:rPr>
            <w:rFonts w:eastAsia="SimSun" w:hint="eastAsia"/>
            <w:lang w:eastAsia="zh-CN"/>
          </w:rPr>
          <w:t>在</w:t>
        </w:r>
        <w:r>
          <w:rPr>
            <w:rFonts w:eastAsia="SimSun"/>
            <w:lang w:eastAsia="zh-CN"/>
          </w:rPr>
          <w:t>一起，然后</w:t>
        </w:r>
      </w:ins>
      <w:del w:id="497" w:author="Jacky Shen" w:date="2015-10-03T12:29:00Z">
        <w:r w:rsidR="005471EF" w:rsidRPr="005471EF" w:rsidDel="004B207D">
          <w:rPr>
            <w:rFonts w:eastAsia="SimSun" w:hint="eastAsia"/>
            <w:lang w:eastAsia="zh-CN"/>
          </w:rPr>
          <w:delText>跟利害关系人一起针对</w:delText>
        </w:r>
      </w:del>
      <w:ins w:id="498" w:author="Jacky Shen" w:date="2015-10-03T12:29:00Z">
        <w:r>
          <w:rPr>
            <w:rFonts w:eastAsia="SimSun" w:hint="eastAsia"/>
            <w:lang w:eastAsia="zh-CN"/>
          </w:rPr>
          <w:t>让</w:t>
        </w:r>
        <w:r>
          <w:rPr>
            <w:rFonts w:eastAsia="SimSun"/>
            <w:lang w:eastAsia="zh-CN"/>
          </w:rPr>
          <w:t>利益</w:t>
        </w:r>
        <w:r>
          <w:rPr>
            <w:rFonts w:eastAsia="SimSun" w:hint="eastAsia"/>
            <w:lang w:eastAsia="zh-CN"/>
          </w:rPr>
          <w:t>干系人</w:t>
        </w:r>
      </w:ins>
      <w:ins w:id="499" w:author="Jacky Shen" w:date="2015-10-03T12:30:00Z">
        <w:r>
          <w:rPr>
            <w:rFonts w:eastAsia="SimSun"/>
            <w:lang w:eastAsia="zh-CN"/>
          </w:rPr>
          <w:t>对</w:t>
        </w:r>
        <w:r w:rsidR="00B30650">
          <w:rPr>
            <w:rFonts w:eastAsia="SimSun"/>
            <w:lang w:eastAsia="zh-CN"/>
          </w:rPr>
          <w:t>整体</w:t>
        </w:r>
      </w:ins>
      <w:del w:id="500" w:author="Jacky Shen" w:date="2015-10-03T12:30:00Z">
        <w:r w:rsidR="005471EF" w:rsidRPr="005471EF" w:rsidDel="004B207D">
          <w:rPr>
            <w:rFonts w:eastAsia="SimSun" w:hint="eastAsia"/>
            <w:lang w:eastAsia="zh-CN"/>
          </w:rPr>
          <w:delText>整合</w:delText>
        </w:r>
      </w:del>
      <w:del w:id="501" w:author="Jacky Shen" w:date="2015-10-03T12:29:00Z">
        <w:r w:rsidR="005471EF" w:rsidRPr="005471EF" w:rsidDel="004B207D">
          <w:rPr>
            <w:rFonts w:eastAsia="SimSun" w:hint="eastAsia"/>
            <w:lang w:eastAsia="zh-CN"/>
          </w:rPr>
          <w:delText>出来</w:delText>
        </w:r>
      </w:del>
      <w:del w:id="502" w:author="Jacky Shen" w:date="2015-10-03T12:30:00Z">
        <w:r w:rsidR="005471EF" w:rsidRPr="005471EF" w:rsidDel="004B207D">
          <w:rPr>
            <w:rFonts w:eastAsia="SimSun" w:hint="eastAsia"/>
            <w:lang w:eastAsia="zh-CN"/>
          </w:rPr>
          <w:delText>的产品</w:delText>
        </w:r>
      </w:del>
      <w:ins w:id="503" w:author="Jacky Shen" w:date="2015-10-03T12:29:00Z">
        <w:r>
          <w:rPr>
            <w:rFonts w:eastAsia="SimSun"/>
            <w:lang w:eastAsia="zh-CN"/>
          </w:rPr>
          <w:t>进行评估</w:t>
        </w:r>
      </w:ins>
    </w:p>
    <w:p w14:paraId="027DBFE5" w14:textId="20D55DBC" w:rsidR="005471EF" w:rsidRDefault="005471EF" w:rsidP="004B207D">
      <w:del w:id="504" w:author="Jacky Shen" w:date="2015-10-03T12:29:00Z">
        <w:r w:rsidRPr="005471EF" w:rsidDel="004B207D">
          <w:rPr>
            <w:rFonts w:eastAsia="SimSun" w:hint="eastAsia"/>
            <w:lang w:eastAsia="zh-CN"/>
          </w:rPr>
          <w:delText>和所有的细节进行评估</w:delText>
        </w:r>
      </w:del>
    </w:p>
    <w:p w14:paraId="2D3763D9" w14:textId="77777777" w:rsidR="005471EF" w:rsidRDefault="005471EF" w:rsidP="005471EF"/>
    <w:p w14:paraId="40FE4364" w14:textId="77777777" w:rsidR="005471EF" w:rsidRDefault="005471EF" w:rsidP="005471EF">
      <w:r w:rsidRPr="005471EF">
        <w:rPr>
          <w:rFonts w:eastAsia="SimSun"/>
          <w:lang w:eastAsia="zh-CN"/>
        </w:rPr>
        <w:t>187</w:t>
      </w:r>
    </w:p>
    <w:p w14:paraId="756C2FB6" w14:textId="77777777" w:rsidR="005471EF" w:rsidRDefault="005471EF" w:rsidP="005471EF">
      <w:r w:rsidRPr="005471EF">
        <w:rPr>
          <w:rFonts w:eastAsia="SimSun"/>
          <w:lang w:eastAsia="zh-CN"/>
        </w:rPr>
        <w:t>00:09:15,200 --&gt;</w:t>
      </w:r>
      <w:r>
        <w:t xml:space="preserve"> </w:t>
      </w:r>
      <w:r>
        <w:cr/>
      </w:r>
    </w:p>
    <w:p w14:paraId="526F57E5" w14:textId="77777777" w:rsidR="005471EF" w:rsidRDefault="005471EF" w:rsidP="005471EF">
      <w:r w:rsidRPr="005471EF">
        <w:rPr>
          <w:rFonts w:eastAsia="SimSun"/>
          <w:lang w:eastAsia="zh-CN"/>
        </w:rPr>
        <w:t>00:09:21,069</w:t>
      </w:r>
    </w:p>
    <w:p w14:paraId="437351B3" w14:textId="77777777" w:rsidR="00B30650" w:rsidRDefault="00B30650" w:rsidP="00B30650">
      <w:pPr>
        <w:rPr>
          <w:ins w:id="505" w:author="Jacky Shen" w:date="2015-10-03T12:31:00Z"/>
        </w:rPr>
      </w:pPr>
      <w:ins w:id="506" w:author="Jacky Shen" w:date="2015-10-03T12:31:00Z">
        <w:r w:rsidRPr="005471EF">
          <w:rPr>
            <w:rFonts w:eastAsia="SimSun" w:hint="eastAsia"/>
            <w:lang w:eastAsia="zh-CN"/>
          </w:rPr>
          <w:t>这些</w:t>
        </w:r>
        <w:r>
          <w:rPr>
            <w:rFonts w:eastAsia="SimSun"/>
            <w:lang w:eastAsia="zh-CN"/>
          </w:rPr>
          <w:t>实践</w:t>
        </w:r>
        <w:r w:rsidRPr="005471EF">
          <w:rPr>
            <w:rFonts w:eastAsia="SimSun" w:hint="eastAsia"/>
            <w:lang w:eastAsia="zh-CN"/>
          </w:rPr>
          <w:t>降低了风险和浪费</w:t>
        </w:r>
        <w:r>
          <w:rPr>
            <w:rFonts w:eastAsia="SimSun"/>
            <w:lang w:eastAsia="zh-CN"/>
          </w:rPr>
          <w:t>，</w:t>
        </w:r>
      </w:ins>
      <w:r w:rsidR="005471EF" w:rsidRPr="005471EF">
        <w:rPr>
          <w:rFonts w:eastAsia="SimSun" w:hint="eastAsia"/>
          <w:lang w:eastAsia="zh-CN"/>
        </w:rPr>
        <w:t>因为</w:t>
      </w:r>
      <w:ins w:id="507" w:author="Jacky Shen" w:date="2015-10-03T12:31:00Z">
        <w:r>
          <w:rPr>
            <w:rFonts w:eastAsia="SimSun"/>
            <w:lang w:eastAsia="zh-CN"/>
          </w:rPr>
          <w:t>通过</w:t>
        </w:r>
        <w:r w:rsidRPr="005471EF">
          <w:rPr>
            <w:rFonts w:eastAsia="SimSun" w:hint="eastAsia"/>
            <w:lang w:eastAsia="zh-CN"/>
          </w:rPr>
          <w:t>短而快速</w:t>
        </w:r>
      </w:ins>
    </w:p>
    <w:p w14:paraId="148BD2EC" w14:textId="76BA09C2" w:rsidR="005471EF" w:rsidDel="00B30650" w:rsidRDefault="00B30650" w:rsidP="00B30650">
      <w:pPr>
        <w:rPr>
          <w:del w:id="508" w:author="Jacky Shen" w:date="2015-10-03T12:31:00Z"/>
        </w:rPr>
        <w:pPrChange w:id="509" w:author="Jacky Shen" w:date="2015-10-03T12:31:00Z">
          <w:pPr/>
        </w:pPrChange>
      </w:pPr>
      <w:ins w:id="510" w:author="Jacky Shen" w:date="2015-10-03T12:31:00Z">
        <w:r>
          <w:rPr>
            <w:rFonts w:eastAsia="SimSun" w:hint="eastAsia"/>
            <w:lang w:eastAsia="zh-CN"/>
          </w:rPr>
          <w:t>的反馈</w:t>
        </w:r>
        <w:r w:rsidRPr="005471EF">
          <w:rPr>
            <w:rFonts w:eastAsia="SimSun" w:hint="eastAsia"/>
            <w:lang w:eastAsia="zh-CN"/>
          </w:rPr>
          <w:t>循环</w:t>
        </w:r>
        <w:r>
          <w:rPr>
            <w:rFonts w:eastAsia="SimSun"/>
            <w:lang w:eastAsia="zh-CN"/>
          </w:rPr>
          <w:t>，</w:t>
        </w:r>
      </w:ins>
      <w:r w:rsidR="005471EF" w:rsidRPr="005471EF">
        <w:rPr>
          <w:rFonts w:eastAsia="SimSun" w:hint="eastAsia"/>
          <w:lang w:eastAsia="zh-CN"/>
        </w:rPr>
        <w:t>逐步改</w:t>
      </w:r>
      <w:del w:id="511" w:author="Jacky Shen" w:date="2015-10-03T12:31:00Z">
        <w:r w:rsidR="005471EF" w:rsidRPr="005471EF" w:rsidDel="00B30650">
          <w:rPr>
            <w:rFonts w:eastAsia="SimSun" w:hint="eastAsia"/>
            <w:lang w:eastAsia="zh-CN"/>
          </w:rPr>
          <w:delText>善的协</w:delText>
        </w:r>
      </w:del>
      <w:ins w:id="512" w:author="Jacky Shen" w:date="2015-10-03T12:31:00Z">
        <w:r w:rsidRPr="005471EF">
          <w:rPr>
            <w:rFonts w:eastAsia="SimSun" w:hint="eastAsia"/>
            <w:lang w:eastAsia="zh-CN"/>
          </w:rPr>
          <w:t>善</w:t>
        </w:r>
        <w:r>
          <w:rPr>
            <w:rFonts w:eastAsia="SimSun"/>
            <w:lang w:eastAsia="zh-CN"/>
          </w:rPr>
          <w:t>了</w:t>
        </w:r>
        <w:r>
          <w:rPr>
            <w:rFonts w:eastAsia="SimSun" w:hint="eastAsia"/>
            <w:lang w:eastAsia="zh-CN"/>
          </w:rPr>
          <w:t>协作</w:t>
        </w:r>
      </w:ins>
      <w:del w:id="513" w:author="Jacky Shen" w:date="2015-10-03T12:31:00Z">
        <w:r w:rsidR="005471EF" w:rsidRPr="005471EF" w:rsidDel="00B30650">
          <w:rPr>
            <w:rFonts w:eastAsia="SimSun" w:hint="eastAsia"/>
            <w:lang w:eastAsia="zh-CN"/>
          </w:rPr>
          <w:delText>同合作</w:delText>
        </w:r>
      </w:del>
      <w:r w:rsidR="005471EF" w:rsidRPr="005471EF">
        <w:rPr>
          <w:rFonts w:eastAsia="SimSun" w:hint="eastAsia"/>
          <w:lang w:eastAsia="zh-CN"/>
        </w:rPr>
        <w:t>方式</w:t>
      </w:r>
      <w:del w:id="514" w:author="Jacky Shen" w:date="2015-10-03T12:31:00Z">
        <w:r w:rsidR="005471EF" w:rsidRPr="005471EF" w:rsidDel="00B30650">
          <w:rPr>
            <w:rFonts w:eastAsia="SimSun" w:hint="eastAsia"/>
            <w:lang w:eastAsia="zh-CN"/>
          </w:rPr>
          <w:delText>，包括短而快速</w:delText>
        </w:r>
      </w:del>
    </w:p>
    <w:p w14:paraId="53275C55" w14:textId="5A154219" w:rsidR="005471EF" w:rsidDel="004B207D" w:rsidRDefault="005471EF" w:rsidP="00B30650">
      <w:pPr>
        <w:rPr>
          <w:del w:id="515" w:author="Jacky Shen" w:date="2015-10-03T12:30:00Z"/>
        </w:rPr>
        <w:pPrChange w:id="516" w:author="Jacky Shen" w:date="2015-10-03T12:31:00Z">
          <w:pPr/>
        </w:pPrChange>
      </w:pPr>
      <w:del w:id="517" w:author="Jacky Shen" w:date="2015-10-03T12:31:00Z">
        <w:r w:rsidRPr="005471EF" w:rsidDel="00B30650">
          <w:rPr>
            <w:rFonts w:eastAsia="SimSun" w:hint="eastAsia"/>
            <w:lang w:eastAsia="zh-CN"/>
          </w:rPr>
          <w:delText>的回馈循环，让这些实务降低了风险和浪</w:delText>
        </w:r>
      </w:del>
      <w:del w:id="518" w:author="Jacky Shen" w:date="2015-10-03T12:30:00Z">
        <w:r w:rsidDel="004B207D">
          <w:rPr>
            <w:rFonts w:hint="eastAsia"/>
          </w:rPr>
          <w:cr/>
        </w:r>
      </w:del>
    </w:p>
    <w:p w14:paraId="280E165A" w14:textId="6FA52577" w:rsidR="005471EF" w:rsidRDefault="005471EF" w:rsidP="00B30650">
      <w:del w:id="519" w:author="Jacky Shen" w:date="2015-10-03T12:31:00Z">
        <w:r w:rsidRPr="005471EF" w:rsidDel="00B30650">
          <w:rPr>
            <w:rFonts w:eastAsia="SimSun" w:hint="eastAsia"/>
            <w:lang w:eastAsia="zh-CN"/>
          </w:rPr>
          <w:delText>费</w:delText>
        </w:r>
      </w:del>
    </w:p>
    <w:p w14:paraId="3F7C3CA2" w14:textId="77777777" w:rsidR="005471EF" w:rsidRDefault="005471EF" w:rsidP="005471EF"/>
    <w:p w14:paraId="1C2EE6B3" w14:textId="77777777" w:rsidR="005471EF" w:rsidRDefault="005471EF" w:rsidP="005471EF">
      <w:r w:rsidRPr="005471EF">
        <w:rPr>
          <w:rFonts w:eastAsia="SimSun"/>
          <w:lang w:eastAsia="zh-CN"/>
        </w:rPr>
        <w:t>188</w:t>
      </w:r>
    </w:p>
    <w:p w14:paraId="4E551E51" w14:textId="77777777" w:rsidR="005471EF" w:rsidRDefault="005471EF" w:rsidP="005471EF">
      <w:r w:rsidRPr="005471EF">
        <w:rPr>
          <w:rFonts w:eastAsia="SimSun"/>
          <w:lang w:eastAsia="zh-CN"/>
        </w:rPr>
        <w:t>00:09:21,069 --&gt; 00:</w:t>
      </w:r>
      <w:proofErr w:type="gramStart"/>
      <w:r w:rsidRPr="005471EF">
        <w:rPr>
          <w:rFonts w:eastAsia="SimSun"/>
          <w:lang w:eastAsia="zh-CN"/>
        </w:rPr>
        <w:t>09:24,649</w:t>
      </w:r>
      <w:proofErr w:type="gramEnd"/>
    </w:p>
    <w:p w14:paraId="3278F998" w14:textId="77777777" w:rsidR="005471EF" w:rsidRDefault="005471EF" w:rsidP="005471EF">
      <w:r w:rsidRPr="005471EF">
        <w:rPr>
          <w:rFonts w:eastAsia="SimSun" w:hint="eastAsia"/>
          <w:lang w:eastAsia="zh-CN"/>
        </w:rPr>
        <w:t>我们也发现到一个项目需要</w:t>
      </w:r>
    </w:p>
    <w:p w14:paraId="660C12D5" w14:textId="7C95A533" w:rsidR="005471EF" w:rsidRDefault="005471EF" w:rsidP="005471EF">
      <w:r w:rsidRPr="005471EF">
        <w:rPr>
          <w:rFonts w:eastAsia="SimSun" w:hint="eastAsia"/>
          <w:lang w:eastAsia="zh-CN"/>
        </w:rPr>
        <w:t>一个小而</w:t>
      </w:r>
      <w:ins w:id="520" w:author="Jacky Shen" w:date="2015-10-03T12:32:00Z">
        <w:r w:rsidR="00B30650">
          <w:rPr>
            <w:rFonts w:eastAsia="SimSun"/>
            <w:lang w:eastAsia="zh-CN"/>
          </w:rPr>
          <w:t>紧凑</w:t>
        </w:r>
      </w:ins>
      <w:del w:id="521" w:author="Jacky Shen" w:date="2015-10-03T12:32:00Z">
        <w:r w:rsidRPr="005471EF" w:rsidDel="00B30650">
          <w:rPr>
            <w:rFonts w:eastAsia="SimSun" w:hint="eastAsia"/>
            <w:lang w:eastAsia="zh-CN"/>
          </w:rPr>
          <w:delText>扎实</w:delText>
        </w:r>
      </w:del>
      <w:r w:rsidRPr="005471EF">
        <w:rPr>
          <w:rFonts w:eastAsia="SimSun" w:hint="eastAsia"/>
          <w:lang w:eastAsia="zh-CN"/>
        </w:rPr>
        <w:t>的领导型团队</w:t>
      </w:r>
    </w:p>
    <w:p w14:paraId="783B74AE" w14:textId="77777777" w:rsidR="005471EF" w:rsidRDefault="005471EF" w:rsidP="005471EF"/>
    <w:p w14:paraId="1BF8285B" w14:textId="77777777" w:rsidR="005471EF" w:rsidRDefault="005471EF" w:rsidP="005471EF">
      <w:r w:rsidRPr="005471EF">
        <w:rPr>
          <w:rFonts w:eastAsia="SimSun"/>
          <w:lang w:eastAsia="zh-CN"/>
        </w:rPr>
        <w:t>189</w:t>
      </w:r>
    </w:p>
    <w:p w14:paraId="1A30E954" w14:textId="77777777" w:rsidR="005471EF" w:rsidRDefault="005471EF" w:rsidP="005471EF">
      <w:r w:rsidRPr="005471EF">
        <w:rPr>
          <w:rFonts w:eastAsia="SimSun"/>
          <w:lang w:eastAsia="zh-CN"/>
        </w:rPr>
        <w:t>00:09:24,649 --&gt; 00:</w:t>
      </w:r>
      <w:proofErr w:type="gramStart"/>
      <w:r w:rsidRPr="005471EF">
        <w:rPr>
          <w:rFonts w:eastAsia="SimSun"/>
          <w:lang w:eastAsia="zh-CN"/>
        </w:rPr>
        <w:t>09:26,720</w:t>
      </w:r>
      <w:proofErr w:type="gramEnd"/>
    </w:p>
    <w:p w14:paraId="6173ECD1" w14:textId="5C32AF24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来持续</w:t>
      </w:r>
      <w:del w:id="522" w:author="Jacky Shen" w:date="2015-10-03T12:32:00Z">
        <w:r w:rsidRPr="005471EF" w:rsidDel="00B30650">
          <w:rPr>
            <w:rFonts w:eastAsia="SimSun" w:hint="eastAsia"/>
            <w:lang w:eastAsia="zh-CN"/>
          </w:rPr>
          <w:delText>监看</w:delText>
        </w:r>
      </w:del>
      <w:ins w:id="523" w:author="Jacky Shen" w:date="2015-10-03T12:32:00Z">
        <w:r w:rsidR="00B30650">
          <w:rPr>
            <w:rFonts w:eastAsia="SimSun"/>
            <w:lang w:eastAsia="zh-CN"/>
          </w:rPr>
          <w:t>观察</w:t>
        </w:r>
      </w:ins>
      <w:del w:id="524" w:author="Jacky Shen" w:date="2015-10-03T12:32:00Z">
        <w:r w:rsidRPr="005471EF" w:rsidDel="00B30650">
          <w:rPr>
            <w:rFonts w:eastAsia="SimSun" w:hint="eastAsia"/>
            <w:lang w:eastAsia="zh-CN"/>
          </w:rPr>
          <w:delText>着整个项目的大方向</w:delText>
        </w:r>
      </w:del>
      <w:ins w:id="525" w:author="Jacky Shen" w:date="2015-10-03T12:32:00Z">
        <w:r w:rsidR="00B30650">
          <w:rPr>
            <w:rFonts w:eastAsia="SimSun"/>
            <w:lang w:eastAsia="zh-CN"/>
          </w:rPr>
          <w:t>整体</w:t>
        </w:r>
      </w:ins>
      <w:ins w:id="526" w:author="Jacky Shen" w:date="2015-10-03T12:33:00Z">
        <w:r w:rsidR="00B30650">
          <w:rPr>
            <w:rFonts w:eastAsia="SimSun"/>
            <w:lang w:eastAsia="zh-CN"/>
          </w:rPr>
          <w:t>大局</w:t>
        </w:r>
      </w:ins>
    </w:p>
    <w:p w14:paraId="3750FBB2" w14:textId="77777777" w:rsidR="005471EF" w:rsidRDefault="005471EF" w:rsidP="005471EF"/>
    <w:p w14:paraId="38D4B97A" w14:textId="77777777" w:rsidR="005471EF" w:rsidRDefault="005471EF" w:rsidP="005471EF">
      <w:r w:rsidRPr="005471EF">
        <w:rPr>
          <w:rFonts w:eastAsia="SimSun"/>
          <w:lang w:eastAsia="zh-CN"/>
        </w:rPr>
        <w:t>190</w:t>
      </w:r>
    </w:p>
    <w:p w14:paraId="53DC40AE" w14:textId="77777777" w:rsidR="005471EF" w:rsidRDefault="005471EF" w:rsidP="005471EF">
      <w:r w:rsidRPr="005471EF">
        <w:rPr>
          <w:rFonts w:eastAsia="SimSun"/>
          <w:lang w:eastAsia="zh-CN"/>
        </w:rPr>
        <w:t>00:09:26,720 --&gt;</w:t>
      </w:r>
      <w:r>
        <w:t xml:space="preserve"> </w:t>
      </w:r>
      <w:r>
        <w:cr/>
      </w:r>
    </w:p>
    <w:p w14:paraId="43AA385D" w14:textId="77777777" w:rsidR="005471EF" w:rsidRDefault="005471EF" w:rsidP="005471EF">
      <w:r w:rsidRPr="005471EF">
        <w:rPr>
          <w:rFonts w:eastAsia="SimSun"/>
          <w:lang w:eastAsia="zh-CN"/>
        </w:rPr>
        <w:t>00:09:31,399</w:t>
      </w:r>
    </w:p>
    <w:p w14:paraId="744129DD" w14:textId="56202207" w:rsidR="005471EF" w:rsidRDefault="005471EF" w:rsidP="005471EF">
      <w:r w:rsidRPr="005471EF">
        <w:rPr>
          <w:rFonts w:eastAsia="SimSun" w:hint="eastAsia"/>
          <w:lang w:eastAsia="zh-CN"/>
        </w:rPr>
        <w:t>通常我们会有一位技术</w:t>
      </w:r>
      <w:del w:id="527" w:author="Jacky Shen" w:date="2015-10-03T12:33:00Z">
        <w:r w:rsidRPr="005471EF" w:rsidDel="00B30650">
          <w:rPr>
            <w:rFonts w:eastAsia="SimSun" w:hint="eastAsia"/>
            <w:lang w:eastAsia="zh-CN"/>
          </w:rPr>
          <w:delText>经理</w:delText>
        </w:r>
      </w:del>
      <w:ins w:id="528" w:author="Jacky Shen" w:date="2015-10-03T12:33:00Z">
        <w:r w:rsidR="00B30650">
          <w:rPr>
            <w:rFonts w:eastAsia="SimSun"/>
            <w:lang w:eastAsia="zh-CN"/>
          </w:rPr>
          <w:t>主管</w:t>
        </w:r>
      </w:ins>
      <w:r w:rsidRPr="005471EF">
        <w:rPr>
          <w:rFonts w:eastAsia="SimSun" w:hint="eastAsia"/>
          <w:lang w:eastAsia="zh-CN"/>
        </w:rPr>
        <w:t>，一位产品</w:t>
      </w:r>
      <w:ins w:id="529" w:author="Jacky Shen" w:date="2015-10-03T12:33:00Z">
        <w:r w:rsidR="00B30650">
          <w:rPr>
            <w:rFonts w:eastAsia="SimSun"/>
            <w:lang w:eastAsia="zh-CN"/>
          </w:rPr>
          <w:t>主管</w:t>
        </w:r>
      </w:ins>
      <w:del w:id="530" w:author="Jacky Shen" w:date="2015-10-03T12:33:00Z">
        <w:r w:rsidRPr="005471EF" w:rsidDel="00B30650">
          <w:rPr>
            <w:rFonts w:eastAsia="SimSun" w:hint="eastAsia"/>
            <w:lang w:eastAsia="zh-CN"/>
          </w:rPr>
          <w:delText>经理</w:delText>
        </w:r>
      </w:del>
    </w:p>
    <w:p w14:paraId="02EFFA93" w14:textId="29C64721" w:rsidR="005471EF" w:rsidRDefault="005471EF" w:rsidP="005471EF">
      <w:r w:rsidRPr="005471EF">
        <w:rPr>
          <w:rFonts w:eastAsia="SimSun" w:hint="eastAsia"/>
          <w:lang w:eastAsia="zh-CN"/>
        </w:rPr>
        <w:t>有时还会有一位设计</w:t>
      </w:r>
      <w:ins w:id="531" w:author="Jacky Shen" w:date="2015-10-03T12:33:00Z">
        <w:r w:rsidR="00B30650">
          <w:rPr>
            <w:rFonts w:eastAsia="SimSun"/>
            <w:lang w:eastAsia="zh-CN"/>
          </w:rPr>
          <w:t>主管</w:t>
        </w:r>
      </w:ins>
      <w:del w:id="532" w:author="Jacky Shen" w:date="2015-10-03T12:33:00Z">
        <w:r w:rsidRPr="005471EF" w:rsidDel="00B30650">
          <w:rPr>
            <w:rFonts w:eastAsia="SimSun" w:hint="eastAsia"/>
            <w:lang w:eastAsia="zh-CN"/>
          </w:rPr>
          <w:delText>经理</w:delText>
        </w:r>
      </w:del>
      <w:r w:rsidRPr="005471EF">
        <w:rPr>
          <w:rFonts w:eastAsia="SimSun" w:hint="eastAsia"/>
          <w:lang w:eastAsia="zh-CN"/>
        </w:rPr>
        <w:t>，三者通力合作</w:t>
      </w:r>
    </w:p>
    <w:p w14:paraId="4B6C9379" w14:textId="77777777" w:rsidR="005471EF" w:rsidRDefault="005471EF" w:rsidP="005471EF"/>
    <w:p w14:paraId="1F625A09" w14:textId="77777777" w:rsidR="005471EF" w:rsidRDefault="005471EF" w:rsidP="005471EF">
      <w:r w:rsidRPr="005471EF">
        <w:rPr>
          <w:rFonts w:eastAsia="SimSun"/>
          <w:lang w:eastAsia="zh-CN"/>
        </w:rPr>
        <w:t>191</w:t>
      </w:r>
    </w:p>
    <w:p w14:paraId="1B24C3EB" w14:textId="77777777" w:rsidR="005471EF" w:rsidRDefault="005471EF" w:rsidP="005471EF">
      <w:r w:rsidRPr="005471EF">
        <w:rPr>
          <w:rFonts w:eastAsia="SimSun"/>
          <w:lang w:eastAsia="zh-CN"/>
        </w:rPr>
        <w:t>00:09:31,399 --&gt; 00:</w:t>
      </w:r>
      <w:proofErr w:type="gramStart"/>
      <w:r w:rsidRPr="005471EF">
        <w:rPr>
          <w:rFonts w:eastAsia="SimSun"/>
          <w:lang w:eastAsia="zh-CN"/>
        </w:rPr>
        <w:t>09:37,369</w:t>
      </w:r>
      <w:proofErr w:type="gramEnd"/>
    </w:p>
    <w:p w14:paraId="6C7CCE22" w14:textId="51EC5E11" w:rsidR="005471EF" w:rsidRDefault="005471EF" w:rsidP="005471EF">
      <w:r w:rsidRPr="005471EF">
        <w:rPr>
          <w:rFonts w:eastAsia="SimSun" w:hint="eastAsia"/>
          <w:lang w:eastAsia="zh-CN"/>
        </w:rPr>
        <w:t>总之，</w:t>
      </w:r>
      <w:ins w:id="533" w:author="Jacky Shen" w:date="2015-10-03T12:34:00Z">
        <w:r w:rsidR="00B30650">
          <w:rPr>
            <w:rFonts w:eastAsia="SimSun"/>
            <w:lang w:eastAsia="zh-CN"/>
          </w:rPr>
          <w:t>对于</w:t>
        </w:r>
        <w:r w:rsidR="00B30650" w:rsidRPr="005471EF">
          <w:rPr>
            <w:rFonts w:eastAsia="SimSun" w:hint="eastAsia"/>
            <w:lang w:eastAsia="zh-CN"/>
          </w:rPr>
          <w:t>怎样来运作大型项目</w:t>
        </w:r>
        <w:r w:rsidR="00B30650">
          <w:rPr>
            <w:rFonts w:eastAsia="SimSun"/>
            <w:lang w:eastAsia="zh-CN"/>
          </w:rPr>
          <w:t>，</w:t>
        </w:r>
      </w:ins>
      <w:r w:rsidRPr="005471EF">
        <w:rPr>
          <w:rFonts w:eastAsia="SimSun" w:hint="eastAsia"/>
          <w:lang w:eastAsia="zh-CN"/>
        </w:rPr>
        <w:t>我们还在</w:t>
      </w:r>
      <w:ins w:id="534" w:author="Jacky Shen" w:date="2015-10-03T12:33:00Z">
        <w:r w:rsidR="00B30650">
          <w:rPr>
            <w:rFonts w:eastAsia="SimSun"/>
            <w:lang w:eastAsia="zh-CN"/>
          </w:rPr>
          <w:t>进行许多</w:t>
        </w:r>
      </w:ins>
      <w:r w:rsidRPr="005471EF">
        <w:rPr>
          <w:rFonts w:eastAsia="SimSun" w:hint="eastAsia"/>
          <w:lang w:eastAsia="zh-CN"/>
        </w:rPr>
        <w:t>尝试</w:t>
      </w:r>
      <w:ins w:id="535" w:author="Jacky Shen" w:date="2015-10-03T12:34:00Z">
        <w:r w:rsidR="00B30650" w:rsidRPr="005471EF" w:rsidDel="00B30650">
          <w:rPr>
            <w:rFonts w:eastAsia="SimSun" w:hint="eastAsia"/>
            <w:lang w:eastAsia="zh-CN"/>
          </w:rPr>
          <w:t xml:space="preserve"> </w:t>
        </w:r>
      </w:ins>
      <w:del w:id="536" w:author="Jacky Shen" w:date="2015-10-03T12:34:00Z">
        <w:r w:rsidRPr="005471EF" w:rsidDel="00B30650">
          <w:rPr>
            <w:rFonts w:eastAsia="SimSun" w:hint="eastAsia"/>
            <w:lang w:eastAsia="zh-CN"/>
          </w:rPr>
          <w:delText>怎样来运作大型项目</w:delText>
        </w:r>
      </w:del>
    </w:p>
    <w:p w14:paraId="0AFCDE4C" w14:textId="73E1A470" w:rsidR="005471EF" w:rsidRDefault="005471EF" w:rsidP="005471EF">
      <w:r w:rsidRPr="005471EF">
        <w:rPr>
          <w:rFonts w:eastAsia="SimSun" w:hint="eastAsia"/>
          <w:lang w:eastAsia="zh-CN"/>
        </w:rPr>
        <w:t>毕竟我们还不是很</w:t>
      </w:r>
      <w:ins w:id="537" w:author="Jacky Shen" w:date="2015-10-03T12:34:00Z">
        <w:r w:rsidR="00B30650">
          <w:rPr>
            <w:rFonts w:eastAsia="SimSun"/>
            <w:lang w:eastAsia="zh-CN"/>
          </w:rPr>
          <w:t>擅长</w:t>
        </w:r>
      </w:ins>
      <w:del w:id="538" w:author="Jacky Shen" w:date="2015-10-03T12:34:00Z">
        <w:r w:rsidRPr="005471EF" w:rsidDel="00B30650">
          <w:rPr>
            <w:rFonts w:eastAsia="SimSun" w:hint="eastAsia"/>
            <w:lang w:eastAsia="zh-CN"/>
          </w:rPr>
          <w:delText>熟悉</w:delText>
        </w:r>
      </w:del>
    </w:p>
    <w:p w14:paraId="21E8CB79" w14:textId="77777777" w:rsidR="005471EF" w:rsidRDefault="005471EF" w:rsidP="005471EF"/>
    <w:p w14:paraId="7AD2ADD5" w14:textId="77777777" w:rsidR="005471EF" w:rsidRDefault="005471EF" w:rsidP="005471EF">
      <w:r w:rsidRPr="005471EF">
        <w:rPr>
          <w:rFonts w:eastAsia="SimSun"/>
          <w:lang w:eastAsia="zh-CN"/>
        </w:rPr>
        <w:t>192</w:t>
      </w:r>
    </w:p>
    <w:p w14:paraId="7F63AC27" w14:textId="77777777" w:rsidR="005471EF" w:rsidRDefault="005471EF" w:rsidP="005471EF">
      <w:r w:rsidRPr="005471EF">
        <w:rPr>
          <w:rFonts w:eastAsia="SimSun"/>
          <w:lang w:eastAsia="zh-CN"/>
        </w:rPr>
        <w:t>00:09:37,369 --&gt; 00:</w:t>
      </w:r>
      <w:proofErr w:type="gramStart"/>
      <w:r w:rsidRPr="005471EF">
        <w:rPr>
          <w:rFonts w:eastAsia="SimSun"/>
          <w:lang w:eastAsia="zh-CN"/>
        </w:rPr>
        <w:t>09:40,629</w:t>
      </w:r>
      <w:proofErr w:type="gramEnd"/>
    </w:p>
    <w:p w14:paraId="2DD0440A" w14:textId="2956D1E9" w:rsidR="005471EF" w:rsidRDefault="00B30650" w:rsidP="005471EF">
      <w:ins w:id="539" w:author="Jacky Shen" w:date="2015-10-03T12:36:00Z">
        <w:r>
          <w:rPr>
            <w:rFonts w:eastAsia="SimSun" w:hint="eastAsia"/>
            <w:lang w:eastAsia="zh-CN"/>
          </w:rPr>
          <w:t>有一件</w:t>
        </w:r>
      </w:ins>
      <w:ins w:id="540" w:author="Jacky Shen" w:date="2015-10-03T12:37:00Z">
        <w:r>
          <w:rPr>
            <w:rFonts w:eastAsia="SimSun"/>
            <w:lang w:eastAsia="zh-CN"/>
          </w:rPr>
          <w:t>事情我们在全力应付，</w:t>
        </w:r>
        <w:r>
          <w:rPr>
            <w:rFonts w:eastAsia="SimSun" w:hint="eastAsia"/>
            <w:lang w:eastAsia="zh-CN"/>
          </w:rPr>
          <w:t>那就是</w:t>
        </w:r>
        <w:r>
          <w:rPr>
            <w:rFonts w:eastAsia="SimSun"/>
            <w:lang w:eastAsia="zh-CN"/>
          </w:rPr>
          <w:t>成长的烦恼</w:t>
        </w:r>
      </w:ins>
      <w:del w:id="541" w:author="Jacky Shen" w:date="2015-10-03T12:37:00Z">
        <w:r w:rsidR="005471EF" w:rsidRPr="005471EF" w:rsidDel="00B30650">
          <w:rPr>
            <w:rFonts w:eastAsia="SimSun" w:hint="eastAsia"/>
            <w:lang w:eastAsia="zh-CN"/>
          </w:rPr>
          <w:delText>我们一直都还在想办法摆正组织成长的问题</w:delText>
        </w:r>
      </w:del>
    </w:p>
    <w:p w14:paraId="29CEEE74" w14:textId="77777777" w:rsidR="005471EF" w:rsidRDefault="005471EF" w:rsidP="005471EF"/>
    <w:p w14:paraId="029EA22D" w14:textId="77777777" w:rsidR="005471EF" w:rsidRDefault="005471EF" w:rsidP="005471EF">
      <w:r w:rsidRPr="005471EF">
        <w:rPr>
          <w:rFonts w:eastAsia="SimSun"/>
          <w:lang w:eastAsia="zh-CN"/>
        </w:rPr>
        <w:t>193</w:t>
      </w:r>
    </w:p>
    <w:p w14:paraId="1AC03725" w14:textId="77777777" w:rsidR="005471EF" w:rsidRDefault="005471EF" w:rsidP="005471EF">
      <w:r w:rsidRPr="005471EF">
        <w:rPr>
          <w:rFonts w:eastAsia="SimSun"/>
          <w:lang w:eastAsia="zh-CN"/>
        </w:rPr>
        <w:t>00:09:40,629</w:t>
      </w:r>
      <w:r>
        <w:t xml:space="preserve"> </w:t>
      </w:r>
      <w:r>
        <w:cr/>
      </w:r>
    </w:p>
    <w:p w14:paraId="5B105305" w14:textId="77777777" w:rsidR="005471EF" w:rsidRDefault="005471EF" w:rsidP="005471EF">
      <w:r w:rsidRPr="005471EF">
        <w:rPr>
          <w:rFonts w:eastAsia="SimSun"/>
          <w:lang w:eastAsia="zh-CN"/>
        </w:rPr>
        <w:t>--&gt; 00:09:44,089</w:t>
      </w:r>
    </w:p>
    <w:p w14:paraId="1C4DC9B9" w14:textId="78BD7729" w:rsidR="005471EF" w:rsidRDefault="00B30650" w:rsidP="005471EF">
      <w:ins w:id="542" w:author="Jacky Shen" w:date="2015-10-03T12:37:00Z">
        <w:r>
          <w:rPr>
            <w:rFonts w:eastAsia="SimSun"/>
            <w:lang w:eastAsia="zh-CN"/>
          </w:rPr>
          <w:t>当</w:t>
        </w:r>
      </w:ins>
      <w:del w:id="543" w:author="Jacky Shen" w:date="2015-10-03T12:37:00Z">
        <w:r w:rsidR="005471EF" w:rsidRPr="005471EF" w:rsidDel="00B30650">
          <w:rPr>
            <w:rFonts w:eastAsia="SimSun" w:hint="eastAsia"/>
            <w:lang w:eastAsia="zh-CN"/>
          </w:rPr>
          <w:delText>只要</w:delText>
        </w:r>
      </w:del>
      <w:r w:rsidR="005471EF" w:rsidRPr="005471EF">
        <w:rPr>
          <w:rFonts w:eastAsia="SimSun" w:hint="eastAsia"/>
          <w:lang w:eastAsia="zh-CN"/>
        </w:rPr>
        <w:t>我们</w:t>
      </w:r>
      <w:del w:id="544" w:author="Jacky Shen" w:date="2015-10-03T12:37:00Z">
        <w:r w:rsidR="005471EF" w:rsidRPr="005471EF" w:rsidDel="00B30650">
          <w:rPr>
            <w:rFonts w:eastAsia="SimSun" w:hint="eastAsia"/>
            <w:lang w:eastAsia="zh-CN"/>
          </w:rPr>
          <w:delText>一</w:delText>
        </w:r>
      </w:del>
      <w:r w:rsidR="005471EF" w:rsidRPr="005471EF">
        <w:rPr>
          <w:rFonts w:eastAsia="SimSun" w:hint="eastAsia"/>
          <w:lang w:eastAsia="zh-CN"/>
        </w:rPr>
        <w:t>成长</w:t>
      </w:r>
      <w:ins w:id="545" w:author="Jacky Shen" w:date="2015-10-03T12:38:00Z">
        <w:r>
          <w:rPr>
            <w:rFonts w:eastAsia="SimSun"/>
            <w:lang w:eastAsia="zh-CN"/>
          </w:rPr>
          <w:t>时</w:t>
        </w:r>
      </w:ins>
      <w:r w:rsidR="005471EF" w:rsidRPr="005471EF">
        <w:rPr>
          <w:rFonts w:eastAsia="SimSun" w:hint="eastAsia"/>
          <w:lang w:eastAsia="zh-CN"/>
        </w:rPr>
        <w:t>，</w:t>
      </w:r>
      <w:ins w:id="546" w:author="Jacky Shen" w:date="2015-10-03T12:38:00Z">
        <w:r>
          <w:rPr>
            <w:rFonts w:eastAsia="SimSun"/>
            <w:lang w:eastAsia="zh-CN"/>
          </w:rPr>
          <w:t>我们面临着陷入</w:t>
        </w:r>
      </w:ins>
      <w:r w:rsidR="005471EF" w:rsidRPr="005471EF">
        <w:rPr>
          <w:rFonts w:eastAsia="SimSun" w:hint="eastAsia"/>
          <w:lang w:eastAsia="zh-CN"/>
        </w:rPr>
        <w:t>混乱</w:t>
      </w:r>
      <w:ins w:id="547" w:author="Jacky Shen" w:date="2015-10-03T12:38:00Z">
        <w:r>
          <w:rPr>
            <w:rFonts w:eastAsia="SimSun"/>
            <w:lang w:eastAsia="zh-CN"/>
          </w:rPr>
          <w:t>的</w:t>
        </w:r>
      </w:ins>
      <w:del w:id="548" w:author="Jacky Shen" w:date="2015-10-03T12:38:00Z">
        <w:r w:rsidR="005471EF" w:rsidRPr="005471EF" w:rsidDel="00B30650">
          <w:rPr>
            <w:rFonts w:eastAsia="SimSun" w:hint="eastAsia"/>
            <w:lang w:eastAsia="zh-CN"/>
          </w:rPr>
          <w:delText>和</w:delText>
        </w:r>
      </w:del>
      <w:r w:rsidR="005471EF" w:rsidRPr="005471EF">
        <w:rPr>
          <w:rFonts w:eastAsia="SimSun" w:hint="eastAsia"/>
          <w:lang w:eastAsia="zh-CN"/>
        </w:rPr>
        <w:t>风险</w:t>
      </w:r>
      <w:del w:id="549" w:author="Jacky Shen" w:date="2015-10-03T12:38:00Z">
        <w:r w:rsidR="005471EF" w:rsidRPr="005471EF" w:rsidDel="00B30650">
          <w:rPr>
            <w:rFonts w:eastAsia="SimSun" w:hint="eastAsia"/>
            <w:lang w:eastAsia="zh-CN"/>
          </w:rPr>
          <w:delText>也跟着增加</w:delText>
        </w:r>
      </w:del>
    </w:p>
    <w:p w14:paraId="6F408F0D" w14:textId="77777777" w:rsidR="005471EF" w:rsidRDefault="005471EF" w:rsidP="005471EF"/>
    <w:p w14:paraId="1ABCE58E" w14:textId="77777777" w:rsidR="005471EF" w:rsidRDefault="005471EF" w:rsidP="005471EF">
      <w:r w:rsidRPr="005471EF">
        <w:rPr>
          <w:rFonts w:eastAsia="SimSun"/>
          <w:lang w:eastAsia="zh-CN"/>
        </w:rPr>
        <w:t>194</w:t>
      </w:r>
    </w:p>
    <w:p w14:paraId="5BBF2791" w14:textId="77777777" w:rsidR="005471EF" w:rsidRDefault="005471EF" w:rsidP="005471EF">
      <w:r w:rsidRPr="005471EF">
        <w:rPr>
          <w:rFonts w:eastAsia="SimSun"/>
          <w:lang w:eastAsia="zh-CN"/>
        </w:rPr>
        <w:t>00:09:44,089 --&gt; 00:</w:t>
      </w:r>
      <w:proofErr w:type="gramStart"/>
      <w:r w:rsidRPr="005471EF">
        <w:rPr>
          <w:rFonts w:eastAsia="SimSun"/>
          <w:lang w:eastAsia="zh-CN"/>
        </w:rPr>
        <w:t>09:47,550</w:t>
      </w:r>
      <w:proofErr w:type="gramEnd"/>
    </w:p>
    <w:p w14:paraId="4F5DBB3E" w14:textId="77777777" w:rsidR="005471EF" w:rsidRDefault="005471EF" w:rsidP="005471EF">
      <w:r w:rsidRPr="005471EF">
        <w:rPr>
          <w:rFonts w:eastAsia="SimSun" w:hint="eastAsia"/>
          <w:lang w:eastAsia="zh-CN"/>
        </w:rPr>
        <w:t>但若</w:t>
      </w:r>
      <w:r>
        <w:rPr>
          <w:rFonts w:hint="eastAsia"/>
        </w:rPr>
        <w:cr/>
      </w:r>
    </w:p>
    <w:p w14:paraId="59E523FF" w14:textId="77777777" w:rsidR="005471EF" w:rsidRDefault="005471EF" w:rsidP="005471EF">
      <w:r w:rsidRPr="005471EF">
        <w:rPr>
          <w:rFonts w:eastAsia="SimSun" w:hint="eastAsia"/>
          <w:lang w:eastAsia="zh-CN"/>
        </w:rPr>
        <w:t>我们过度补偿，去增加太多的结构和流程</w:t>
      </w:r>
    </w:p>
    <w:p w14:paraId="46A2CBBF" w14:textId="77777777" w:rsidR="005471EF" w:rsidRDefault="005471EF" w:rsidP="005471EF"/>
    <w:p w14:paraId="6E6F3D9E" w14:textId="77777777" w:rsidR="005471EF" w:rsidRDefault="005471EF" w:rsidP="005471EF">
      <w:r w:rsidRPr="005471EF">
        <w:rPr>
          <w:rFonts w:eastAsia="SimSun"/>
          <w:lang w:eastAsia="zh-CN"/>
        </w:rPr>
        <w:t>195</w:t>
      </w:r>
    </w:p>
    <w:p w14:paraId="3C9BD16E" w14:textId="77777777" w:rsidR="005471EF" w:rsidRDefault="005471EF" w:rsidP="005471EF">
      <w:r w:rsidRPr="005471EF">
        <w:rPr>
          <w:rFonts w:eastAsia="SimSun"/>
          <w:lang w:eastAsia="zh-CN"/>
        </w:rPr>
        <w:t>00:09:47,550 --&gt; 00:</w:t>
      </w:r>
      <w:proofErr w:type="gramStart"/>
      <w:r w:rsidRPr="005471EF">
        <w:rPr>
          <w:rFonts w:eastAsia="SimSun"/>
          <w:lang w:eastAsia="zh-CN"/>
        </w:rPr>
        <w:t>09:50,300</w:t>
      </w:r>
      <w:proofErr w:type="gramEnd"/>
    </w:p>
    <w:p w14:paraId="40BE4CB1" w14:textId="77777777" w:rsidR="005471EF" w:rsidRDefault="005471EF" w:rsidP="005471EF">
      <w:r w:rsidRPr="005471EF">
        <w:rPr>
          <w:rFonts w:eastAsia="SimSun" w:hint="eastAsia"/>
          <w:lang w:eastAsia="zh-CN"/>
        </w:rPr>
        <w:t>我们又会陷入官僚化的</w:t>
      </w:r>
      <w:r>
        <w:rPr>
          <w:rFonts w:hint="eastAsia"/>
        </w:rPr>
        <w:cr/>
      </w:r>
    </w:p>
    <w:p w14:paraId="5F90F312" w14:textId="77777777" w:rsidR="005471EF" w:rsidRDefault="005471EF" w:rsidP="005471EF">
      <w:r w:rsidRPr="005471EF">
        <w:rPr>
          <w:rFonts w:eastAsia="SimSun" w:hint="eastAsia"/>
          <w:lang w:eastAsia="zh-CN"/>
        </w:rPr>
        <w:t>风险</w:t>
      </w:r>
    </w:p>
    <w:p w14:paraId="56C9F266" w14:textId="77777777" w:rsidR="005471EF" w:rsidRDefault="005471EF" w:rsidP="005471EF"/>
    <w:p w14:paraId="1C650C5F" w14:textId="77777777" w:rsidR="005471EF" w:rsidRDefault="005471EF" w:rsidP="005471EF">
      <w:r w:rsidRPr="005471EF">
        <w:rPr>
          <w:rFonts w:eastAsia="SimSun"/>
          <w:lang w:eastAsia="zh-CN"/>
        </w:rPr>
        <w:t>196</w:t>
      </w:r>
    </w:p>
    <w:p w14:paraId="6B985FC4" w14:textId="77777777" w:rsidR="005471EF" w:rsidRDefault="005471EF" w:rsidP="005471EF">
      <w:r w:rsidRPr="005471EF">
        <w:rPr>
          <w:rFonts w:eastAsia="SimSun"/>
          <w:lang w:eastAsia="zh-CN"/>
        </w:rPr>
        <w:t>00:09:50,300 --&gt; 00:</w:t>
      </w:r>
      <w:proofErr w:type="gramStart"/>
      <w:r w:rsidRPr="005471EF">
        <w:rPr>
          <w:rFonts w:eastAsia="SimSun"/>
          <w:lang w:eastAsia="zh-CN"/>
        </w:rPr>
        <w:t>09:51,379</w:t>
      </w:r>
      <w:proofErr w:type="gramEnd"/>
    </w:p>
    <w:p w14:paraId="4F9ED870" w14:textId="77777777" w:rsidR="005471EF" w:rsidRDefault="005471EF" w:rsidP="005471EF">
      <w:r w:rsidRPr="005471EF">
        <w:rPr>
          <w:rFonts w:eastAsia="SimSun" w:hint="eastAsia"/>
          <w:lang w:eastAsia="zh-CN"/>
        </w:rPr>
        <w:t>那就更糟糕了</w:t>
      </w:r>
    </w:p>
    <w:p w14:paraId="1BE232CE" w14:textId="77777777" w:rsidR="005471EF" w:rsidRDefault="005471EF" w:rsidP="005471EF"/>
    <w:p w14:paraId="4FC3D4D0" w14:textId="77777777" w:rsidR="005471EF" w:rsidRDefault="005471EF" w:rsidP="005471EF">
      <w:r w:rsidRPr="005471EF">
        <w:rPr>
          <w:rFonts w:eastAsia="SimSun"/>
          <w:lang w:eastAsia="zh-CN"/>
        </w:rPr>
        <w:t>197</w:t>
      </w:r>
    </w:p>
    <w:p w14:paraId="26C81072" w14:textId="77777777" w:rsidR="005471EF" w:rsidRDefault="005471EF" w:rsidP="005471EF">
      <w:r w:rsidRPr="005471EF">
        <w:rPr>
          <w:rFonts w:eastAsia="SimSun"/>
          <w:lang w:eastAsia="zh-CN"/>
        </w:rPr>
        <w:t>00:09:51,379 --&gt; 00:</w:t>
      </w:r>
      <w:proofErr w:type="gramStart"/>
      <w:r w:rsidRPr="005471EF">
        <w:rPr>
          <w:rFonts w:eastAsia="SimSun"/>
          <w:lang w:eastAsia="zh-CN"/>
        </w:rPr>
        <w:t>09:55,740</w:t>
      </w:r>
      <w:proofErr w:type="gramEnd"/>
    </w:p>
    <w:p w14:paraId="642BB9EE" w14:textId="77777777" w:rsidR="005471EF" w:rsidRDefault="005471EF" w:rsidP="005471EF">
      <w:r w:rsidRPr="005471EF">
        <w:rPr>
          <w:rFonts w:eastAsia="SimSun" w:hint="eastAsia"/>
          <w:lang w:eastAsia="zh-CN"/>
        </w:rPr>
        <w:t>所以</w:t>
      </w:r>
      <w:r>
        <w:rPr>
          <w:rFonts w:hint="eastAsia"/>
        </w:rPr>
        <w:cr/>
      </w:r>
    </w:p>
    <w:p w14:paraId="7C88DB77" w14:textId="77777777" w:rsidR="005471EF" w:rsidRDefault="005471EF" w:rsidP="005471EF">
      <w:r w:rsidRPr="005471EF">
        <w:rPr>
          <w:rFonts w:eastAsia="SimSun" w:hint="eastAsia"/>
          <w:lang w:eastAsia="zh-CN"/>
        </w:rPr>
        <w:t>真正关键的问题是什么样的</w:t>
      </w:r>
    </w:p>
    <w:p w14:paraId="295855AC" w14:textId="77777777" w:rsidR="005471EF" w:rsidRDefault="005471EF" w:rsidP="005471EF">
      <w:r w:rsidRPr="005471EF">
        <w:rPr>
          <w:rFonts w:eastAsia="SimSun" w:hint="eastAsia"/>
          <w:lang w:eastAsia="zh-CN"/>
        </w:rPr>
        <w:t>「最小可行性官僚系统」？</w:t>
      </w:r>
    </w:p>
    <w:p w14:paraId="3CDB81A0" w14:textId="77777777" w:rsidR="005471EF" w:rsidRDefault="005471EF" w:rsidP="005471EF"/>
    <w:p w14:paraId="4C089E4E" w14:textId="77777777" w:rsidR="005471EF" w:rsidRDefault="005471EF" w:rsidP="005471EF">
      <w:r w:rsidRPr="005471EF">
        <w:rPr>
          <w:rFonts w:eastAsia="SimSun"/>
          <w:lang w:eastAsia="zh-CN"/>
        </w:rPr>
        <w:t>198</w:t>
      </w:r>
    </w:p>
    <w:p w14:paraId="01AE059C" w14:textId="77777777" w:rsidR="005471EF" w:rsidRDefault="005471EF" w:rsidP="005471EF">
      <w:r w:rsidRPr="005471EF">
        <w:rPr>
          <w:rFonts w:eastAsia="SimSun"/>
          <w:lang w:eastAsia="zh-CN"/>
        </w:rPr>
        <w:t>00:09:55,740 --&gt; 00:</w:t>
      </w:r>
      <w:proofErr w:type="gramStart"/>
      <w:r w:rsidRPr="005471EF">
        <w:rPr>
          <w:rFonts w:eastAsia="SimSun"/>
          <w:lang w:eastAsia="zh-CN"/>
        </w:rPr>
        <w:t>09:58,910</w:t>
      </w:r>
      <w:proofErr w:type="gramEnd"/>
    </w:p>
    <w:p w14:paraId="0C19DB09" w14:textId="77777777" w:rsidR="005471EF" w:rsidRDefault="005471EF" w:rsidP="005471EF">
      <w:r w:rsidRPr="005471EF">
        <w:rPr>
          <w:rFonts w:eastAsia="SimSun" w:hint="eastAsia"/>
          <w:lang w:eastAsia="zh-CN"/>
        </w:rPr>
        <w:t>可以让我</w:t>
      </w:r>
      <w:r>
        <w:rPr>
          <w:rFonts w:hint="eastAsia"/>
        </w:rPr>
        <w:cr/>
      </w:r>
    </w:p>
    <w:p w14:paraId="56F4A5F0" w14:textId="77777777" w:rsidR="005471EF" w:rsidRDefault="005471EF" w:rsidP="005471EF">
      <w:r w:rsidRPr="005471EF">
        <w:rPr>
          <w:rFonts w:eastAsia="SimSun" w:hint="eastAsia"/>
          <w:lang w:eastAsia="zh-CN"/>
        </w:rPr>
        <w:t>们使用最少的结构和流程来</w:t>
      </w:r>
    </w:p>
    <w:p w14:paraId="028EC578" w14:textId="77777777" w:rsidR="005471EF" w:rsidRDefault="005471EF" w:rsidP="005471EF"/>
    <w:p w14:paraId="3A3A3641" w14:textId="77777777" w:rsidR="005471EF" w:rsidRDefault="005471EF" w:rsidP="005471EF">
      <w:r w:rsidRPr="005471EF">
        <w:rPr>
          <w:rFonts w:eastAsia="SimSun"/>
          <w:lang w:eastAsia="zh-CN"/>
        </w:rPr>
        <w:t>199</w:t>
      </w:r>
    </w:p>
    <w:p w14:paraId="66403527" w14:textId="77777777" w:rsidR="005471EF" w:rsidRDefault="005471EF" w:rsidP="005471EF">
      <w:r w:rsidRPr="005471EF">
        <w:rPr>
          <w:rFonts w:eastAsia="SimSun"/>
          <w:lang w:eastAsia="zh-CN"/>
        </w:rPr>
        <w:t>00:09:58,910 --&gt; 00:</w:t>
      </w:r>
      <w:proofErr w:type="gramStart"/>
      <w:r w:rsidRPr="005471EF">
        <w:rPr>
          <w:rFonts w:eastAsia="SimSun"/>
          <w:lang w:eastAsia="zh-CN"/>
        </w:rPr>
        <w:t>10:01,079</w:t>
      </w:r>
      <w:proofErr w:type="gramEnd"/>
    </w:p>
    <w:p w14:paraId="48440C55" w14:textId="3B9139E7" w:rsidR="005471EF" w:rsidRDefault="005471EF" w:rsidP="005471EF">
      <w:r w:rsidRPr="005471EF">
        <w:rPr>
          <w:rFonts w:eastAsia="SimSun" w:hint="eastAsia"/>
          <w:lang w:eastAsia="zh-CN"/>
        </w:rPr>
        <w:t>避免陷入</w:t>
      </w:r>
      <w:ins w:id="550" w:author="Jacky Shen" w:date="2015-10-03T12:39:00Z">
        <w:r w:rsidR="00B30650">
          <w:rPr>
            <w:rFonts w:eastAsia="SimSun"/>
            <w:lang w:eastAsia="zh-CN"/>
          </w:rPr>
          <w:t>完全混乱</w:t>
        </w:r>
      </w:ins>
      <w:del w:id="551" w:author="Jacky Shen" w:date="2015-10-03T12:39:00Z">
        <w:r w:rsidRPr="005471EF" w:rsidDel="00B30650">
          <w:rPr>
            <w:rFonts w:eastAsia="SimSun" w:hint="eastAsia"/>
            <w:lang w:eastAsia="zh-CN"/>
          </w:rPr>
          <w:delText>大乱</w:delText>
        </w:r>
      </w:del>
    </w:p>
    <w:p w14:paraId="7599F9AF" w14:textId="77777777" w:rsidR="005471EF" w:rsidRDefault="005471EF" w:rsidP="005471EF"/>
    <w:p w14:paraId="2F0CA27D" w14:textId="77777777" w:rsidR="005471EF" w:rsidRDefault="005471EF" w:rsidP="005471EF">
      <w:r w:rsidRPr="005471EF">
        <w:rPr>
          <w:rFonts w:eastAsia="SimSun"/>
          <w:lang w:eastAsia="zh-CN"/>
        </w:rPr>
        <w:t>200</w:t>
      </w:r>
    </w:p>
    <w:p w14:paraId="12C26F41" w14:textId="77777777" w:rsidR="005471EF" w:rsidRDefault="005471EF" w:rsidP="005471EF">
      <w:r w:rsidRPr="005471EF">
        <w:rPr>
          <w:rFonts w:eastAsia="SimSun"/>
          <w:lang w:eastAsia="zh-CN"/>
        </w:rPr>
        <w:t>00:10:01,079</w:t>
      </w:r>
      <w:r>
        <w:t xml:space="preserve"> </w:t>
      </w:r>
      <w:r>
        <w:cr/>
      </w:r>
    </w:p>
    <w:p w14:paraId="4832BBEC" w14:textId="77777777" w:rsidR="005471EF" w:rsidRDefault="005471EF" w:rsidP="005471EF">
      <w:r w:rsidRPr="005471EF">
        <w:rPr>
          <w:rFonts w:eastAsia="SimSun"/>
          <w:lang w:eastAsia="zh-CN"/>
        </w:rPr>
        <w:t>--&gt; 00:10:04,079</w:t>
      </w:r>
    </w:p>
    <w:p w14:paraId="5D60261F" w14:textId="02231D8D" w:rsidR="005471EF" w:rsidRDefault="005471EF" w:rsidP="005471EF">
      <w:r w:rsidRPr="005471EF">
        <w:rPr>
          <w:rFonts w:eastAsia="SimSun" w:hint="eastAsia"/>
          <w:lang w:eastAsia="zh-CN"/>
        </w:rPr>
        <w:t>这两</w:t>
      </w:r>
      <w:ins w:id="552" w:author="Jacky Shen" w:date="2015-10-03T12:40:00Z">
        <w:r w:rsidR="00B30650">
          <w:rPr>
            <w:rFonts w:eastAsia="SimSun"/>
            <w:lang w:eastAsia="zh-CN"/>
          </w:rPr>
          <w:t>边</w:t>
        </w:r>
      </w:ins>
      <w:del w:id="553" w:author="Jacky Shen" w:date="2015-10-03T12:40:00Z">
        <w:r w:rsidRPr="005471EF" w:rsidDel="00B30650">
          <w:rPr>
            <w:rFonts w:eastAsia="SimSun" w:hint="eastAsia"/>
            <w:lang w:eastAsia="zh-CN"/>
          </w:rPr>
          <w:delText>种</w:delText>
        </w:r>
      </w:del>
      <w:r w:rsidRPr="005471EF">
        <w:rPr>
          <w:rFonts w:eastAsia="SimSun" w:hint="eastAsia"/>
          <w:lang w:eastAsia="zh-CN"/>
        </w:rPr>
        <w:t>都会以</w:t>
      </w:r>
      <w:del w:id="554" w:author="Jacky Shen" w:date="2015-10-03T12:40:00Z">
        <w:r w:rsidRPr="005471EF" w:rsidDel="00B30650">
          <w:rPr>
            <w:rFonts w:eastAsia="SimSun" w:hint="eastAsia"/>
            <w:lang w:eastAsia="zh-CN"/>
          </w:rPr>
          <w:delText>不同的形式</w:delText>
        </w:r>
      </w:del>
      <w:r w:rsidRPr="005471EF">
        <w:rPr>
          <w:rFonts w:eastAsia="SimSun" w:hint="eastAsia"/>
          <w:lang w:eastAsia="zh-CN"/>
        </w:rPr>
        <w:t>造成浪费</w:t>
      </w:r>
    </w:p>
    <w:p w14:paraId="4CA367DA" w14:textId="77777777" w:rsidR="005471EF" w:rsidRDefault="005471EF" w:rsidP="005471EF"/>
    <w:p w14:paraId="33D3E1F3" w14:textId="77777777" w:rsidR="005471EF" w:rsidRDefault="005471EF" w:rsidP="005471EF">
      <w:r w:rsidRPr="005471EF">
        <w:rPr>
          <w:rFonts w:eastAsia="SimSun"/>
          <w:lang w:eastAsia="zh-CN"/>
        </w:rPr>
        <w:t>201</w:t>
      </w:r>
    </w:p>
    <w:p w14:paraId="628FF341" w14:textId="77777777" w:rsidR="005471EF" w:rsidRDefault="005471EF" w:rsidP="005471EF">
      <w:r w:rsidRPr="005471EF">
        <w:rPr>
          <w:rFonts w:eastAsia="SimSun"/>
          <w:lang w:eastAsia="zh-CN"/>
        </w:rPr>
        <w:t>00:10:04,079 --&gt; 00:</w:t>
      </w:r>
      <w:proofErr w:type="gramStart"/>
      <w:r w:rsidRPr="005471EF">
        <w:rPr>
          <w:rFonts w:eastAsia="SimSun"/>
          <w:lang w:eastAsia="zh-CN"/>
        </w:rPr>
        <w:t>10:08,399</w:t>
      </w:r>
      <w:proofErr w:type="gramEnd"/>
    </w:p>
    <w:p w14:paraId="4773E57F" w14:textId="77777777" w:rsidR="005471EF" w:rsidRDefault="005471EF" w:rsidP="005471EF">
      <w:r w:rsidRPr="005471EF">
        <w:rPr>
          <w:rFonts w:eastAsia="SimSun" w:hint="eastAsia"/>
          <w:lang w:eastAsia="zh-CN"/>
        </w:rPr>
        <w:t>所以排除浪</w:t>
      </w:r>
      <w:r>
        <w:rPr>
          <w:rFonts w:hint="eastAsia"/>
        </w:rPr>
        <w:cr/>
      </w:r>
    </w:p>
    <w:p w14:paraId="44380DA8" w14:textId="77777777" w:rsidR="005471EF" w:rsidRDefault="005471EF" w:rsidP="005471EF">
      <w:r w:rsidRPr="005471EF">
        <w:rPr>
          <w:rFonts w:eastAsia="SimSun" w:hint="eastAsia"/>
          <w:lang w:eastAsia="zh-CN"/>
        </w:rPr>
        <w:t>费的文化与敏捷的思维能</w:t>
      </w:r>
    </w:p>
    <w:p w14:paraId="3570BBAD" w14:textId="77777777" w:rsidR="005471EF" w:rsidRDefault="005471EF" w:rsidP="005471EF">
      <w:r w:rsidRPr="005471EF">
        <w:rPr>
          <w:rFonts w:eastAsia="SimSun" w:hint="eastAsia"/>
          <w:lang w:eastAsia="zh-CN"/>
        </w:rPr>
        <w:t>帮助我们保持平衡</w:t>
      </w:r>
    </w:p>
    <w:p w14:paraId="40DCA6ED" w14:textId="77777777" w:rsidR="005471EF" w:rsidRDefault="005471EF" w:rsidP="005471EF"/>
    <w:p w14:paraId="6BFCAC16" w14:textId="77777777" w:rsidR="005471EF" w:rsidRDefault="005471EF" w:rsidP="005471EF">
      <w:r w:rsidRPr="005471EF">
        <w:rPr>
          <w:rFonts w:eastAsia="SimSun"/>
          <w:lang w:eastAsia="zh-CN"/>
        </w:rPr>
        <w:t>202</w:t>
      </w:r>
    </w:p>
    <w:p w14:paraId="5762A799" w14:textId="77777777" w:rsidR="005471EF" w:rsidRDefault="005471EF" w:rsidP="005471EF">
      <w:r w:rsidRPr="005471EF">
        <w:rPr>
          <w:rFonts w:eastAsia="SimSun"/>
          <w:lang w:eastAsia="zh-CN"/>
        </w:rPr>
        <w:t>00:10:08,399 --&gt; 00:</w:t>
      </w:r>
      <w:proofErr w:type="gramStart"/>
      <w:r w:rsidRPr="005471EF">
        <w:rPr>
          <w:rFonts w:eastAsia="SimSun"/>
          <w:lang w:eastAsia="zh-CN"/>
        </w:rPr>
        <w:t>10:12,790</w:t>
      </w:r>
      <w:proofErr w:type="gramEnd"/>
    </w:p>
    <w:p w14:paraId="7EC49017" w14:textId="77777777" w:rsidR="005471EF" w:rsidRDefault="005471EF" w:rsidP="005471EF">
      <w:r w:rsidRPr="005471EF">
        <w:rPr>
          <w:rFonts w:eastAsia="SimSun" w:hint="eastAsia"/>
          <w:lang w:eastAsia="zh-CN"/>
        </w:rPr>
        <w:t>减少浪费的关键在于</w:t>
      </w:r>
      <w:r>
        <w:rPr>
          <w:rFonts w:hint="eastAsia"/>
        </w:rPr>
        <w:cr/>
      </w:r>
    </w:p>
    <w:p w14:paraId="55D8B7B1" w14:textId="4A3CE368" w:rsidR="005471EF" w:rsidDel="0065549B" w:rsidRDefault="005471EF" w:rsidP="005471EF">
      <w:pPr>
        <w:rPr>
          <w:del w:id="555" w:author="Jacky Shen" w:date="2015-10-03T12:48:00Z"/>
        </w:rPr>
      </w:pPr>
      <w:r w:rsidRPr="005471EF">
        <w:rPr>
          <w:rFonts w:eastAsia="SimSun" w:hint="eastAsia"/>
          <w:lang w:eastAsia="zh-CN"/>
        </w:rPr>
        <w:t>可视化</w:t>
      </w:r>
      <w:del w:id="556" w:author="Jacky Shen" w:date="2015-10-03T12:48:00Z">
        <w:r w:rsidRPr="005471EF" w:rsidDel="0065549B">
          <w:rPr>
            <w:rFonts w:eastAsia="SimSun" w:hint="eastAsia"/>
            <w:lang w:eastAsia="zh-CN"/>
          </w:rPr>
          <w:delText>项目方向与内容</w:delText>
        </w:r>
      </w:del>
    </w:p>
    <w:p w14:paraId="760BEC85" w14:textId="25F9307E" w:rsidR="005471EF" w:rsidRDefault="005471EF" w:rsidP="005471EF">
      <w:pPr>
        <w:rPr>
          <w:rFonts w:hint="eastAsia"/>
        </w:rPr>
      </w:pPr>
      <w:del w:id="557" w:author="Jacky Shen" w:date="2015-10-03T12:48:00Z">
        <w:r w:rsidRPr="005471EF" w:rsidDel="0065549B">
          <w:rPr>
            <w:rFonts w:eastAsia="SimSun" w:hint="eastAsia"/>
            <w:lang w:eastAsia="zh-CN"/>
          </w:rPr>
          <w:delText>并且经常与伙伴讨论项目</w:delText>
        </w:r>
      </w:del>
      <w:ins w:id="558" w:author="Jacky Shen" w:date="2015-10-03T12:48:00Z">
        <w:r w:rsidR="0065549B">
          <w:rPr>
            <w:rFonts w:eastAsia="SimSun"/>
            <w:lang w:eastAsia="zh-CN"/>
          </w:rPr>
          <w:t>和</w:t>
        </w:r>
        <w:r w:rsidR="0065549B">
          <w:rPr>
            <w:rFonts w:eastAsia="SimSun" w:hint="eastAsia"/>
            <w:lang w:eastAsia="zh-CN"/>
          </w:rPr>
          <w:t>经常</w:t>
        </w:r>
        <w:r w:rsidR="0065549B">
          <w:rPr>
            <w:rFonts w:eastAsia="SimSun"/>
            <w:lang w:eastAsia="zh-CN"/>
          </w:rPr>
          <w:t>沟通</w:t>
        </w:r>
      </w:ins>
    </w:p>
    <w:p w14:paraId="427DA7BF" w14:textId="77777777" w:rsidR="005471EF" w:rsidRDefault="005471EF" w:rsidP="005471EF"/>
    <w:p w14:paraId="699926EC" w14:textId="77777777" w:rsidR="005471EF" w:rsidRDefault="005471EF" w:rsidP="005471EF">
      <w:r w:rsidRPr="005471EF">
        <w:rPr>
          <w:rFonts w:eastAsia="SimSun"/>
          <w:lang w:eastAsia="zh-CN"/>
        </w:rPr>
        <w:t>203</w:t>
      </w:r>
    </w:p>
    <w:p w14:paraId="33771216" w14:textId="77777777" w:rsidR="005471EF" w:rsidRDefault="005471EF" w:rsidP="005471EF">
      <w:r w:rsidRPr="005471EF">
        <w:rPr>
          <w:rFonts w:eastAsia="SimSun"/>
          <w:lang w:eastAsia="zh-CN"/>
        </w:rPr>
        <w:t>00:10:12,790 --&gt; 00:</w:t>
      </w:r>
      <w:proofErr w:type="gramStart"/>
      <w:r w:rsidRPr="005471EF">
        <w:rPr>
          <w:rFonts w:eastAsia="SimSun"/>
          <w:lang w:eastAsia="zh-CN"/>
        </w:rPr>
        <w:t>10:15,270</w:t>
      </w:r>
      <w:proofErr w:type="gramEnd"/>
    </w:p>
    <w:p w14:paraId="79FDB479" w14:textId="63C6120F" w:rsidR="005471EF" w:rsidRDefault="005471EF" w:rsidP="005471EF">
      <w:r w:rsidRPr="005471EF">
        <w:rPr>
          <w:rFonts w:eastAsia="SimSun" w:hint="eastAsia"/>
          <w:lang w:eastAsia="zh-CN"/>
        </w:rPr>
        <w:t>因此，除了</w:t>
      </w:r>
      <w:ins w:id="559" w:author="Jacky Shen" w:date="2015-10-03T12:48:00Z">
        <w:r w:rsidR="0065549B">
          <w:rPr>
            <w:lang w:eastAsia="zh-CN"/>
          </w:rPr>
          <w:t>回顾</w:t>
        </w:r>
      </w:ins>
      <w:del w:id="560" w:author="Jacky Shen" w:date="2015-10-03T12:48:00Z">
        <w:r w:rsidRPr="005471EF" w:rsidDel="0065549B">
          <w:rPr>
            <w:rFonts w:eastAsia="SimSun" w:hint="eastAsia"/>
            <w:lang w:eastAsia="zh-CN"/>
          </w:rPr>
          <w:delText>检讨</w:delText>
        </w:r>
        <w:r w:rsidDel="0065549B">
          <w:rPr>
            <w:rFonts w:hint="eastAsia"/>
          </w:rPr>
          <w:cr/>
        </w:r>
      </w:del>
    </w:p>
    <w:p w14:paraId="15018809" w14:textId="55588241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会议</w:t>
      </w:r>
      <w:del w:id="561" w:author="Jacky Shen" w:date="2015-10-03T12:48:00Z">
        <w:r w:rsidRPr="005471EF" w:rsidDel="0065549B">
          <w:rPr>
            <w:rFonts w:eastAsia="SimSun" w:hint="eastAsia"/>
            <w:lang w:eastAsia="zh-CN"/>
          </w:rPr>
          <w:delText>的召开与检讨失败因素外</w:delText>
        </w:r>
      </w:del>
      <w:ins w:id="562" w:author="Jacky Shen" w:date="2015-10-03T12:48:00Z">
        <w:r w:rsidR="0065549B">
          <w:rPr>
            <w:rFonts w:eastAsia="SimSun"/>
            <w:lang w:eastAsia="zh-CN"/>
          </w:rPr>
          <w:t>和事后检视之外</w:t>
        </w:r>
      </w:ins>
    </w:p>
    <w:p w14:paraId="76CC8155" w14:textId="77777777" w:rsidR="005471EF" w:rsidRDefault="005471EF" w:rsidP="005471EF"/>
    <w:p w14:paraId="1E8A7F56" w14:textId="77777777" w:rsidR="005471EF" w:rsidRDefault="005471EF" w:rsidP="005471EF">
      <w:r w:rsidRPr="005471EF">
        <w:rPr>
          <w:rFonts w:eastAsia="SimSun"/>
          <w:lang w:eastAsia="zh-CN"/>
        </w:rPr>
        <w:t>204</w:t>
      </w:r>
    </w:p>
    <w:p w14:paraId="4243B79F" w14:textId="77777777" w:rsidR="005471EF" w:rsidRDefault="005471EF" w:rsidP="005471EF">
      <w:r w:rsidRPr="005471EF">
        <w:rPr>
          <w:rFonts w:eastAsia="SimSun"/>
          <w:lang w:eastAsia="zh-CN"/>
        </w:rPr>
        <w:t>00:10:15,280 --&gt; 00:</w:t>
      </w:r>
      <w:proofErr w:type="gramStart"/>
      <w:r w:rsidRPr="005471EF">
        <w:rPr>
          <w:rFonts w:eastAsia="SimSun"/>
          <w:lang w:eastAsia="zh-CN"/>
        </w:rPr>
        <w:t>10:18,400</w:t>
      </w:r>
      <w:proofErr w:type="gramEnd"/>
    </w:p>
    <w:p w14:paraId="3AE81D23" w14:textId="2848BD61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许多由小队与</w:t>
      </w:r>
      <w:del w:id="563" w:author="Jacky Shen" w:date="2015-10-03T12:49:00Z">
        <w:r w:rsidRPr="005471EF" w:rsidDel="0065549B">
          <w:rPr>
            <w:rFonts w:eastAsia="SimSun" w:hint="eastAsia"/>
            <w:lang w:eastAsia="zh-CN"/>
          </w:rPr>
          <w:delText>小队组成的中型团队</w:delText>
        </w:r>
      </w:del>
      <w:ins w:id="564" w:author="Jacky Shen" w:date="2015-10-03T12:49:00Z">
        <w:r w:rsidR="0065549B">
          <w:rPr>
            <w:rFonts w:eastAsia="SimSun"/>
            <w:lang w:eastAsia="zh-CN"/>
          </w:rPr>
          <w:t>部落</w:t>
        </w:r>
      </w:ins>
    </w:p>
    <w:p w14:paraId="75B2A167" w14:textId="0BA7FE0D" w:rsidR="005471EF" w:rsidRDefault="005471EF" w:rsidP="005471EF">
      <w:r w:rsidRPr="005471EF">
        <w:rPr>
          <w:rFonts w:eastAsia="SimSun" w:hint="eastAsia"/>
          <w:lang w:eastAsia="zh-CN"/>
        </w:rPr>
        <w:t>会</w:t>
      </w:r>
      <w:ins w:id="565" w:author="Jacky Shen" w:date="2015-10-03T12:49:00Z">
        <w:r w:rsidR="0065549B">
          <w:rPr>
            <w:rFonts w:eastAsia="SimSun"/>
            <w:lang w:eastAsia="zh-CN"/>
          </w:rPr>
          <w:t>采用</w:t>
        </w:r>
      </w:ins>
      <w:del w:id="566" w:author="Jacky Shen" w:date="2015-10-03T12:49:00Z">
        <w:r w:rsidRPr="005471EF" w:rsidDel="0065549B">
          <w:rPr>
            <w:rFonts w:eastAsia="SimSun" w:hint="eastAsia"/>
            <w:lang w:eastAsia="zh-CN"/>
          </w:rPr>
          <w:delText>使用</w:delText>
        </w:r>
      </w:del>
      <w:r w:rsidRPr="005471EF">
        <w:rPr>
          <w:rFonts w:eastAsia="SimSun" w:hint="eastAsia"/>
          <w:lang w:eastAsia="zh-CN"/>
        </w:rPr>
        <w:t>大型可视化的</w:t>
      </w:r>
      <w:ins w:id="567" w:author="Jacky Shen" w:date="2015-10-03T12:49:00Z">
        <w:r w:rsidR="0065549B">
          <w:rPr>
            <w:rFonts w:eastAsia="SimSun" w:hint="eastAsia"/>
            <w:lang w:eastAsia="zh-CN"/>
          </w:rPr>
          <w:t>「改进</w:t>
        </w:r>
        <w:r w:rsidR="0065549B">
          <w:rPr>
            <w:rFonts w:eastAsia="SimSun"/>
            <w:lang w:eastAsia="zh-CN"/>
          </w:rPr>
          <w:t>清单</w:t>
        </w:r>
        <w:r w:rsidR="0065549B" w:rsidRPr="005471EF">
          <w:rPr>
            <w:rFonts w:eastAsia="SimSun" w:hint="eastAsia"/>
            <w:lang w:eastAsia="zh-CN"/>
          </w:rPr>
          <w:t>」</w:t>
        </w:r>
      </w:ins>
      <w:del w:id="568" w:author="Jacky Shen" w:date="2015-10-03T12:49:00Z">
        <w:r w:rsidRPr="005471EF" w:rsidDel="0065549B">
          <w:rPr>
            <w:rFonts w:eastAsia="SimSun" w:hint="eastAsia"/>
            <w:lang w:eastAsia="zh-CN"/>
          </w:rPr>
          <w:delText>的改善广告牌</w:delText>
        </w:r>
      </w:del>
    </w:p>
    <w:p w14:paraId="60E6D684" w14:textId="77777777" w:rsidR="005471EF" w:rsidRDefault="005471EF" w:rsidP="005471EF"/>
    <w:p w14:paraId="12C06796" w14:textId="77777777" w:rsidR="005471EF" w:rsidRDefault="005471EF" w:rsidP="005471EF">
      <w:r w:rsidRPr="005471EF">
        <w:rPr>
          <w:rFonts w:eastAsia="SimSun"/>
          <w:lang w:eastAsia="zh-CN"/>
        </w:rPr>
        <w:t>205</w:t>
      </w:r>
    </w:p>
    <w:p w14:paraId="7A52B2F7" w14:textId="77777777" w:rsidR="005471EF" w:rsidRDefault="005471EF" w:rsidP="005471EF">
      <w:r w:rsidRPr="005471EF">
        <w:rPr>
          <w:rFonts w:eastAsia="SimSun"/>
          <w:lang w:eastAsia="zh-CN"/>
        </w:rPr>
        <w:t>00:10:18,400 --&gt; 00:</w:t>
      </w:r>
      <w:proofErr w:type="gramStart"/>
      <w:r w:rsidRPr="005471EF">
        <w:rPr>
          <w:rFonts w:eastAsia="SimSun"/>
          <w:lang w:eastAsia="zh-CN"/>
        </w:rPr>
        <w:t>10:21,920</w:t>
      </w:r>
      <w:proofErr w:type="gramEnd"/>
    </w:p>
    <w:p w14:paraId="51A8A6E4" w14:textId="4CE721A5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显示哪些事件阻碍了</w:t>
      </w:r>
      <w:del w:id="569" w:author="Jacky Shen" w:date="2015-10-03T12:49:00Z">
        <w:r w:rsidRPr="005471EF" w:rsidDel="0065549B">
          <w:rPr>
            <w:rFonts w:eastAsia="SimSun" w:hint="eastAsia"/>
            <w:lang w:eastAsia="zh-CN"/>
          </w:rPr>
          <w:delText>进度或发展</w:delText>
        </w:r>
      </w:del>
      <w:ins w:id="570" w:author="Jacky Shen" w:date="2015-10-03T12:49:00Z">
        <w:r w:rsidR="0065549B">
          <w:rPr>
            <w:rFonts w:eastAsia="SimSun"/>
            <w:lang w:eastAsia="zh-CN"/>
          </w:rPr>
          <w:t>我们</w:t>
        </w:r>
      </w:ins>
    </w:p>
    <w:p w14:paraId="4E1747BA" w14:textId="5A0299EC" w:rsidR="005471EF" w:rsidRDefault="005471EF" w:rsidP="005471EF">
      <w:r w:rsidRPr="005471EF">
        <w:rPr>
          <w:rFonts w:eastAsia="SimSun" w:hint="eastAsia"/>
          <w:lang w:eastAsia="zh-CN"/>
        </w:rPr>
        <w:t>以及我们正在处理哪些</w:t>
      </w:r>
      <w:ins w:id="571" w:author="Jacky Shen" w:date="2015-10-03T12:49:00Z">
        <w:r w:rsidR="0065549B">
          <w:rPr>
            <w:rFonts w:eastAsia="SimSun"/>
            <w:lang w:eastAsia="zh-CN"/>
          </w:rPr>
          <w:t>障碍</w:t>
        </w:r>
      </w:ins>
      <w:del w:id="572" w:author="Jacky Shen" w:date="2015-10-03T12:49:00Z">
        <w:r w:rsidRPr="005471EF" w:rsidDel="0065549B">
          <w:rPr>
            <w:rFonts w:eastAsia="SimSun" w:hint="eastAsia"/>
            <w:lang w:eastAsia="zh-CN"/>
          </w:rPr>
          <w:delText>任务</w:delText>
        </w:r>
      </w:del>
    </w:p>
    <w:p w14:paraId="6E278EAC" w14:textId="77777777" w:rsidR="005471EF" w:rsidRDefault="005471EF" w:rsidP="005471EF"/>
    <w:p w14:paraId="7E995018" w14:textId="77777777" w:rsidR="005471EF" w:rsidRDefault="005471EF" w:rsidP="005471EF">
      <w:r w:rsidRPr="005471EF">
        <w:rPr>
          <w:rFonts w:eastAsia="SimSun"/>
          <w:lang w:eastAsia="zh-CN"/>
        </w:rPr>
        <w:t>206</w:t>
      </w:r>
    </w:p>
    <w:p w14:paraId="5AA2B369" w14:textId="77777777" w:rsidR="005471EF" w:rsidRDefault="005471EF" w:rsidP="005471EF">
      <w:r w:rsidRPr="005471EF">
        <w:rPr>
          <w:rFonts w:eastAsia="SimSun"/>
          <w:lang w:eastAsia="zh-CN"/>
        </w:rPr>
        <w:t>00:10:21,920 --&gt; 00:</w:t>
      </w:r>
      <w:proofErr w:type="gramStart"/>
      <w:r w:rsidRPr="005471EF">
        <w:rPr>
          <w:rFonts w:eastAsia="SimSun"/>
          <w:lang w:eastAsia="zh-CN"/>
        </w:rPr>
        <w:t>10:24,819</w:t>
      </w:r>
      <w:proofErr w:type="gramEnd"/>
    </w:p>
    <w:p w14:paraId="2EC9A560" w14:textId="61825890" w:rsidR="005471EF" w:rsidDel="0065549B" w:rsidRDefault="005471EF" w:rsidP="0065549B">
      <w:pPr>
        <w:rPr>
          <w:del w:id="573" w:author="Jacky Shen" w:date="2015-10-03T12:49:00Z"/>
        </w:rPr>
        <w:pPrChange w:id="574" w:author="Jacky Shen" w:date="2015-10-03T12:49:00Z">
          <w:pPr/>
        </w:pPrChange>
      </w:pPr>
      <w:r w:rsidRPr="005471EF">
        <w:rPr>
          <w:rFonts w:eastAsia="SimSun" w:hint="eastAsia"/>
          <w:lang w:eastAsia="zh-CN"/>
        </w:rPr>
        <w:t>我们也喜欢讨论</w:t>
      </w:r>
      <w:del w:id="575" w:author="Jacky Shen" w:date="2015-10-03T12:49:00Z">
        <w:r w:rsidRPr="005471EF" w:rsidDel="0065549B">
          <w:rPr>
            <w:rFonts w:eastAsia="SimSun" w:hint="eastAsia"/>
            <w:lang w:eastAsia="zh-CN"/>
          </w:rPr>
          <w:delText>如何定义</w:delText>
        </w:r>
      </w:del>
    </w:p>
    <w:p w14:paraId="08DA32BD" w14:textId="44BAC0BF" w:rsidR="005471EF" w:rsidDel="0065549B" w:rsidRDefault="005471EF" w:rsidP="0065549B">
      <w:pPr>
        <w:rPr>
          <w:del w:id="576" w:author="Jacky Shen" w:date="2015-10-03T12:49:00Z"/>
        </w:rPr>
        <w:pPrChange w:id="577" w:author="Jacky Shen" w:date="2015-10-03T12:49:00Z">
          <w:pPr/>
        </w:pPrChange>
      </w:pPr>
      <w:del w:id="578" w:author="Jacky Shen" w:date="2015-10-03T12:49:00Z">
        <w:r w:rsidRPr="005471EF" w:rsidDel="0065549B">
          <w:rPr>
            <w:rFonts w:eastAsia="SimSun" w:hint="eastAsia"/>
            <w:lang w:eastAsia="zh-CN"/>
          </w:rPr>
          <w:delText>一件可被称</w:delText>
        </w:r>
        <w:r w:rsidDel="0065549B">
          <w:rPr>
            <w:rFonts w:hint="eastAsia"/>
          </w:rPr>
          <w:cr/>
        </w:r>
      </w:del>
    </w:p>
    <w:p w14:paraId="35D92E7D" w14:textId="263358F7" w:rsidR="005471EF" w:rsidRDefault="005471EF" w:rsidP="0065549B">
      <w:del w:id="579" w:author="Jacky Shen" w:date="2015-10-03T12:49:00Z">
        <w:r w:rsidRPr="005471EF" w:rsidDel="0065549B">
          <w:rPr>
            <w:rFonts w:eastAsia="SimSun" w:hint="eastAsia"/>
            <w:lang w:eastAsia="zh-CN"/>
          </w:rPr>
          <w:delText>为</w:delText>
        </w:r>
      </w:del>
      <w:r w:rsidRPr="005471EF">
        <w:rPr>
          <w:rFonts w:eastAsia="SimSun" w:hint="eastAsia"/>
          <w:lang w:eastAsia="zh-CN"/>
        </w:rPr>
        <w:t>「</w:t>
      </w:r>
      <w:del w:id="580" w:author="Jacky Shen" w:date="2015-10-03T12:49:00Z">
        <w:r w:rsidRPr="005471EF" w:rsidDel="0065549B">
          <w:rPr>
            <w:rFonts w:eastAsia="SimSun" w:hint="eastAsia"/>
            <w:lang w:eastAsia="zh-CN"/>
          </w:rPr>
          <w:delText>棒透了</w:delText>
        </w:r>
      </w:del>
      <w:ins w:id="581" w:author="Jacky Shen" w:date="2015-10-03T12:49:00Z">
        <w:r w:rsidR="0065549B">
          <w:rPr>
            <w:rFonts w:eastAsia="SimSun"/>
            <w:lang w:eastAsia="zh-CN"/>
          </w:rPr>
          <w:t>牛逼的定义</w:t>
        </w:r>
      </w:ins>
      <w:r w:rsidRPr="005471EF">
        <w:rPr>
          <w:rFonts w:eastAsia="SimSun" w:hint="eastAsia"/>
          <w:lang w:eastAsia="zh-CN"/>
        </w:rPr>
        <w:t>」</w:t>
      </w:r>
      <w:del w:id="582" w:author="Jacky Shen" w:date="2015-10-03T12:49:00Z">
        <w:r w:rsidRPr="005471EF" w:rsidDel="0065549B">
          <w:rPr>
            <w:rFonts w:eastAsia="SimSun" w:hint="eastAsia"/>
            <w:lang w:eastAsia="zh-CN"/>
          </w:rPr>
          <w:delText>的事件</w:delText>
        </w:r>
      </w:del>
    </w:p>
    <w:p w14:paraId="67D9433B" w14:textId="77777777" w:rsidR="005471EF" w:rsidRDefault="005471EF" w:rsidP="005471EF"/>
    <w:p w14:paraId="14F515C3" w14:textId="77777777" w:rsidR="005471EF" w:rsidRDefault="005471EF" w:rsidP="005471EF">
      <w:r w:rsidRPr="005471EF">
        <w:rPr>
          <w:rFonts w:eastAsia="SimSun"/>
          <w:lang w:eastAsia="zh-CN"/>
        </w:rPr>
        <w:t>207</w:t>
      </w:r>
    </w:p>
    <w:p w14:paraId="19509FD3" w14:textId="77777777" w:rsidR="005471EF" w:rsidRDefault="005471EF" w:rsidP="005471EF">
      <w:r w:rsidRPr="005471EF">
        <w:rPr>
          <w:rFonts w:eastAsia="SimSun"/>
          <w:lang w:eastAsia="zh-CN"/>
        </w:rPr>
        <w:t>00:10:24,819 --&gt; 00:</w:t>
      </w:r>
      <w:proofErr w:type="gramStart"/>
      <w:r w:rsidRPr="005471EF">
        <w:rPr>
          <w:rFonts w:eastAsia="SimSun"/>
          <w:lang w:eastAsia="zh-CN"/>
        </w:rPr>
        <w:t>10:27,739</w:t>
      </w:r>
      <w:proofErr w:type="gramEnd"/>
    </w:p>
    <w:p w14:paraId="45102E27" w14:textId="74D9B9F0" w:rsidR="005471EF" w:rsidRDefault="005471EF" w:rsidP="005471EF">
      <w:r w:rsidRPr="005471EF">
        <w:rPr>
          <w:rFonts w:eastAsia="SimSun" w:hint="eastAsia"/>
          <w:lang w:eastAsia="zh-CN"/>
        </w:rPr>
        <w:t>举例来说，对</w:t>
      </w:r>
      <w:ins w:id="583" w:author="Jacky Shen" w:date="2015-10-03T12:50:00Z">
        <w:r w:rsidR="00E22700">
          <w:rPr>
            <w:rFonts w:eastAsia="SimSun"/>
            <w:lang w:eastAsia="zh-CN"/>
          </w:rPr>
          <w:t>这个</w:t>
        </w:r>
      </w:ins>
      <w:r w:rsidRPr="005471EF">
        <w:rPr>
          <w:rFonts w:eastAsia="SimSun" w:hint="eastAsia"/>
          <w:lang w:eastAsia="zh-CN"/>
        </w:rPr>
        <w:t>小队来说</w:t>
      </w:r>
    </w:p>
    <w:p w14:paraId="18C77978" w14:textId="73277176" w:rsidR="005471EF" w:rsidRDefault="005471EF" w:rsidP="005471EF">
      <w:r w:rsidRPr="005471EF">
        <w:rPr>
          <w:rFonts w:eastAsia="SimSun" w:hint="eastAsia"/>
          <w:lang w:eastAsia="zh-CN"/>
        </w:rPr>
        <w:t>「</w:t>
      </w:r>
      <w:ins w:id="584" w:author="Jacky Shen" w:date="2015-10-03T12:50:00Z">
        <w:r w:rsidR="00E22700">
          <w:rPr>
            <w:rFonts w:eastAsia="SimSun"/>
            <w:lang w:eastAsia="zh-CN"/>
          </w:rPr>
          <w:t>牛逼的定义</w:t>
        </w:r>
      </w:ins>
      <w:del w:id="585" w:author="Jacky Shen" w:date="2015-10-03T12:50:00Z">
        <w:r w:rsidRPr="005471EF" w:rsidDel="00E22700">
          <w:rPr>
            <w:rFonts w:eastAsia="SimSun" w:hint="eastAsia"/>
            <w:lang w:eastAsia="zh-CN"/>
          </w:rPr>
          <w:delText>棒透了</w:delText>
        </w:r>
      </w:del>
      <w:r w:rsidRPr="005471EF">
        <w:rPr>
          <w:rFonts w:eastAsia="SimSun" w:hint="eastAsia"/>
          <w:lang w:eastAsia="zh-CN"/>
        </w:rPr>
        <w:t>」表示</w:t>
      </w:r>
    </w:p>
    <w:p w14:paraId="378BA844" w14:textId="77777777" w:rsidR="005471EF" w:rsidRDefault="005471EF" w:rsidP="005471EF"/>
    <w:p w14:paraId="03C310F9" w14:textId="77777777" w:rsidR="005471EF" w:rsidRDefault="005471EF" w:rsidP="005471EF">
      <w:r w:rsidRPr="005471EF">
        <w:rPr>
          <w:rFonts w:eastAsia="SimSun"/>
          <w:lang w:eastAsia="zh-CN"/>
        </w:rPr>
        <w:t>208</w:t>
      </w:r>
    </w:p>
    <w:p w14:paraId="6D6ED2E2" w14:textId="77777777" w:rsidR="005471EF" w:rsidRDefault="005471EF" w:rsidP="005471EF">
      <w:r w:rsidRPr="005471EF">
        <w:rPr>
          <w:rFonts w:eastAsia="SimSun"/>
          <w:lang w:eastAsia="zh-CN"/>
        </w:rPr>
        <w:t>00:10:27,739 --&gt; 00:</w:t>
      </w:r>
      <w:proofErr w:type="gramStart"/>
      <w:r w:rsidRPr="005471EF">
        <w:rPr>
          <w:rFonts w:eastAsia="SimSun"/>
          <w:lang w:eastAsia="zh-CN"/>
        </w:rPr>
        <w:t>10:31,079</w:t>
      </w:r>
      <w:proofErr w:type="gramEnd"/>
    </w:p>
    <w:p w14:paraId="4F9D0B4E" w14:textId="015740A5" w:rsidR="005471EF" w:rsidDel="00E22700" w:rsidRDefault="005471EF" w:rsidP="005471EF">
      <w:pPr>
        <w:rPr>
          <w:del w:id="586" w:author="Jacky Shen" w:date="2015-10-03T12:50:00Z"/>
        </w:rPr>
      </w:pPr>
      <w:r w:rsidRPr="005471EF">
        <w:rPr>
          <w:rFonts w:eastAsia="SimSun" w:hint="eastAsia"/>
          <w:lang w:eastAsia="zh-CN"/>
        </w:rPr>
        <w:t>实际</w:t>
      </w:r>
      <w:ins w:id="587" w:author="Jacky Shen" w:date="2015-10-03T12:50:00Z">
        <w:r w:rsidR="00E22700">
          <w:rPr>
            <w:rFonts w:eastAsia="SimSun"/>
            <w:lang w:eastAsia="zh-CN"/>
          </w:rPr>
          <w:t>完成</w:t>
        </w:r>
      </w:ins>
      <w:del w:id="588" w:author="Jacky Shen" w:date="2015-10-03T12:50:00Z">
        <w:r w:rsidRPr="005471EF" w:rsidDel="00E22700">
          <w:rPr>
            <w:rFonts w:eastAsia="SimSun" w:hint="eastAsia"/>
            <w:lang w:eastAsia="zh-CN"/>
          </w:rPr>
          <w:delText>解决</w:delText>
        </w:r>
      </w:del>
      <w:r w:rsidRPr="005471EF">
        <w:rPr>
          <w:rFonts w:eastAsia="SimSun" w:hint="eastAsia"/>
          <w:lang w:eastAsia="zh-CN"/>
        </w:rPr>
        <w:t>了事情</w:t>
      </w:r>
      <w:ins w:id="589" w:author="Jacky Shen" w:date="2015-10-03T12:50:00Z">
        <w:r w:rsidR="00E22700">
          <w:rPr>
            <w:rFonts w:eastAsia="SimSun"/>
            <w:lang w:eastAsia="zh-CN"/>
          </w:rPr>
          <w:t>、</w:t>
        </w:r>
      </w:ins>
    </w:p>
    <w:p w14:paraId="56C79C0E" w14:textId="77777777" w:rsidR="005471EF" w:rsidRDefault="005471EF" w:rsidP="005471EF">
      <w:del w:id="590" w:author="Jacky Shen" w:date="2015-10-03T12:50:00Z">
        <w:r w:rsidRPr="005471EF" w:rsidDel="00E22700">
          <w:rPr>
            <w:rFonts w:eastAsia="SimSun" w:hint="eastAsia"/>
            <w:lang w:eastAsia="zh-CN"/>
          </w:rPr>
          <w:delText>或者</w:delText>
        </w:r>
      </w:del>
      <w:r w:rsidRPr="005471EF">
        <w:rPr>
          <w:rFonts w:eastAsia="SimSun" w:hint="eastAsia"/>
          <w:lang w:eastAsia="zh-CN"/>
        </w:rPr>
        <w:t>让新成员容易跟上</w:t>
      </w:r>
    </w:p>
    <w:p w14:paraId="42BAB46E" w14:textId="77777777" w:rsidR="005471EF" w:rsidRDefault="005471EF" w:rsidP="005471EF"/>
    <w:p w14:paraId="0FA8B6A8" w14:textId="77777777" w:rsidR="005471EF" w:rsidRDefault="005471EF" w:rsidP="005471EF">
      <w:r w:rsidRPr="005471EF">
        <w:rPr>
          <w:rFonts w:eastAsia="SimSun"/>
          <w:lang w:eastAsia="zh-CN"/>
        </w:rPr>
        <w:t>209</w:t>
      </w:r>
    </w:p>
    <w:p w14:paraId="56740493" w14:textId="77777777" w:rsidR="005471EF" w:rsidRDefault="005471EF" w:rsidP="005471EF">
      <w:r w:rsidRPr="005471EF">
        <w:rPr>
          <w:rFonts w:eastAsia="SimSun"/>
          <w:lang w:eastAsia="zh-CN"/>
        </w:rPr>
        <w:t>00:10:31,080 --&gt;</w:t>
      </w:r>
      <w:r>
        <w:t xml:space="preserve"> </w:t>
      </w:r>
      <w:r>
        <w:cr/>
      </w:r>
    </w:p>
    <w:p w14:paraId="3BE0686C" w14:textId="77777777" w:rsidR="005471EF" w:rsidRDefault="005471EF" w:rsidP="005471EF">
      <w:r w:rsidRPr="005471EF">
        <w:rPr>
          <w:rFonts w:eastAsia="SimSun"/>
          <w:lang w:eastAsia="zh-CN"/>
        </w:rPr>
        <w:t>00:10:33,520</w:t>
      </w:r>
    </w:p>
    <w:p w14:paraId="2B12DC17" w14:textId="027BBE9C" w:rsidR="005471EF" w:rsidRDefault="005471EF" w:rsidP="005471EF">
      <w:r w:rsidRPr="005471EF">
        <w:rPr>
          <w:rFonts w:eastAsia="SimSun" w:hint="eastAsia"/>
          <w:lang w:eastAsia="zh-CN"/>
        </w:rPr>
        <w:t>也</w:t>
      </w:r>
      <w:del w:id="591" w:author="Jacky Shen" w:date="2015-10-03T12:50:00Z">
        <w:r w:rsidRPr="005471EF" w:rsidDel="00E22700">
          <w:rPr>
            <w:rFonts w:eastAsia="SimSun" w:hint="eastAsia"/>
            <w:lang w:eastAsia="zh-CN"/>
          </w:rPr>
          <w:delText>包括</w:delText>
        </w:r>
      </w:del>
      <w:r w:rsidRPr="005471EF">
        <w:rPr>
          <w:rFonts w:eastAsia="SimSun" w:hint="eastAsia"/>
          <w:lang w:eastAsia="zh-CN"/>
        </w:rPr>
        <w:t>没有发生</w:t>
      </w:r>
      <w:ins w:id="592" w:author="Jacky Shen" w:date="2015-10-03T12:50:00Z">
        <w:r w:rsidR="00E22700">
          <w:rPr>
            <w:rFonts w:eastAsia="SimSun"/>
            <w:lang w:eastAsia="zh-CN"/>
          </w:rPr>
          <w:t>反复</w:t>
        </w:r>
      </w:ins>
      <w:del w:id="593" w:author="Jacky Shen" w:date="2015-10-03T12:50:00Z">
        <w:r w:rsidRPr="005471EF" w:rsidDel="00E22700">
          <w:rPr>
            <w:rFonts w:eastAsia="SimSun" w:hint="eastAsia"/>
            <w:lang w:eastAsia="zh-CN"/>
          </w:rPr>
          <w:delText>重复</w:delText>
        </w:r>
      </w:del>
      <w:r w:rsidRPr="005471EF">
        <w:rPr>
          <w:rFonts w:eastAsia="SimSun" w:hint="eastAsia"/>
          <w:lang w:eastAsia="zh-CN"/>
        </w:rPr>
        <w:t>出现的</w:t>
      </w:r>
      <w:ins w:id="594" w:author="Jacky Shen" w:date="2015-10-03T12:50:00Z">
        <w:r w:rsidR="00E22700">
          <w:rPr>
            <w:rFonts w:eastAsia="SimSun"/>
            <w:lang w:eastAsia="zh-CN"/>
          </w:rPr>
          <w:t>任务或</w:t>
        </w:r>
        <w:r w:rsidR="00E22700">
          <w:rPr>
            <w:rFonts w:eastAsia="SimSun" w:hint="eastAsia"/>
            <w:lang w:eastAsia="zh-CN"/>
          </w:rPr>
          <w:t>缺陷</w:t>
        </w:r>
      </w:ins>
      <w:del w:id="595" w:author="Jacky Shen" w:date="2015-10-03T12:50:00Z">
        <w:r w:rsidRPr="005471EF" w:rsidDel="00E22700">
          <w:rPr>
            <w:rFonts w:eastAsia="SimSun" w:hint="eastAsia"/>
            <w:lang w:eastAsia="zh-CN"/>
          </w:rPr>
          <w:delText>问题</w:delText>
        </w:r>
      </w:del>
    </w:p>
    <w:p w14:paraId="0D922491" w14:textId="77777777" w:rsidR="005471EF" w:rsidRDefault="005471EF" w:rsidP="005471EF"/>
    <w:p w14:paraId="3A9189B8" w14:textId="77777777" w:rsidR="005471EF" w:rsidRDefault="005471EF" w:rsidP="005471EF">
      <w:r w:rsidRPr="005471EF">
        <w:rPr>
          <w:rFonts w:eastAsia="SimSun"/>
          <w:lang w:eastAsia="zh-CN"/>
        </w:rPr>
        <w:t>210</w:t>
      </w:r>
    </w:p>
    <w:p w14:paraId="7C5D36C6" w14:textId="77777777" w:rsidR="005471EF" w:rsidRDefault="005471EF" w:rsidP="005471EF">
      <w:r w:rsidRPr="005471EF">
        <w:rPr>
          <w:rFonts w:eastAsia="SimSun"/>
          <w:lang w:eastAsia="zh-CN"/>
        </w:rPr>
        <w:t>00:10:33,520 --&gt; 00:</w:t>
      </w:r>
      <w:proofErr w:type="gramStart"/>
      <w:r w:rsidRPr="005471EF">
        <w:rPr>
          <w:rFonts w:eastAsia="SimSun"/>
          <w:lang w:eastAsia="zh-CN"/>
        </w:rPr>
        <w:t>10:36,360</w:t>
      </w:r>
      <w:proofErr w:type="gramEnd"/>
    </w:p>
    <w:p w14:paraId="1F0B4F74" w14:textId="6101F0A1" w:rsidR="005471EF" w:rsidDel="00E22700" w:rsidRDefault="009671C9" w:rsidP="005471EF">
      <w:pPr>
        <w:rPr>
          <w:del w:id="596" w:author="Jacky Shen" w:date="2015-10-03T12:50:00Z"/>
        </w:rPr>
      </w:pPr>
      <w:ins w:id="597" w:author="Jacky Shen" w:date="2015-10-03T12:51:00Z">
        <w:r>
          <w:rPr>
            <w:rFonts w:eastAsia="SimSun"/>
            <w:lang w:eastAsia="zh-CN"/>
          </w:rPr>
          <w:t>而</w:t>
        </w:r>
      </w:ins>
      <w:del w:id="598" w:author="Jacky Shen" w:date="2015-10-03T12:51:00Z">
        <w:r w:rsidR="005471EF" w:rsidRPr="005471EF" w:rsidDel="009671C9">
          <w:rPr>
            <w:rFonts w:eastAsia="SimSun" w:hint="eastAsia"/>
            <w:lang w:eastAsia="zh-CN"/>
          </w:rPr>
          <w:delText>同时</w:delText>
        </w:r>
      </w:del>
      <w:r w:rsidR="005471EF" w:rsidRPr="005471EF">
        <w:rPr>
          <w:rFonts w:eastAsia="SimSun" w:hint="eastAsia"/>
          <w:lang w:eastAsia="zh-CN"/>
        </w:rPr>
        <w:t>我们对一个「</w:t>
      </w:r>
      <w:del w:id="599" w:author="Jacky Shen" w:date="2015-10-03T12:50:00Z">
        <w:r w:rsidR="005471EF" w:rsidDel="00E22700">
          <w:rPr>
            <w:rFonts w:hint="eastAsia"/>
          </w:rPr>
          <w:cr/>
        </w:r>
      </w:del>
    </w:p>
    <w:p w14:paraId="0FF3E2FF" w14:textId="604C1CD8" w:rsidR="005471EF" w:rsidRDefault="00E22700" w:rsidP="005471EF">
      <w:ins w:id="600" w:author="Jacky Shen" w:date="2015-10-03T12:50:00Z">
        <w:r>
          <w:rPr>
            <w:rFonts w:eastAsia="SimSun"/>
            <w:lang w:eastAsia="zh-CN"/>
          </w:rPr>
          <w:t>牛逼</w:t>
        </w:r>
      </w:ins>
      <w:del w:id="601" w:author="Jacky Shen" w:date="2015-10-03T12:50:00Z">
        <w:r w:rsidR="005471EF" w:rsidRPr="005471EF" w:rsidDel="00E22700">
          <w:rPr>
            <w:rFonts w:eastAsia="SimSun" w:hint="eastAsia"/>
            <w:lang w:eastAsia="zh-CN"/>
          </w:rPr>
          <w:delText>棒透了</w:delText>
        </w:r>
      </w:del>
      <w:r w:rsidR="005471EF" w:rsidRPr="005471EF">
        <w:rPr>
          <w:rFonts w:eastAsia="SimSun" w:hint="eastAsia"/>
          <w:lang w:eastAsia="zh-CN"/>
        </w:rPr>
        <w:t>的架构」</w:t>
      </w:r>
    </w:p>
    <w:p w14:paraId="1A57F98D" w14:textId="77777777" w:rsidR="005471EF" w:rsidRDefault="005471EF" w:rsidP="005471EF">
      <w:r w:rsidRPr="005471EF">
        <w:rPr>
          <w:rFonts w:eastAsia="SimSun" w:hint="eastAsia"/>
          <w:lang w:eastAsia="zh-CN"/>
        </w:rPr>
        <w:t>的定义则包括</w:t>
      </w:r>
    </w:p>
    <w:p w14:paraId="3C0D5071" w14:textId="77777777" w:rsidR="005471EF" w:rsidRDefault="005471EF" w:rsidP="005471EF"/>
    <w:p w14:paraId="65D3DE0F" w14:textId="77777777" w:rsidR="005471EF" w:rsidRDefault="005471EF" w:rsidP="005471EF">
      <w:r w:rsidRPr="005471EF">
        <w:rPr>
          <w:rFonts w:eastAsia="SimSun"/>
          <w:lang w:eastAsia="zh-CN"/>
        </w:rPr>
        <w:t>211</w:t>
      </w:r>
    </w:p>
    <w:p w14:paraId="0BFACB94" w14:textId="77777777" w:rsidR="005471EF" w:rsidRDefault="005471EF" w:rsidP="005471EF">
      <w:r w:rsidRPr="005471EF">
        <w:rPr>
          <w:rFonts w:eastAsia="SimSun"/>
          <w:lang w:eastAsia="zh-CN"/>
        </w:rPr>
        <w:t>00:10:36,360 --&gt; 00:</w:t>
      </w:r>
      <w:proofErr w:type="gramStart"/>
      <w:r w:rsidRPr="005471EF">
        <w:rPr>
          <w:rFonts w:eastAsia="SimSun"/>
          <w:lang w:eastAsia="zh-CN"/>
        </w:rPr>
        <w:t>10:39,560</w:t>
      </w:r>
      <w:proofErr w:type="gramEnd"/>
    </w:p>
    <w:p w14:paraId="2F60B659" w14:textId="0811819E" w:rsidR="005471EF" w:rsidRDefault="005471EF" w:rsidP="005471EF">
      <w:r w:rsidRPr="005471EF">
        <w:rPr>
          <w:rFonts w:eastAsia="SimSun" w:hint="eastAsia"/>
          <w:lang w:eastAsia="zh-CN"/>
        </w:rPr>
        <w:t>我可以在一周内</w:t>
      </w:r>
      <w:ins w:id="602" w:author="Jacky Shen" w:date="2015-10-03T12:51:00Z">
        <w:r w:rsidR="009671C9">
          <w:rPr>
            <w:rFonts w:eastAsia="SimSun"/>
            <w:lang w:eastAsia="zh-CN"/>
          </w:rPr>
          <w:t>构建</w:t>
        </w:r>
      </w:ins>
      <w:del w:id="603" w:author="Jacky Shen" w:date="2015-10-03T12:51:00Z">
        <w:r w:rsidRPr="005471EF" w:rsidDel="009671C9">
          <w:rPr>
            <w:rFonts w:eastAsia="SimSun" w:hint="eastAsia"/>
            <w:lang w:eastAsia="zh-CN"/>
          </w:rPr>
          <w:delText>建立</w:delText>
        </w:r>
      </w:del>
      <w:r w:rsidRPr="005471EF">
        <w:rPr>
          <w:rFonts w:eastAsia="SimSun" w:hint="eastAsia"/>
          <w:lang w:eastAsia="zh-CN"/>
        </w:rPr>
        <w:t>、测试</w:t>
      </w:r>
    </w:p>
    <w:p w14:paraId="2C40360C" w14:textId="22A64DC3" w:rsidR="005471EF" w:rsidDel="009671C9" w:rsidRDefault="005471EF" w:rsidP="005471EF">
      <w:pPr>
        <w:rPr>
          <w:del w:id="604" w:author="Jacky Shen" w:date="2015-10-03T12:51:00Z"/>
        </w:rPr>
      </w:pPr>
      <w:r w:rsidRPr="005471EF">
        <w:rPr>
          <w:rFonts w:eastAsia="SimSun" w:hint="eastAsia"/>
          <w:lang w:eastAsia="zh-CN"/>
        </w:rPr>
        <w:t>及</w:t>
      </w:r>
      <w:ins w:id="605" w:author="Jacky Shen" w:date="2015-10-03T12:51:00Z">
        <w:r w:rsidR="009671C9">
          <w:rPr>
            <w:rFonts w:eastAsia="SimSun"/>
            <w:lang w:eastAsia="zh-CN"/>
          </w:rPr>
          <w:t>上线</w:t>
        </w:r>
      </w:ins>
      <w:del w:id="606" w:author="Jacky Shen" w:date="2015-10-03T12:51:00Z">
        <w:r w:rsidRPr="005471EF" w:rsidDel="009671C9">
          <w:rPr>
            <w:rFonts w:eastAsia="SimSun" w:hint="eastAsia"/>
            <w:lang w:eastAsia="zh-CN"/>
          </w:rPr>
          <w:delText>交</w:delText>
        </w:r>
        <w:r w:rsidDel="009671C9">
          <w:rPr>
            <w:rFonts w:hint="eastAsia"/>
          </w:rPr>
          <w:cr/>
        </w:r>
      </w:del>
    </w:p>
    <w:p w14:paraId="3666294D" w14:textId="75BDA936" w:rsidR="005471EF" w:rsidRDefault="005471EF" w:rsidP="005471EF">
      <w:del w:id="607" w:author="Jacky Shen" w:date="2015-10-03T12:51:00Z">
        <w:r w:rsidRPr="005471EF" w:rsidDel="009671C9">
          <w:rPr>
            <w:rFonts w:eastAsia="SimSun" w:hint="eastAsia"/>
            <w:lang w:eastAsia="zh-CN"/>
          </w:rPr>
          <w:delText>付</w:delText>
        </w:r>
      </w:del>
      <w:r w:rsidRPr="005471EF">
        <w:rPr>
          <w:rFonts w:eastAsia="SimSun" w:hint="eastAsia"/>
          <w:lang w:eastAsia="zh-CN"/>
        </w:rPr>
        <w:t>我的</w:t>
      </w:r>
      <w:ins w:id="608" w:author="Jacky Shen" w:date="2015-10-03T12:51:00Z">
        <w:r w:rsidR="009671C9">
          <w:rPr>
            <w:rFonts w:eastAsia="SimSun"/>
            <w:lang w:eastAsia="zh-CN"/>
          </w:rPr>
          <w:t>功能</w:t>
        </w:r>
      </w:ins>
      <w:del w:id="609" w:author="Jacky Shen" w:date="2015-10-03T12:51:00Z">
        <w:r w:rsidRPr="005471EF" w:rsidDel="009671C9">
          <w:rPr>
            <w:rFonts w:eastAsia="SimSun" w:hint="eastAsia"/>
            <w:lang w:eastAsia="zh-CN"/>
          </w:rPr>
          <w:delText>任务</w:delText>
        </w:r>
      </w:del>
    </w:p>
    <w:p w14:paraId="084B38A2" w14:textId="77777777" w:rsidR="005471EF" w:rsidRDefault="005471EF" w:rsidP="005471EF"/>
    <w:p w14:paraId="48C8412B" w14:textId="77777777" w:rsidR="005471EF" w:rsidRDefault="005471EF" w:rsidP="005471EF">
      <w:r w:rsidRPr="005471EF">
        <w:rPr>
          <w:rFonts w:eastAsia="SimSun"/>
          <w:lang w:eastAsia="zh-CN"/>
        </w:rPr>
        <w:t>212</w:t>
      </w:r>
    </w:p>
    <w:p w14:paraId="4578EFCE" w14:textId="77777777" w:rsidR="005471EF" w:rsidRDefault="005471EF" w:rsidP="005471EF">
      <w:r w:rsidRPr="005471EF">
        <w:rPr>
          <w:rFonts w:eastAsia="SimSun"/>
          <w:lang w:eastAsia="zh-CN"/>
        </w:rPr>
        <w:t>00:10:39,560 --&gt; 00:</w:t>
      </w:r>
      <w:proofErr w:type="gramStart"/>
      <w:r w:rsidRPr="005471EF">
        <w:rPr>
          <w:rFonts w:eastAsia="SimSun"/>
          <w:lang w:eastAsia="zh-CN"/>
        </w:rPr>
        <w:t>10:44,060</w:t>
      </w:r>
      <w:proofErr w:type="gramEnd"/>
    </w:p>
    <w:p w14:paraId="4B947BDD" w14:textId="45670C9F" w:rsidR="005471EF" w:rsidRDefault="005471EF" w:rsidP="005471EF">
      <w:r w:rsidRPr="005471EF">
        <w:rPr>
          <w:rFonts w:eastAsia="SimSun" w:hint="eastAsia"/>
          <w:lang w:eastAsia="zh-CN"/>
        </w:rPr>
        <w:t>我</w:t>
      </w:r>
      <w:ins w:id="610" w:author="Jacky Shen" w:date="2015-10-03T12:52:00Z">
        <w:r w:rsidR="009671C9">
          <w:rPr>
            <w:rFonts w:eastAsia="SimSun"/>
            <w:lang w:eastAsia="zh-CN"/>
          </w:rPr>
          <w:t>从</w:t>
        </w:r>
        <w:r w:rsidR="009671C9">
          <w:rPr>
            <w:rFonts w:eastAsia="SimSun" w:hint="eastAsia"/>
            <w:lang w:eastAsia="zh-CN"/>
          </w:rPr>
          <w:t>数据</w:t>
        </w:r>
      </w:ins>
      <w:del w:id="611" w:author="Jacky Shen" w:date="2015-10-03T12:52:00Z">
        <w:r w:rsidRPr="005471EF" w:rsidDel="009671C9">
          <w:rPr>
            <w:rFonts w:eastAsia="SimSun" w:hint="eastAsia"/>
            <w:lang w:eastAsia="zh-CN"/>
          </w:rPr>
          <w:delText>从资料</w:delText>
        </w:r>
      </w:del>
      <w:r w:rsidRPr="005471EF">
        <w:rPr>
          <w:rFonts w:eastAsia="SimSun" w:hint="eastAsia"/>
          <w:lang w:eastAsia="zh-CN"/>
        </w:rPr>
        <w:t>中学习经验</w:t>
      </w:r>
    </w:p>
    <w:p w14:paraId="1A60B8CF" w14:textId="3678EE53" w:rsidR="005471EF" w:rsidRDefault="005471EF" w:rsidP="005471EF">
      <w:r w:rsidRPr="005471EF">
        <w:rPr>
          <w:rFonts w:eastAsia="SimSun" w:hint="eastAsia"/>
          <w:lang w:eastAsia="zh-CN"/>
        </w:rPr>
        <w:t>并在</w:t>
      </w:r>
      <w:del w:id="612" w:author="Jacky Shen" w:date="2015-10-03T12:52:00Z">
        <w:r w:rsidRPr="005471EF" w:rsidDel="009671C9">
          <w:rPr>
            <w:rFonts w:eastAsia="SimSun" w:hint="eastAsia"/>
            <w:lang w:eastAsia="zh-CN"/>
          </w:rPr>
          <w:delText>两</w:delText>
        </w:r>
      </w:del>
      <w:ins w:id="613" w:author="Jacky Shen" w:date="2015-10-03T12:52:00Z">
        <w:r w:rsidR="009671C9">
          <w:rPr>
            <w:rFonts w:eastAsia="SimSun"/>
            <w:lang w:eastAsia="zh-CN"/>
          </w:rPr>
          <w:t>第二</w:t>
        </w:r>
      </w:ins>
      <w:r w:rsidRPr="005471EF">
        <w:rPr>
          <w:rFonts w:eastAsia="SimSun" w:hint="eastAsia"/>
          <w:lang w:eastAsia="zh-CN"/>
        </w:rPr>
        <w:t>个星期</w:t>
      </w:r>
      <w:ins w:id="614" w:author="Jacky Shen" w:date="2015-10-03T12:52:00Z">
        <w:r w:rsidR="009671C9">
          <w:rPr>
            <w:rFonts w:eastAsia="SimSun"/>
            <w:lang w:eastAsia="zh-CN"/>
          </w:rPr>
          <w:t>将</w:t>
        </w:r>
      </w:ins>
      <w:del w:id="615" w:author="Jacky Shen" w:date="2015-10-03T12:52:00Z">
        <w:r w:rsidRPr="005471EF" w:rsidDel="009671C9">
          <w:rPr>
            <w:rFonts w:eastAsia="SimSun" w:hint="eastAsia"/>
            <w:lang w:eastAsia="zh-CN"/>
          </w:rPr>
          <w:delText>后让改善</w:delText>
        </w:r>
      </w:del>
      <w:ins w:id="616" w:author="Jacky Shen" w:date="2015-10-03T12:52:00Z">
        <w:r w:rsidR="009671C9">
          <w:rPr>
            <w:rFonts w:eastAsia="SimSun" w:hint="eastAsia"/>
            <w:lang w:eastAsia="zh-CN"/>
          </w:rPr>
          <w:t>改进后</w:t>
        </w:r>
        <w:r w:rsidR="009671C9">
          <w:rPr>
            <w:rFonts w:eastAsia="SimSun"/>
            <w:lang w:eastAsia="zh-CN"/>
          </w:rPr>
          <w:t>的</w:t>
        </w:r>
      </w:ins>
      <w:r w:rsidRPr="005471EF">
        <w:rPr>
          <w:rFonts w:eastAsia="SimSun" w:hint="eastAsia"/>
          <w:lang w:eastAsia="zh-CN"/>
        </w:rPr>
        <w:t>版本上线</w:t>
      </w:r>
    </w:p>
    <w:p w14:paraId="0B9EA9C8" w14:textId="77777777" w:rsidR="005471EF" w:rsidRDefault="005471EF" w:rsidP="005471EF"/>
    <w:p w14:paraId="60E40332" w14:textId="77777777" w:rsidR="005471EF" w:rsidRDefault="005471EF" w:rsidP="005471EF">
      <w:r w:rsidRPr="005471EF">
        <w:rPr>
          <w:rFonts w:eastAsia="SimSun"/>
          <w:lang w:eastAsia="zh-CN"/>
        </w:rPr>
        <w:t>213</w:t>
      </w:r>
    </w:p>
    <w:p w14:paraId="265B6F14" w14:textId="77777777" w:rsidR="005471EF" w:rsidRDefault="005471EF" w:rsidP="005471EF">
      <w:r w:rsidRPr="005471EF">
        <w:rPr>
          <w:rFonts w:eastAsia="SimSun"/>
          <w:lang w:eastAsia="zh-CN"/>
        </w:rPr>
        <w:t>00:10:44,069 --&gt; 00:</w:t>
      </w:r>
      <w:proofErr w:type="gramStart"/>
      <w:r w:rsidRPr="005471EF">
        <w:rPr>
          <w:rFonts w:eastAsia="SimSun"/>
          <w:lang w:eastAsia="zh-CN"/>
        </w:rPr>
        <w:t>10:46,949</w:t>
      </w:r>
      <w:proofErr w:type="gramEnd"/>
    </w:p>
    <w:p w14:paraId="1CC12AE9" w14:textId="585BB713" w:rsidR="005471EF" w:rsidRDefault="005471EF" w:rsidP="005471EF">
      <w:r w:rsidRPr="005471EF">
        <w:rPr>
          <w:rFonts w:eastAsia="SimSun" w:hint="eastAsia"/>
          <w:lang w:eastAsia="zh-CN"/>
        </w:rPr>
        <w:t>记住，「</w:t>
      </w:r>
      <w:ins w:id="617" w:author="Jacky Shen" w:date="2015-10-03T12:52:00Z">
        <w:r w:rsidR="009671C9">
          <w:rPr>
            <w:rFonts w:eastAsia="SimSun"/>
            <w:lang w:eastAsia="zh-CN"/>
          </w:rPr>
          <w:t>牛逼</w:t>
        </w:r>
      </w:ins>
      <w:del w:id="618" w:author="Jacky Shen" w:date="2015-10-03T12:52:00Z">
        <w:r w:rsidRPr="005471EF" w:rsidDel="009671C9">
          <w:rPr>
            <w:rFonts w:eastAsia="SimSun" w:hint="eastAsia"/>
            <w:lang w:eastAsia="zh-CN"/>
          </w:rPr>
          <w:delText>棒透了</w:delText>
        </w:r>
      </w:del>
      <w:r w:rsidRPr="005471EF">
        <w:rPr>
          <w:rFonts w:eastAsia="SimSun" w:hint="eastAsia"/>
          <w:lang w:eastAsia="zh-CN"/>
        </w:rPr>
        <w:t>」</w:t>
      </w:r>
    </w:p>
    <w:p w14:paraId="3997DB8D" w14:textId="77777777" w:rsidR="005471EF" w:rsidRDefault="005471EF" w:rsidP="005471EF">
      <w:r w:rsidRPr="005471EF">
        <w:rPr>
          <w:rFonts w:eastAsia="SimSun" w:hint="eastAsia"/>
          <w:lang w:eastAsia="zh-CN"/>
        </w:rPr>
        <w:t>是一个方向，不是一个位置</w:t>
      </w:r>
    </w:p>
    <w:p w14:paraId="11CE7ED3" w14:textId="77777777" w:rsidR="005471EF" w:rsidRDefault="005471EF" w:rsidP="005471EF"/>
    <w:p w14:paraId="39E42CE2" w14:textId="77777777" w:rsidR="005471EF" w:rsidRDefault="005471EF" w:rsidP="005471EF">
      <w:r w:rsidRPr="005471EF">
        <w:rPr>
          <w:rFonts w:eastAsia="SimSun"/>
          <w:lang w:eastAsia="zh-CN"/>
        </w:rPr>
        <w:t>214</w:t>
      </w:r>
    </w:p>
    <w:p w14:paraId="019AB7D7" w14:textId="77777777" w:rsidR="005471EF" w:rsidRDefault="005471EF" w:rsidP="005471EF">
      <w:r w:rsidRPr="005471EF">
        <w:rPr>
          <w:rFonts w:eastAsia="SimSun"/>
          <w:lang w:eastAsia="zh-CN"/>
        </w:rPr>
        <w:t>00:10:46,949 --&gt; 00:</w:t>
      </w:r>
      <w:proofErr w:type="gramStart"/>
      <w:r w:rsidRPr="005471EF">
        <w:rPr>
          <w:rFonts w:eastAsia="SimSun"/>
          <w:lang w:eastAsia="zh-CN"/>
        </w:rPr>
        <w:t>10:49,020</w:t>
      </w:r>
      <w:proofErr w:type="gramEnd"/>
    </w:p>
    <w:p w14:paraId="278B6F80" w14:textId="67772227" w:rsidR="005471EF" w:rsidRDefault="005471EF" w:rsidP="005471EF">
      <w:r w:rsidRPr="005471EF">
        <w:rPr>
          <w:rFonts w:eastAsia="SimSun" w:hint="eastAsia"/>
          <w:lang w:eastAsia="zh-CN"/>
        </w:rPr>
        <w:t>所以不需要是</w:t>
      </w:r>
      <w:del w:id="619" w:author="Jacky Shen" w:date="2015-10-03T12:53:00Z">
        <w:r w:rsidRPr="005471EF" w:rsidDel="009671C9">
          <w:rPr>
            <w:rFonts w:eastAsia="SimSun" w:hint="eastAsia"/>
            <w:lang w:eastAsia="zh-CN"/>
          </w:rPr>
          <w:delText>具体</w:delText>
        </w:r>
      </w:del>
      <w:ins w:id="620" w:author="Jacky Shen" w:date="2015-10-03T12:53:00Z">
        <w:r w:rsidR="009671C9">
          <w:rPr>
            <w:rFonts w:eastAsia="SimSun"/>
            <w:lang w:eastAsia="zh-CN"/>
          </w:rPr>
          <w:t>现实</w:t>
        </w:r>
      </w:ins>
      <w:r w:rsidRPr="005471EF">
        <w:rPr>
          <w:rFonts w:eastAsia="SimSun" w:hint="eastAsia"/>
          <w:lang w:eastAsia="zh-CN"/>
        </w:rPr>
        <w:t>的内容</w:t>
      </w:r>
    </w:p>
    <w:p w14:paraId="2B41446A" w14:textId="77777777" w:rsidR="005471EF" w:rsidRDefault="005471EF" w:rsidP="005471EF"/>
    <w:p w14:paraId="01EA5D5B" w14:textId="77777777" w:rsidR="005471EF" w:rsidRDefault="005471EF" w:rsidP="005471EF">
      <w:r w:rsidRPr="005471EF">
        <w:rPr>
          <w:rFonts w:eastAsia="SimSun"/>
          <w:lang w:eastAsia="zh-CN"/>
        </w:rPr>
        <w:t>215</w:t>
      </w:r>
    </w:p>
    <w:p w14:paraId="170C28CA" w14:textId="77777777" w:rsidR="005471EF" w:rsidRDefault="005471EF" w:rsidP="005471EF">
      <w:r w:rsidRPr="005471EF">
        <w:rPr>
          <w:rFonts w:eastAsia="SimSun"/>
          <w:lang w:eastAsia="zh-CN"/>
        </w:rPr>
        <w:t>00:10:49,020 --&gt; 00:</w:t>
      </w:r>
      <w:proofErr w:type="gramStart"/>
      <w:r w:rsidRPr="005471EF">
        <w:rPr>
          <w:rFonts w:eastAsia="SimSun"/>
          <w:lang w:eastAsia="zh-CN"/>
        </w:rPr>
        <w:t>10:51,320</w:t>
      </w:r>
      <w:proofErr w:type="gramEnd"/>
    </w:p>
    <w:p w14:paraId="48859C79" w14:textId="77777777" w:rsidR="005471EF" w:rsidRDefault="005471EF" w:rsidP="005471EF">
      <w:r w:rsidRPr="005471EF">
        <w:rPr>
          <w:rFonts w:eastAsia="SimSun" w:hint="eastAsia"/>
          <w:lang w:eastAsia="zh-CN"/>
        </w:rPr>
        <w:t>但是</w:t>
      </w:r>
      <w:r>
        <w:rPr>
          <w:rFonts w:hint="eastAsia"/>
        </w:rPr>
        <w:cr/>
      </w:r>
    </w:p>
    <w:p w14:paraId="48D0A0F1" w14:textId="326CED65" w:rsidR="005471EF" w:rsidRDefault="005471EF" w:rsidP="005471EF">
      <w:r w:rsidRPr="005471EF">
        <w:rPr>
          <w:rFonts w:eastAsia="SimSun" w:hint="eastAsia"/>
          <w:lang w:eastAsia="zh-CN"/>
        </w:rPr>
        <w:t>当我们</w:t>
      </w:r>
      <w:ins w:id="621" w:author="Jacky Shen" w:date="2015-10-03T12:53:00Z">
        <w:r w:rsidR="009671C9">
          <w:rPr>
            <w:rFonts w:eastAsia="SimSun"/>
            <w:lang w:eastAsia="zh-CN"/>
          </w:rPr>
          <w:t>都</w:t>
        </w:r>
      </w:ins>
      <w:r w:rsidRPr="005471EF">
        <w:rPr>
          <w:rFonts w:eastAsia="SimSun" w:hint="eastAsia"/>
          <w:lang w:eastAsia="zh-CN"/>
        </w:rPr>
        <w:t>同意「</w:t>
      </w:r>
      <w:del w:id="622" w:author="Jacky Shen" w:date="2015-10-03T12:53:00Z">
        <w:r w:rsidRPr="005471EF" w:rsidDel="009671C9">
          <w:rPr>
            <w:rFonts w:eastAsia="SimSun" w:hint="eastAsia"/>
            <w:lang w:eastAsia="zh-CN"/>
          </w:rPr>
          <w:delText>棒透了</w:delText>
        </w:r>
      </w:del>
      <w:ins w:id="623" w:author="Jacky Shen" w:date="2015-10-03T12:53:00Z">
        <w:r w:rsidR="009671C9">
          <w:rPr>
            <w:rFonts w:eastAsia="SimSun"/>
            <w:lang w:eastAsia="zh-CN"/>
          </w:rPr>
          <w:t>牛逼</w:t>
        </w:r>
      </w:ins>
      <w:r w:rsidRPr="005471EF">
        <w:rPr>
          <w:rFonts w:eastAsia="SimSun" w:hint="eastAsia"/>
          <w:lang w:eastAsia="zh-CN"/>
        </w:rPr>
        <w:t>」</w:t>
      </w:r>
    </w:p>
    <w:p w14:paraId="06BB0A95" w14:textId="77777777" w:rsidR="005471EF" w:rsidRDefault="005471EF" w:rsidP="005471EF">
      <w:r w:rsidRPr="005471EF">
        <w:rPr>
          <w:rFonts w:eastAsia="SimSun" w:hint="eastAsia"/>
          <w:lang w:eastAsia="zh-CN"/>
        </w:rPr>
        <w:t>应该长什么样子</w:t>
      </w:r>
    </w:p>
    <w:p w14:paraId="50919F1D" w14:textId="77777777" w:rsidR="005471EF" w:rsidRDefault="005471EF" w:rsidP="005471EF"/>
    <w:p w14:paraId="7D920315" w14:textId="77777777" w:rsidR="005471EF" w:rsidRDefault="005471EF" w:rsidP="005471EF">
      <w:r w:rsidRPr="005471EF">
        <w:rPr>
          <w:rFonts w:eastAsia="SimSun"/>
          <w:lang w:eastAsia="zh-CN"/>
        </w:rPr>
        <w:t>216</w:t>
      </w:r>
    </w:p>
    <w:p w14:paraId="658D3DE1" w14:textId="77777777" w:rsidR="005471EF" w:rsidRDefault="005471EF" w:rsidP="005471EF">
      <w:r w:rsidRPr="005471EF">
        <w:rPr>
          <w:rFonts w:eastAsia="SimSun"/>
          <w:lang w:eastAsia="zh-CN"/>
        </w:rPr>
        <w:t>00:10:51,320 --&gt; 00:</w:t>
      </w:r>
      <w:proofErr w:type="gramStart"/>
      <w:r w:rsidRPr="005471EF">
        <w:rPr>
          <w:rFonts w:eastAsia="SimSun"/>
          <w:lang w:eastAsia="zh-CN"/>
        </w:rPr>
        <w:t>10:55,440</w:t>
      </w:r>
      <w:proofErr w:type="gramEnd"/>
    </w:p>
    <w:p w14:paraId="768BC750" w14:textId="77777777" w:rsidR="005471EF" w:rsidRDefault="005471EF" w:rsidP="005471EF">
      <w:del w:id="624" w:author="Jacky Shen" w:date="2015-10-03T12:53:00Z">
        <w:r w:rsidRPr="005471EF" w:rsidDel="009671C9">
          <w:rPr>
            <w:rFonts w:eastAsia="SimSun" w:hint="eastAsia"/>
            <w:lang w:eastAsia="zh-CN"/>
          </w:rPr>
          <w:delText>这</w:delText>
        </w:r>
      </w:del>
      <w:r w:rsidRPr="005471EF">
        <w:rPr>
          <w:rFonts w:eastAsia="SimSun" w:hint="eastAsia"/>
          <w:lang w:eastAsia="zh-CN"/>
        </w:rPr>
        <w:t>就有助于我们聚焦在</w:t>
      </w:r>
    </w:p>
    <w:p w14:paraId="6B6A3B73" w14:textId="25DC58CD" w:rsidR="005471EF" w:rsidRDefault="005471EF" w:rsidP="005471EF">
      <w:r w:rsidRPr="005471EF">
        <w:rPr>
          <w:rFonts w:eastAsia="SimSun" w:hint="eastAsia"/>
          <w:lang w:eastAsia="zh-CN"/>
        </w:rPr>
        <w:t>改善</w:t>
      </w:r>
      <w:ins w:id="625" w:author="Jacky Shen" w:date="2015-10-03T12:54:00Z">
        <w:r w:rsidR="00745F9A">
          <w:rPr>
            <w:rFonts w:eastAsia="SimSun" w:hint="eastAsia"/>
            <w:lang w:eastAsia="zh-CN"/>
          </w:rPr>
          <w:t>效果</w:t>
        </w:r>
      </w:ins>
      <w:del w:id="626" w:author="Jacky Shen" w:date="2015-10-03T12:53:00Z">
        <w:r w:rsidRPr="005471EF" w:rsidDel="00745F9A">
          <w:rPr>
            <w:rFonts w:eastAsia="SimSun" w:hint="eastAsia"/>
            <w:lang w:eastAsia="zh-CN"/>
          </w:rPr>
          <w:delText>工作</w:delText>
        </w:r>
      </w:del>
      <w:r w:rsidRPr="005471EF">
        <w:rPr>
          <w:rFonts w:eastAsia="SimSun" w:hint="eastAsia"/>
          <w:lang w:eastAsia="zh-CN"/>
        </w:rPr>
        <w:t>和追踪</w:t>
      </w:r>
      <w:ins w:id="627" w:author="Jacky Shen" w:date="2015-10-03T12:54:00Z">
        <w:r w:rsidR="00745F9A">
          <w:rPr>
            <w:rFonts w:eastAsia="SimSun"/>
            <w:lang w:eastAsia="zh-CN"/>
          </w:rPr>
          <w:t>进展</w:t>
        </w:r>
      </w:ins>
      <w:del w:id="628" w:author="Jacky Shen" w:date="2015-10-03T12:54:00Z">
        <w:r w:rsidRPr="005471EF" w:rsidDel="00745F9A">
          <w:rPr>
            <w:rFonts w:eastAsia="SimSun" w:hint="eastAsia"/>
            <w:lang w:eastAsia="zh-CN"/>
          </w:rPr>
          <w:delText>流程</w:delText>
        </w:r>
      </w:del>
    </w:p>
    <w:p w14:paraId="6577A07D" w14:textId="77777777" w:rsidR="005471EF" w:rsidRDefault="005471EF" w:rsidP="005471EF"/>
    <w:p w14:paraId="3954C309" w14:textId="77777777" w:rsidR="005471EF" w:rsidRDefault="005471EF" w:rsidP="005471EF">
      <w:r w:rsidRPr="005471EF">
        <w:rPr>
          <w:rFonts w:eastAsia="SimSun"/>
          <w:lang w:eastAsia="zh-CN"/>
        </w:rPr>
        <w:t>217</w:t>
      </w:r>
    </w:p>
    <w:p w14:paraId="03CB1221" w14:textId="77777777" w:rsidR="005471EF" w:rsidRDefault="005471EF" w:rsidP="005471EF">
      <w:r w:rsidRPr="005471EF">
        <w:rPr>
          <w:rFonts w:eastAsia="SimSun"/>
          <w:lang w:eastAsia="zh-CN"/>
        </w:rPr>
        <w:t>00:10:55,440 --&gt; 00:</w:t>
      </w:r>
      <w:proofErr w:type="gramStart"/>
      <w:r w:rsidRPr="005471EF">
        <w:rPr>
          <w:rFonts w:eastAsia="SimSun"/>
          <w:lang w:eastAsia="zh-CN"/>
        </w:rPr>
        <w:t>10:57,459</w:t>
      </w:r>
      <w:proofErr w:type="gramEnd"/>
    </w:p>
    <w:p w14:paraId="20833802" w14:textId="0C9E3BC9" w:rsidR="005471EF" w:rsidRDefault="005471EF" w:rsidP="005471EF">
      <w:r w:rsidRPr="005471EF">
        <w:rPr>
          <w:rFonts w:eastAsia="SimSun" w:hint="eastAsia"/>
          <w:lang w:eastAsia="zh-CN"/>
        </w:rPr>
        <w:t>这里有一个</w:t>
      </w:r>
      <w:del w:id="629" w:author="Jacky Shen" w:date="2015-10-03T12:54:00Z">
        <w:r w:rsidRPr="005471EF" w:rsidDel="00745F9A">
          <w:rPr>
            <w:rFonts w:eastAsia="SimSun" w:hint="eastAsia"/>
            <w:lang w:eastAsia="zh-CN"/>
          </w:rPr>
          <w:delText>改善追踪广告牌</w:delText>
        </w:r>
      </w:del>
      <w:ins w:id="630" w:author="Jacky Shen" w:date="2015-10-03T12:54:00Z">
        <w:r w:rsidR="00745F9A">
          <w:rPr>
            <w:rFonts w:eastAsia="SimSun"/>
            <w:lang w:eastAsia="zh-CN"/>
          </w:rPr>
          <w:t>改进</w:t>
        </w:r>
      </w:ins>
      <w:ins w:id="631" w:author="Jacky Shen" w:date="2015-10-03T12:59:00Z">
        <w:r w:rsidR="00CD1524">
          <w:rPr>
            <w:rFonts w:eastAsia="SimSun" w:hint="eastAsia"/>
            <w:lang w:eastAsia="zh-CN"/>
          </w:rPr>
          <w:t>追踪</w:t>
        </w:r>
        <w:r w:rsidR="00CD1524">
          <w:rPr>
            <w:rFonts w:eastAsia="SimSun"/>
            <w:lang w:eastAsia="zh-CN"/>
          </w:rPr>
          <w:t>板</w:t>
        </w:r>
      </w:ins>
      <w:r w:rsidRPr="005471EF">
        <w:rPr>
          <w:rFonts w:eastAsia="SimSun" w:hint="eastAsia"/>
          <w:lang w:eastAsia="zh-CN"/>
        </w:rPr>
        <w:t>的案例</w:t>
      </w:r>
    </w:p>
    <w:p w14:paraId="65086B28" w14:textId="77777777" w:rsidR="005471EF" w:rsidRDefault="005471EF" w:rsidP="005471EF"/>
    <w:p w14:paraId="0F03D3D9" w14:textId="77777777" w:rsidR="005471EF" w:rsidRDefault="005471EF" w:rsidP="005471EF">
      <w:r w:rsidRPr="005471EF">
        <w:rPr>
          <w:rFonts w:eastAsia="SimSun"/>
          <w:lang w:eastAsia="zh-CN"/>
        </w:rPr>
        <w:t>218</w:t>
      </w:r>
    </w:p>
    <w:p w14:paraId="20E2D80B" w14:textId="77777777" w:rsidR="005471EF" w:rsidRDefault="005471EF" w:rsidP="005471EF">
      <w:r w:rsidRPr="005471EF">
        <w:rPr>
          <w:rFonts w:eastAsia="SimSun"/>
          <w:lang w:eastAsia="zh-CN"/>
        </w:rPr>
        <w:t>00:10:57,459 --&gt; 00:</w:t>
      </w:r>
      <w:proofErr w:type="gramStart"/>
      <w:r w:rsidRPr="005471EF">
        <w:rPr>
          <w:rFonts w:eastAsia="SimSun"/>
          <w:lang w:eastAsia="zh-CN"/>
        </w:rPr>
        <w:t>11:00,869</w:t>
      </w:r>
      <w:proofErr w:type="gramEnd"/>
    </w:p>
    <w:p w14:paraId="3986D7EB" w14:textId="3A0CD3EF" w:rsidR="005471EF" w:rsidRDefault="00745F9A" w:rsidP="005471EF">
      <w:ins w:id="632" w:author="Jacky Shen" w:date="2015-10-03T12:55:00Z">
        <w:r>
          <w:rPr>
            <w:rFonts w:eastAsia="SimSun"/>
            <w:lang w:eastAsia="zh-CN"/>
          </w:rPr>
          <w:t>受到一种叫做</w:t>
        </w:r>
      </w:ins>
      <w:del w:id="633" w:author="Jacky Shen" w:date="2015-10-03T12:55:00Z">
        <w:r w:rsidR="005471EF" w:rsidRPr="005471EF" w:rsidDel="00745F9A">
          <w:rPr>
            <w:rFonts w:eastAsia="SimSun" w:hint="eastAsia"/>
            <w:lang w:eastAsia="zh-CN"/>
          </w:rPr>
          <w:delText>由一个叫做</w:delText>
        </w:r>
      </w:del>
      <w:r w:rsidR="005471EF" w:rsidRPr="005471EF">
        <w:rPr>
          <w:rFonts w:eastAsia="SimSun" w:hint="eastAsia"/>
          <w:lang w:eastAsia="zh-CN"/>
        </w:rPr>
        <w:t>丰田</w:t>
      </w:r>
      <w:ins w:id="634" w:author="Jacky Shen" w:date="2015-10-03T12:56:00Z">
        <w:r>
          <w:rPr>
            <w:rFonts w:eastAsia="SimSun"/>
            <w:lang w:eastAsia="zh-CN"/>
          </w:rPr>
          <w:t>管理</w:t>
        </w:r>
      </w:ins>
      <w:del w:id="635" w:author="Jacky Shen" w:date="2015-10-03T12:56:00Z">
        <w:r w:rsidR="005471EF" w:rsidRPr="005471EF" w:rsidDel="00745F9A">
          <w:rPr>
            <w:rFonts w:eastAsia="SimSun" w:hint="eastAsia"/>
            <w:lang w:eastAsia="zh-CN"/>
          </w:rPr>
          <w:delText>套路</w:delText>
        </w:r>
      </w:del>
      <w:r w:rsidR="005471EF" w:rsidRPr="005471EF">
        <w:rPr>
          <w:rFonts w:eastAsia="SimSun"/>
          <w:lang w:eastAsia="zh-CN"/>
        </w:rPr>
        <w:t>(Toyota Kata)</w:t>
      </w:r>
      <w:r w:rsidR="005471EF" w:rsidRPr="005471EF">
        <w:rPr>
          <w:rFonts w:eastAsia="SimSun" w:hint="eastAsia"/>
          <w:lang w:eastAsia="zh-CN"/>
        </w:rPr>
        <w:t>的</w:t>
      </w:r>
    </w:p>
    <w:p w14:paraId="05161583" w14:textId="1A67C23E" w:rsidR="005471EF" w:rsidRDefault="00745F9A" w:rsidP="005471EF">
      <w:ins w:id="636" w:author="Jacky Shen" w:date="2015-10-03T12:55:00Z">
        <w:r>
          <w:rPr>
            <w:rFonts w:eastAsia="SimSun"/>
            <w:lang w:eastAsia="zh-CN"/>
          </w:rPr>
          <w:t>精益</w:t>
        </w:r>
      </w:ins>
      <w:del w:id="637" w:author="Jacky Shen" w:date="2015-10-03T12:55:00Z">
        <w:r w:rsidR="005471EF" w:rsidRPr="005471EF" w:rsidDel="00745F9A">
          <w:rPr>
            <w:rFonts w:eastAsia="SimSun" w:hint="eastAsia"/>
            <w:lang w:eastAsia="zh-CN"/>
          </w:rPr>
          <w:delText>精实</w:delText>
        </w:r>
      </w:del>
      <w:r w:rsidR="005471EF" w:rsidRPr="005471EF">
        <w:rPr>
          <w:rFonts w:eastAsia="SimSun" w:hint="eastAsia"/>
          <w:lang w:eastAsia="zh-CN"/>
        </w:rPr>
        <w:t>技术</w:t>
      </w:r>
      <w:del w:id="638" w:author="Jacky Shen" w:date="2015-10-03T12:55:00Z">
        <w:r w:rsidR="005471EF" w:rsidRPr="005471EF" w:rsidDel="00745F9A">
          <w:rPr>
            <w:rFonts w:eastAsia="SimSun" w:hint="eastAsia"/>
            <w:lang w:eastAsia="zh-CN"/>
          </w:rPr>
          <w:delText>得到</w:delText>
        </w:r>
      </w:del>
      <w:r w:rsidR="005471EF" w:rsidRPr="005471EF">
        <w:rPr>
          <w:rFonts w:eastAsia="SimSun" w:hint="eastAsia"/>
          <w:lang w:eastAsia="zh-CN"/>
        </w:rPr>
        <w:t>的启发</w:t>
      </w:r>
    </w:p>
    <w:p w14:paraId="3B43EC7A" w14:textId="77777777" w:rsidR="005471EF" w:rsidRDefault="005471EF" w:rsidP="005471EF"/>
    <w:p w14:paraId="37D3CC67" w14:textId="77777777" w:rsidR="005471EF" w:rsidRDefault="005471EF" w:rsidP="005471EF">
      <w:r w:rsidRPr="005471EF">
        <w:rPr>
          <w:rFonts w:eastAsia="SimSun"/>
          <w:lang w:eastAsia="zh-CN"/>
        </w:rPr>
        <w:t>219</w:t>
      </w:r>
    </w:p>
    <w:p w14:paraId="53555B37" w14:textId="77777777" w:rsidR="005471EF" w:rsidRDefault="005471EF" w:rsidP="005471EF">
      <w:r w:rsidRPr="005471EF">
        <w:rPr>
          <w:rFonts w:eastAsia="SimSun"/>
          <w:lang w:eastAsia="zh-CN"/>
        </w:rPr>
        <w:t>00:11:00,869 --&gt; 00:</w:t>
      </w:r>
      <w:proofErr w:type="gramStart"/>
      <w:r w:rsidRPr="005471EF">
        <w:rPr>
          <w:rFonts w:eastAsia="SimSun"/>
          <w:lang w:eastAsia="zh-CN"/>
        </w:rPr>
        <w:t>11:06,140</w:t>
      </w:r>
      <w:proofErr w:type="gramEnd"/>
    </w:p>
    <w:p w14:paraId="0C9937FB" w14:textId="700E0386" w:rsidR="005471EF" w:rsidRDefault="005471EF" w:rsidP="005471EF">
      <w:r w:rsidRPr="005471EF">
        <w:rPr>
          <w:rFonts w:eastAsia="SimSun" w:hint="eastAsia"/>
          <w:lang w:eastAsia="zh-CN"/>
        </w:rPr>
        <w:t>左上角显示</w:t>
      </w:r>
      <w:ins w:id="639" w:author="Jacky Shen" w:date="2015-10-03T12:56:00Z">
        <w:r w:rsidR="00745F9A">
          <w:rPr>
            <w:rFonts w:eastAsia="SimSun" w:hint="eastAsia"/>
            <w:lang w:eastAsia="zh-CN"/>
          </w:rPr>
          <w:t>现状</w:t>
        </w:r>
      </w:ins>
      <w:del w:id="640" w:author="Jacky Shen" w:date="2015-10-03T12:56:00Z">
        <w:r w:rsidRPr="005471EF" w:rsidDel="00745F9A">
          <w:rPr>
            <w:rFonts w:eastAsia="SimSun" w:hint="eastAsia"/>
            <w:lang w:eastAsia="zh-CN"/>
          </w:rPr>
          <w:delText>现况</w:delText>
        </w:r>
      </w:del>
    </w:p>
    <w:p w14:paraId="6D055A58" w14:textId="64AA2BF4" w:rsidR="005471EF" w:rsidRDefault="005471EF" w:rsidP="005471EF">
      <w:r w:rsidRPr="005471EF">
        <w:rPr>
          <w:rFonts w:eastAsia="SimSun" w:hint="eastAsia"/>
          <w:lang w:eastAsia="zh-CN"/>
        </w:rPr>
        <w:t>在这个案例中，小队</w:t>
      </w:r>
      <w:ins w:id="641" w:author="Jacky Shen" w:date="2015-10-03T12:56:00Z">
        <w:r w:rsidR="00745F9A">
          <w:rPr>
            <w:rFonts w:eastAsia="SimSun"/>
            <w:lang w:eastAsia="zh-CN"/>
          </w:rPr>
          <w:t>面临</w:t>
        </w:r>
      </w:ins>
      <w:del w:id="642" w:author="Jacky Shen" w:date="2015-10-03T12:56:00Z">
        <w:r w:rsidRPr="005471EF" w:rsidDel="00745F9A">
          <w:rPr>
            <w:rFonts w:eastAsia="SimSun" w:hint="eastAsia"/>
            <w:lang w:eastAsia="zh-CN"/>
          </w:rPr>
          <w:delText>有</w:delText>
        </w:r>
      </w:del>
      <w:r w:rsidRPr="005471EF">
        <w:rPr>
          <w:rFonts w:eastAsia="SimSun" w:hint="eastAsia"/>
          <w:lang w:eastAsia="zh-CN"/>
        </w:rPr>
        <w:t>质量问题</w:t>
      </w:r>
    </w:p>
    <w:p w14:paraId="0167CAB9" w14:textId="77777777" w:rsidR="005471EF" w:rsidRDefault="005471EF" w:rsidP="005471EF"/>
    <w:p w14:paraId="05D8CC4A" w14:textId="77777777" w:rsidR="005471EF" w:rsidRDefault="005471EF" w:rsidP="005471EF">
      <w:r w:rsidRPr="005471EF">
        <w:rPr>
          <w:rFonts w:eastAsia="SimSun"/>
          <w:lang w:eastAsia="zh-CN"/>
        </w:rPr>
        <w:t>220</w:t>
      </w:r>
    </w:p>
    <w:p w14:paraId="6921E562" w14:textId="77777777" w:rsidR="005471EF" w:rsidRDefault="005471EF" w:rsidP="005471EF">
      <w:r w:rsidRPr="005471EF">
        <w:rPr>
          <w:rFonts w:eastAsia="SimSun"/>
          <w:lang w:eastAsia="zh-CN"/>
        </w:rPr>
        <w:t>00:11:06,140</w:t>
      </w:r>
      <w:r>
        <w:t xml:space="preserve"> </w:t>
      </w:r>
      <w:r>
        <w:cr/>
      </w:r>
    </w:p>
    <w:p w14:paraId="5469D645" w14:textId="77777777" w:rsidR="005471EF" w:rsidRDefault="005471EF" w:rsidP="005471EF">
      <w:r w:rsidRPr="005471EF">
        <w:rPr>
          <w:rFonts w:eastAsia="SimSun"/>
          <w:lang w:eastAsia="zh-CN"/>
        </w:rPr>
        <w:t>--&gt; 00:11:08,380</w:t>
      </w:r>
    </w:p>
    <w:p w14:paraId="7B4E04B5" w14:textId="2A3051F4" w:rsidR="005471EF" w:rsidRDefault="005471EF" w:rsidP="005471EF">
      <w:r w:rsidRPr="005471EF">
        <w:rPr>
          <w:rFonts w:eastAsia="SimSun" w:hint="eastAsia"/>
          <w:lang w:eastAsia="zh-CN"/>
        </w:rPr>
        <w:t>左下</w:t>
      </w:r>
      <w:ins w:id="643" w:author="Jacky Shen" w:date="2015-10-03T12:56:00Z">
        <w:r w:rsidR="00745F9A">
          <w:rPr>
            <w:rFonts w:eastAsia="SimSun"/>
            <w:lang w:eastAsia="zh-CN"/>
          </w:rPr>
          <w:t>角</w:t>
        </w:r>
      </w:ins>
      <w:r w:rsidRPr="005471EF">
        <w:rPr>
          <w:rFonts w:eastAsia="SimSun" w:hint="eastAsia"/>
          <w:lang w:eastAsia="zh-CN"/>
        </w:rPr>
        <w:t>显示「</w:t>
      </w:r>
      <w:del w:id="644" w:author="Jacky Shen" w:date="2015-10-03T12:56:00Z">
        <w:r w:rsidRPr="005471EF" w:rsidDel="00745F9A">
          <w:rPr>
            <w:rFonts w:eastAsia="SimSun" w:hint="eastAsia"/>
            <w:lang w:eastAsia="zh-CN"/>
          </w:rPr>
          <w:delText>棒透了</w:delText>
        </w:r>
      </w:del>
      <w:ins w:id="645" w:author="Jacky Shen" w:date="2015-10-03T12:56:00Z">
        <w:r w:rsidR="00745F9A">
          <w:rPr>
            <w:rFonts w:eastAsia="SimSun"/>
            <w:lang w:eastAsia="zh-CN"/>
          </w:rPr>
          <w:t>牛逼的定义</w:t>
        </w:r>
      </w:ins>
      <w:r w:rsidRPr="005471EF">
        <w:rPr>
          <w:rFonts w:eastAsia="SimSun" w:hint="eastAsia"/>
          <w:lang w:eastAsia="zh-CN"/>
        </w:rPr>
        <w:t>」</w:t>
      </w:r>
      <w:del w:id="646" w:author="Jacky Shen" w:date="2015-10-03T12:56:00Z">
        <w:r w:rsidRPr="005471EF" w:rsidDel="00745F9A">
          <w:rPr>
            <w:rFonts w:eastAsia="SimSun" w:hint="eastAsia"/>
            <w:lang w:eastAsia="zh-CN"/>
          </w:rPr>
          <w:delText>的定义</w:delText>
        </w:r>
      </w:del>
    </w:p>
    <w:p w14:paraId="7B178651" w14:textId="77777777" w:rsidR="005471EF" w:rsidRDefault="005471EF" w:rsidP="005471EF"/>
    <w:p w14:paraId="5088C74A" w14:textId="77777777" w:rsidR="005471EF" w:rsidRDefault="005471EF" w:rsidP="005471EF">
      <w:r w:rsidRPr="005471EF">
        <w:rPr>
          <w:rFonts w:eastAsia="SimSun"/>
          <w:lang w:eastAsia="zh-CN"/>
        </w:rPr>
        <w:t>221</w:t>
      </w:r>
    </w:p>
    <w:p w14:paraId="2A523115" w14:textId="77777777" w:rsidR="005471EF" w:rsidRDefault="005471EF" w:rsidP="005471EF">
      <w:r w:rsidRPr="005471EF">
        <w:rPr>
          <w:rFonts w:eastAsia="SimSun"/>
          <w:lang w:eastAsia="zh-CN"/>
        </w:rPr>
        <w:t>00:11:08,399 --&gt; 00:</w:t>
      </w:r>
      <w:proofErr w:type="gramStart"/>
      <w:r w:rsidRPr="005471EF">
        <w:rPr>
          <w:rFonts w:eastAsia="SimSun"/>
          <w:lang w:eastAsia="zh-CN"/>
        </w:rPr>
        <w:t>11:11,959</w:t>
      </w:r>
      <w:proofErr w:type="gramEnd"/>
    </w:p>
    <w:p w14:paraId="2E31CC3F" w14:textId="1AC4C07B" w:rsidR="005471EF" w:rsidRDefault="005471EF" w:rsidP="005471EF">
      <w:r w:rsidRPr="005471EF">
        <w:rPr>
          <w:rFonts w:eastAsia="SimSun" w:hint="eastAsia"/>
          <w:lang w:eastAsia="zh-CN"/>
        </w:rPr>
        <w:t>理想</w:t>
      </w:r>
      <w:ins w:id="647" w:author="Jacky Shen" w:date="2015-10-03T12:57:00Z">
        <w:r w:rsidR="00745F9A">
          <w:rPr>
            <w:rFonts w:eastAsia="SimSun"/>
            <w:lang w:eastAsia="zh-CN"/>
          </w:rPr>
          <w:t>中</w:t>
        </w:r>
      </w:ins>
      <w:del w:id="648" w:author="Jacky Shen" w:date="2015-10-03T12:57:00Z">
        <w:r w:rsidRPr="005471EF" w:rsidDel="00745F9A">
          <w:rPr>
            <w:rFonts w:eastAsia="SimSun" w:hint="eastAsia"/>
            <w:lang w:eastAsia="zh-CN"/>
          </w:rPr>
          <w:delText>上</w:delText>
        </w:r>
      </w:del>
      <w:r w:rsidRPr="005471EF">
        <w:rPr>
          <w:rFonts w:eastAsia="SimSun" w:hint="eastAsia"/>
          <w:lang w:eastAsia="zh-CN"/>
        </w:rPr>
        <w:t>，我们不会</w:t>
      </w:r>
      <w:r>
        <w:rPr>
          <w:rFonts w:hint="eastAsia"/>
        </w:rPr>
        <w:cr/>
      </w:r>
    </w:p>
    <w:p w14:paraId="477549A7" w14:textId="77777777" w:rsidR="005471EF" w:rsidRDefault="005471EF" w:rsidP="005471EF">
      <w:r w:rsidRPr="005471EF">
        <w:rPr>
          <w:rFonts w:eastAsia="SimSun" w:hint="eastAsia"/>
          <w:lang w:eastAsia="zh-CN"/>
        </w:rPr>
        <w:t>有质量问题</w:t>
      </w:r>
    </w:p>
    <w:p w14:paraId="7997716B" w14:textId="77777777" w:rsidR="005471EF" w:rsidRDefault="005471EF" w:rsidP="005471EF"/>
    <w:p w14:paraId="41E70956" w14:textId="77777777" w:rsidR="005471EF" w:rsidRDefault="005471EF" w:rsidP="005471EF">
      <w:r w:rsidRPr="005471EF">
        <w:rPr>
          <w:rFonts w:eastAsia="SimSun"/>
          <w:lang w:eastAsia="zh-CN"/>
        </w:rPr>
        <w:t>222</w:t>
      </w:r>
    </w:p>
    <w:p w14:paraId="575DFEA2" w14:textId="77777777" w:rsidR="005471EF" w:rsidRDefault="005471EF" w:rsidP="005471EF">
      <w:r w:rsidRPr="005471EF">
        <w:rPr>
          <w:rFonts w:eastAsia="SimSun"/>
          <w:lang w:eastAsia="zh-CN"/>
        </w:rPr>
        <w:t>00:11:11,959 --&gt; 00:</w:t>
      </w:r>
      <w:proofErr w:type="gramStart"/>
      <w:r w:rsidRPr="005471EF">
        <w:rPr>
          <w:rFonts w:eastAsia="SimSun"/>
          <w:lang w:eastAsia="zh-CN"/>
        </w:rPr>
        <w:t>11:14,309</w:t>
      </w:r>
      <w:proofErr w:type="gramEnd"/>
    </w:p>
    <w:p w14:paraId="4BFE7740" w14:textId="1EFFED25" w:rsidR="005471EF" w:rsidRDefault="005471EF" w:rsidP="005471EF">
      <w:r w:rsidRPr="005471EF">
        <w:rPr>
          <w:rFonts w:eastAsia="SimSun" w:hint="eastAsia"/>
          <w:lang w:eastAsia="zh-CN"/>
        </w:rPr>
        <w:t>右上角是</w:t>
      </w:r>
      <w:ins w:id="649" w:author="Jacky Shen" w:date="2015-10-03T12:57:00Z">
        <w:r w:rsidR="00745F9A">
          <w:rPr>
            <w:rFonts w:eastAsia="SimSun"/>
            <w:lang w:eastAsia="zh-CN"/>
          </w:rPr>
          <w:t>现实</w:t>
        </w:r>
      </w:ins>
      <w:del w:id="650" w:author="Jacky Shen" w:date="2015-10-03T12:57:00Z">
        <w:r w:rsidRPr="005471EF" w:rsidDel="00745F9A">
          <w:rPr>
            <w:rFonts w:eastAsia="SimSun" w:hint="eastAsia"/>
            <w:lang w:eastAsia="zh-CN"/>
          </w:rPr>
          <w:delText>实际</w:delText>
        </w:r>
      </w:del>
      <w:r w:rsidRPr="005471EF">
        <w:rPr>
          <w:rFonts w:eastAsia="SimSun" w:hint="eastAsia"/>
          <w:lang w:eastAsia="zh-CN"/>
        </w:rPr>
        <w:t>的目标</w:t>
      </w:r>
      <w:ins w:id="651" w:author="Jacky Shen" w:date="2015-10-03T12:58:00Z">
        <w:r w:rsidR="00CD1524">
          <w:rPr>
            <w:rFonts w:eastAsia="SimSun" w:hint="eastAsia"/>
            <w:lang w:eastAsia="zh-CN"/>
          </w:rPr>
          <w:t>情形</w:t>
        </w:r>
      </w:ins>
      <w:del w:id="652" w:author="Jacky Shen" w:date="2015-10-03T12:57:00Z">
        <w:r w:rsidRPr="005471EF" w:rsidDel="00745F9A">
          <w:rPr>
            <w:rFonts w:eastAsia="SimSun" w:hint="eastAsia"/>
            <w:lang w:eastAsia="zh-CN"/>
          </w:rPr>
          <w:delText>环境</w:delText>
        </w:r>
      </w:del>
    </w:p>
    <w:p w14:paraId="7C31A963" w14:textId="77777777" w:rsidR="005471EF" w:rsidRDefault="005471EF" w:rsidP="005471EF"/>
    <w:p w14:paraId="183C44B0" w14:textId="77777777" w:rsidR="005471EF" w:rsidRDefault="005471EF" w:rsidP="005471EF">
      <w:r w:rsidRPr="005471EF">
        <w:rPr>
          <w:rFonts w:eastAsia="SimSun"/>
          <w:lang w:eastAsia="zh-CN"/>
        </w:rPr>
        <w:t>223</w:t>
      </w:r>
    </w:p>
    <w:p w14:paraId="5B23C204" w14:textId="77777777" w:rsidR="005471EF" w:rsidRDefault="005471EF" w:rsidP="005471EF">
      <w:r w:rsidRPr="005471EF">
        <w:rPr>
          <w:rFonts w:eastAsia="SimSun"/>
          <w:lang w:eastAsia="zh-CN"/>
        </w:rPr>
        <w:t>00:11:14,309 --&gt;</w:t>
      </w:r>
      <w:r>
        <w:t xml:space="preserve"> </w:t>
      </w:r>
      <w:r>
        <w:cr/>
      </w:r>
    </w:p>
    <w:p w14:paraId="05D7087F" w14:textId="77777777" w:rsidR="005471EF" w:rsidRDefault="005471EF" w:rsidP="005471EF">
      <w:r w:rsidRPr="005471EF">
        <w:rPr>
          <w:rFonts w:eastAsia="SimSun"/>
          <w:lang w:eastAsia="zh-CN"/>
        </w:rPr>
        <w:t>00:11:17,829</w:t>
      </w:r>
    </w:p>
    <w:p w14:paraId="256D98F9" w14:textId="0914B628" w:rsidR="005471EF" w:rsidRDefault="005471EF" w:rsidP="005471EF">
      <w:del w:id="653" w:author="Jacky Shen" w:date="2015-10-03T12:57:00Z">
        <w:r w:rsidRPr="005471EF" w:rsidDel="00CD1524">
          <w:rPr>
            <w:rFonts w:eastAsia="SimSun" w:hint="eastAsia"/>
            <w:lang w:eastAsia="zh-CN"/>
          </w:rPr>
          <w:delText>表示，</w:delText>
        </w:r>
      </w:del>
      <w:r w:rsidRPr="005471EF">
        <w:rPr>
          <w:rFonts w:eastAsia="SimSun" w:hint="eastAsia"/>
          <w:lang w:eastAsia="zh-CN"/>
        </w:rPr>
        <w:t>如果我们靠近「</w:t>
      </w:r>
      <w:del w:id="654" w:author="Jacky Shen" w:date="2015-10-03T12:57:00Z">
        <w:r w:rsidRPr="005471EF" w:rsidDel="00CD1524">
          <w:rPr>
            <w:rFonts w:eastAsia="SimSun" w:hint="eastAsia"/>
            <w:lang w:eastAsia="zh-CN"/>
          </w:rPr>
          <w:delText>棒透了</w:delText>
        </w:r>
      </w:del>
      <w:ins w:id="655" w:author="Jacky Shen" w:date="2015-10-03T12:57:00Z">
        <w:r w:rsidR="00CD1524">
          <w:rPr>
            <w:rFonts w:eastAsia="SimSun"/>
            <w:lang w:eastAsia="zh-CN"/>
          </w:rPr>
          <w:t>牛逼</w:t>
        </w:r>
      </w:ins>
      <w:r w:rsidRPr="005471EF">
        <w:rPr>
          <w:rFonts w:eastAsia="SimSun" w:hint="eastAsia"/>
          <w:lang w:eastAsia="zh-CN"/>
        </w:rPr>
        <w:t>」一步</w:t>
      </w:r>
      <w:ins w:id="656" w:author="Jacky Shen" w:date="2015-10-03T12:58:00Z">
        <w:r w:rsidR="00CD1524">
          <w:rPr>
            <w:rFonts w:eastAsia="SimSun"/>
            <w:lang w:eastAsia="zh-CN"/>
          </w:rPr>
          <w:t>，</w:t>
        </w:r>
      </w:ins>
    </w:p>
    <w:p w14:paraId="78926211" w14:textId="4ECF7DAA" w:rsidR="005471EF" w:rsidRDefault="00CD1524" w:rsidP="005471EF">
      <w:ins w:id="657" w:author="Jacky Shen" w:date="2015-10-03T12:57:00Z">
        <w:r>
          <w:rPr>
            <w:rFonts w:eastAsia="SimSun"/>
            <w:lang w:eastAsia="zh-CN"/>
          </w:rPr>
          <w:t>那</w:t>
        </w:r>
      </w:ins>
      <w:del w:id="658" w:author="Jacky Shen" w:date="2015-10-03T12:57:00Z">
        <w:r w:rsidR="005471EF" w:rsidRPr="005471EF" w:rsidDel="00CD1524">
          <w:rPr>
            <w:rFonts w:eastAsia="SimSun" w:hint="eastAsia"/>
            <w:lang w:eastAsia="zh-CN"/>
          </w:rPr>
          <w:delText>这会</w:delText>
        </w:r>
      </w:del>
      <w:r w:rsidR="005471EF" w:rsidRPr="005471EF">
        <w:rPr>
          <w:rFonts w:eastAsia="SimSun" w:hint="eastAsia"/>
          <w:lang w:eastAsia="zh-CN"/>
        </w:rPr>
        <w:t>看起来</w:t>
      </w:r>
      <w:del w:id="659" w:author="Jacky Shen" w:date="2015-10-03T12:57:00Z">
        <w:r w:rsidR="005471EF" w:rsidRPr="005471EF" w:rsidDel="00CD1524">
          <w:rPr>
            <w:rFonts w:eastAsia="SimSun" w:hint="eastAsia"/>
            <w:lang w:eastAsia="zh-CN"/>
          </w:rPr>
          <w:delText>像</w:delText>
        </w:r>
      </w:del>
      <w:ins w:id="660" w:author="Jacky Shen" w:date="2015-10-03T12:57:00Z">
        <w:r>
          <w:rPr>
            <w:rFonts w:eastAsia="SimSun"/>
            <w:lang w:eastAsia="zh-CN"/>
          </w:rPr>
          <w:t>会是怎</w:t>
        </w:r>
      </w:ins>
      <w:del w:id="661" w:author="Jacky Shen" w:date="2015-10-03T12:57:00Z">
        <w:r w:rsidR="005471EF" w:rsidRPr="005471EF" w:rsidDel="00CD1524">
          <w:rPr>
            <w:rFonts w:eastAsia="SimSun" w:hint="eastAsia"/>
            <w:lang w:eastAsia="zh-CN"/>
          </w:rPr>
          <w:delText>什</w:delText>
        </w:r>
      </w:del>
      <w:ins w:id="662" w:author="Jacky Shen" w:date="2015-10-03T12:57:00Z">
        <w:r>
          <w:rPr>
            <w:rFonts w:eastAsia="SimSun" w:hint="eastAsia"/>
            <w:lang w:eastAsia="zh-CN"/>
          </w:rPr>
          <w:t>样</w:t>
        </w:r>
        <w:r>
          <w:rPr>
            <w:rFonts w:eastAsia="SimSun"/>
            <w:lang w:eastAsia="zh-CN"/>
          </w:rPr>
          <w:t>的</w:t>
        </w:r>
      </w:ins>
      <w:del w:id="663" w:author="Jacky Shen" w:date="2015-10-03T12:57:00Z">
        <w:r w:rsidR="005471EF" w:rsidRPr="005471EF" w:rsidDel="00CD1524">
          <w:rPr>
            <w:rFonts w:eastAsia="SimSun" w:hint="eastAsia"/>
            <w:lang w:eastAsia="zh-CN"/>
          </w:rPr>
          <w:delText>么</w:delText>
        </w:r>
      </w:del>
      <w:r w:rsidR="005471EF" w:rsidRPr="005471EF">
        <w:rPr>
          <w:rFonts w:eastAsia="SimSun" w:hint="eastAsia"/>
          <w:lang w:eastAsia="zh-CN"/>
        </w:rPr>
        <w:t>？</w:t>
      </w:r>
    </w:p>
    <w:p w14:paraId="22C92FAC" w14:textId="77777777" w:rsidR="005471EF" w:rsidRDefault="005471EF" w:rsidP="005471EF"/>
    <w:p w14:paraId="1B3698F4" w14:textId="77777777" w:rsidR="005471EF" w:rsidRDefault="005471EF" w:rsidP="005471EF">
      <w:r w:rsidRPr="005471EF">
        <w:rPr>
          <w:rFonts w:eastAsia="SimSun"/>
          <w:lang w:eastAsia="zh-CN"/>
        </w:rPr>
        <w:t>224</w:t>
      </w:r>
    </w:p>
    <w:p w14:paraId="1896765A" w14:textId="77777777" w:rsidR="005471EF" w:rsidRDefault="005471EF" w:rsidP="005471EF">
      <w:r w:rsidRPr="005471EF">
        <w:rPr>
          <w:rFonts w:eastAsia="SimSun"/>
          <w:lang w:eastAsia="zh-CN"/>
        </w:rPr>
        <w:t>00:11:17,829 --&gt;</w:t>
      </w:r>
      <w:r>
        <w:t xml:space="preserve"> </w:t>
      </w:r>
      <w:r>
        <w:cr/>
      </w:r>
    </w:p>
    <w:p w14:paraId="5F470687" w14:textId="77777777" w:rsidR="005471EF" w:rsidRDefault="005471EF" w:rsidP="005471EF">
      <w:r w:rsidRPr="005471EF">
        <w:rPr>
          <w:rFonts w:eastAsia="SimSun"/>
          <w:lang w:eastAsia="zh-CN"/>
        </w:rPr>
        <w:t>00:11:23,989</w:t>
      </w:r>
    </w:p>
    <w:p w14:paraId="42D24CD9" w14:textId="5B39604F" w:rsidR="005471EF" w:rsidRDefault="005471EF" w:rsidP="005471EF">
      <w:r w:rsidRPr="005471EF">
        <w:rPr>
          <w:rFonts w:eastAsia="SimSun" w:hint="eastAsia"/>
          <w:lang w:eastAsia="zh-CN"/>
        </w:rPr>
        <w:t>最后，右下角展示了</w:t>
      </w:r>
      <w:ins w:id="664" w:author="Jacky Shen" w:date="2015-10-03T12:58:00Z">
        <w:r w:rsidR="00CD1524">
          <w:rPr>
            <w:rFonts w:eastAsia="SimSun"/>
            <w:lang w:eastAsia="zh-CN"/>
          </w:rPr>
          <w:t>接下来</w:t>
        </w:r>
      </w:ins>
      <w:del w:id="665" w:author="Jacky Shen" w:date="2015-10-03T12:58:00Z">
        <w:r w:rsidRPr="005471EF" w:rsidDel="00CD1524">
          <w:rPr>
            <w:rFonts w:eastAsia="SimSun" w:hint="eastAsia"/>
            <w:lang w:eastAsia="zh-CN"/>
          </w:rPr>
          <w:delText>后</w:delText>
        </w:r>
      </w:del>
      <w:r w:rsidRPr="005471EF">
        <w:rPr>
          <w:rFonts w:eastAsia="SimSun" w:hint="eastAsia"/>
          <w:lang w:eastAsia="zh-CN"/>
        </w:rPr>
        <w:t>三个让我们</w:t>
      </w:r>
    </w:p>
    <w:p w14:paraId="18DAF893" w14:textId="4330958F" w:rsidR="005471EF" w:rsidRDefault="00CD1524" w:rsidP="005471EF">
      <w:ins w:id="666" w:author="Jacky Shen" w:date="2015-10-03T12:58:00Z">
        <w:r>
          <w:rPr>
            <w:rFonts w:eastAsia="SimSun"/>
            <w:lang w:eastAsia="zh-CN"/>
          </w:rPr>
          <w:t>前往</w:t>
        </w:r>
      </w:ins>
      <w:del w:id="667" w:author="Jacky Shen" w:date="2015-10-03T12:58:00Z">
        <w:r w:rsidR="005471EF" w:rsidRPr="005471EF" w:rsidDel="00CD1524">
          <w:rPr>
            <w:rFonts w:eastAsia="SimSun" w:hint="eastAsia"/>
            <w:lang w:eastAsia="zh-CN"/>
          </w:rPr>
          <w:delText>带往</w:delText>
        </w:r>
      </w:del>
      <w:r w:rsidR="005471EF" w:rsidRPr="005471EF">
        <w:rPr>
          <w:rFonts w:eastAsia="SimSun" w:hint="eastAsia"/>
          <w:lang w:eastAsia="zh-CN"/>
        </w:rPr>
        <w:t>目标</w:t>
      </w:r>
      <w:ins w:id="668" w:author="Jacky Shen" w:date="2015-10-03T12:58:00Z">
        <w:r>
          <w:rPr>
            <w:rFonts w:eastAsia="SimSun" w:hint="eastAsia"/>
            <w:lang w:eastAsia="zh-CN"/>
          </w:rPr>
          <w:t>情形</w:t>
        </w:r>
      </w:ins>
      <w:del w:id="669" w:author="Jacky Shen" w:date="2015-10-03T12:58:00Z">
        <w:r w:rsidR="005471EF" w:rsidRPr="005471EF" w:rsidDel="00CD1524">
          <w:rPr>
            <w:rFonts w:eastAsia="SimSun" w:hint="eastAsia"/>
            <w:lang w:eastAsia="zh-CN"/>
          </w:rPr>
          <w:delText>情境</w:delText>
        </w:r>
      </w:del>
      <w:r w:rsidR="005471EF" w:rsidRPr="005471EF">
        <w:rPr>
          <w:rFonts w:eastAsia="SimSun" w:hint="eastAsia"/>
          <w:lang w:eastAsia="zh-CN"/>
        </w:rPr>
        <w:t>的具体行动</w:t>
      </w:r>
    </w:p>
    <w:p w14:paraId="237EEDC8" w14:textId="77777777" w:rsidR="005471EF" w:rsidRDefault="005471EF" w:rsidP="005471EF"/>
    <w:p w14:paraId="5774C4FB" w14:textId="77777777" w:rsidR="005471EF" w:rsidRDefault="005471EF" w:rsidP="005471EF">
      <w:r w:rsidRPr="005471EF">
        <w:rPr>
          <w:rFonts w:eastAsia="SimSun"/>
          <w:lang w:eastAsia="zh-CN"/>
        </w:rPr>
        <w:t>225</w:t>
      </w:r>
    </w:p>
    <w:p w14:paraId="35B5BB48" w14:textId="77777777" w:rsidR="005471EF" w:rsidRDefault="005471EF" w:rsidP="005471EF">
      <w:r w:rsidRPr="005471EF">
        <w:rPr>
          <w:rFonts w:eastAsia="SimSun"/>
          <w:lang w:eastAsia="zh-CN"/>
        </w:rPr>
        <w:t>00:11:23,989 --&gt;</w:t>
      </w:r>
      <w:r>
        <w:t xml:space="preserve"> </w:t>
      </w:r>
      <w:r>
        <w:cr/>
      </w:r>
    </w:p>
    <w:p w14:paraId="17DE9ACA" w14:textId="77777777" w:rsidR="005471EF" w:rsidRDefault="005471EF" w:rsidP="005471EF">
      <w:r w:rsidRPr="005471EF">
        <w:rPr>
          <w:rFonts w:eastAsia="SimSun"/>
          <w:lang w:eastAsia="zh-CN"/>
        </w:rPr>
        <w:t>00:11:27,380</w:t>
      </w:r>
    </w:p>
    <w:p w14:paraId="51E504DC" w14:textId="77777777" w:rsidR="005471EF" w:rsidRDefault="005471EF" w:rsidP="005471EF">
      <w:r w:rsidRPr="005471EF">
        <w:rPr>
          <w:rFonts w:eastAsia="SimSun" w:hint="eastAsia"/>
          <w:lang w:eastAsia="zh-CN"/>
        </w:rPr>
        <w:t>当这些完成时，小队会填上新的行动</w:t>
      </w:r>
      <w:del w:id="670" w:author="Jacky Shen" w:date="2015-10-03T12:59:00Z">
        <w:r w:rsidRPr="005471EF" w:rsidDel="00CD1524">
          <w:rPr>
            <w:rFonts w:eastAsia="SimSun" w:hint="eastAsia"/>
            <w:lang w:eastAsia="zh-CN"/>
          </w:rPr>
          <w:delText>或任务</w:delText>
        </w:r>
      </w:del>
    </w:p>
    <w:p w14:paraId="59F83EB7" w14:textId="77777777" w:rsidR="005471EF" w:rsidRDefault="005471EF" w:rsidP="005471EF"/>
    <w:p w14:paraId="238AE7AC" w14:textId="77777777" w:rsidR="005471EF" w:rsidRDefault="005471EF" w:rsidP="005471EF">
      <w:r w:rsidRPr="005471EF">
        <w:rPr>
          <w:rFonts w:eastAsia="SimSun"/>
          <w:lang w:eastAsia="zh-CN"/>
        </w:rPr>
        <w:t>226</w:t>
      </w:r>
    </w:p>
    <w:p w14:paraId="22E66842" w14:textId="77777777" w:rsidR="005471EF" w:rsidRDefault="005471EF" w:rsidP="005471EF">
      <w:r w:rsidRPr="005471EF">
        <w:rPr>
          <w:rFonts w:eastAsia="SimSun"/>
          <w:lang w:eastAsia="zh-CN"/>
        </w:rPr>
        <w:t>00:11:27,389 --&gt; 00:</w:t>
      </w:r>
      <w:proofErr w:type="gramStart"/>
      <w:r w:rsidRPr="005471EF">
        <w:rPr>
          <w:rFonts w:eastAsia="SimSun"/>
          <w:lang w:eastAsia="zh-CN"/>
        </w:rPr>
        <w:t>11:29,369</w:t>
      </w:r>
      <w:proofErr w:type="gramEnd"/>
    </w:p>
    <w:p w14:paraId="7C3A7D58" w14:textId="14746D80" w:rsidR="005471EF" w:rsidDel="00CD1524" w:rsidRDefault="00CD1524" w:rsidP="005471EF">
      <w:pPr>
        <w:rPr>
          <w:del w:id="671" w:author="Jacky Shen" w:date="2015-10-03T13:00:00Z"/>
        </w:rPr>
      </w:pPr>
      <w:ins w:id="672" w:author="Jacky Shen" w:date="2015-10-03T13:00:00Z">
        <w:r>
          <w:rPr>
            <w:rFonts w:eastAsia="SimSun"/>
            <w:lang w:eastAsia="zh-CN"/>
          </w:rPr>
          <w:t>这种</w:t>
        </w:r>
      </w:ins>
      <w:del w:id="673" w:author="Jacky Shen" w:date="2015-10-03T13:00:00Z">
        <w:r w:rsidR="005471EF" w:rsidRPr="005471EF" w:rsidDel="00CD1524">
          <w:rPr>
            <w:rFonts w:eastAsia="SimSun" w:hint="eastAsia"/>
            <w:lang w:eastAsia="zh-CN"/>
          </w:rPr>
          <w:delText>像这样</w:delText>
        </w:r>
        <w:r w:rsidR="005471EF" w:rsidDel="00CD1524">
          <w:rPr>
            <w:rFonts w:hint="eastAsia"/>
          </w:rPr>
          <w:cr/>
        </w:r>
      </w:del>
    </w:p>
    <w:p w14:paraId="6AE7A336" w14:textId="2D6846E4" w:rsidR="005471EF" w:rsidRDefault="005471EF" w:rsidP="005471EF">
      <w:r w:rsidRPr="005471EF">
        <w:rPr>
          <w:rFonts w:eastAsia="SimSun" w:hint="eastAsia"/>
          <w:lang w:eastAsia="zh-CN"/>
        </w:rPr>
        <w:t>在小队工作室墙上的动态</w:t>
      </w:r>
      <w:del w:id="674" w:author="Jacky Shen" w:date="2015-10-03T13:00:00Z">
        <w:r w:rsidRPr="005471EF" w:rsidDel="00CD1524">
          <w:rPr>
            <w:rFonts w:eastAsia="SimSun" w:hint="eastAsia"/>
            <w:lang w:eastAsia="zh-CN"/>
          </w:rPr>
          <w:delText>而鲜活的</w:delText>
        </w:r>
      </w:del>
      <w:ins w:id="675" w:author="Jacky Shen" w:date="2015-10-03T12:59:00Z">
        <w:r w:rsidR="00CD1524">
          <w:rPr>
            <w:rFonts w:eastAsia="SimSun"/>
            <w:lang w:eastAsia="zh-CN"/>
          </w:rPr>
          <w:t>白板</w:t>
        </w:r>
      </w:ins>
      <w:del w:id="676" w:author="Jacky Shen" w:date="2015-10-03T12:59:00Z">
        <w:r w:rsidRPr="005471EF" w:rsidDel="00CD1524">
          <w:rPr>
            <w:rFonts w:eastAsia="SimSun" w:hint="eastAsia"/>
            <w:lang w:eastAsia="zh-CN"/>
          </w:rPr>
          <w:delText>广告牌</w:delText>
        </w:r>
      </w:del>
    </w:p>
    <w:p w14:paraId="536D2D67" w14:textId="77777777" w:rsidR="005471EF" w:rsidRDefault="005471EF" w:rsidP="005471EF"/>
    <w:p w14:paraId="1E7399B8" w14:textId="77777777" w:rsidR="005471EF" w:rsidRDefault="005471EF" w:rsidP="005471EF">
      <w:r w:rsidRPr="005471EF">
        <w:rPr>
          <w:rFonts w:eastAsia="SimSun"/>
          <w:lang w:eastAsia="zh-CN"/>
        </w:rPr>
        <w:t>227</w:t>
      </w:r>
    </w:p>
    <w:p w14:paraId="53DCDE64" w14:textId="77777777" w:rsidR="005471EF" w:rsidRDefault="005471EF" w:rsidP="005471EF">
      <w:r w:rsidRPr="005471EF">
        <w:rPr>
          <w:rFonts w:eastAsia="SimSun"/>
          <w:lang w:eastAsia="zh-CN"/>
        </w:rPr>
        <w:t>00:11:29,369 --&gt; 00:</w:t>
      </w:r>
      <w:proofErr w:type="gramStart"/>
      <w:r w:rsidRPr="005471EF">
        <w:rPr>
          <w:rFonts w:eastAsia="SimSun"/>
          <w:lang w:eastAsia="zh-CN"/>
        </w:rPr>
        <w:t>11:31,759</w:t>
      </w:r>
      <w:proofErr w:type="gramEnd"/>
    </w:p>
    <w:p w14:paraId="5B4C8528" w14:textId="596872F3" w:rsidR="005471EF" w:rsidDel="00CD1524" w:rsidRDefault="005471EF" w:rsidP="005471EF">
      <w:pPr>
        <w:rPr>
          <w:del w:id="677" w:author="Jacky Shen" w:date="2015-10-03T13:00:00Z"/>
        </w:rPr>
      </w:pPr>
      <w:r w:rsidRPr="005471EF">
        <w:rPr>
          <w:rFonts w:eastAsia="SimSun" w:hint="eastAsia"/>
          <w:lang w:eastAsia="zh-CN"/>
        </w:rPr>
        <w:t>通常会在下次的</w:t>
      </w:r>
      <w:ins w:id="678" w:author="Jacky Shen" w:date="2015-10-03T13:00:00Z">
        <w:r w:rsidR="00CD1524">
          <w:rPr>
            <w:rFonts w:eastAsia="SimSun"/>
            <w:lang w:eastAsia="zh-CN"/>
          </w:rPr>
          <w:t>回顾</w:t>
        </w:r>
      </w:ins>
      <w:del w:id="679" w:author="Jacky Shen" w:date="2015-10-03T13:00:00Z">
        <w:r w:rsidRPr="005471EF" w:rsidDel="00CD1524">
          <w:rPr>
            <w:rFonts w:eastAsia="SimSun" w:hint="eastAsia"/>
            <w:lang w:eastAsia="zh-CN"/>
          </w:rPr>
          <w:delText>检讨</w:delText>
        </w:r>
      </w:del>
      <w:r w:rsidRPr="005471EF">
        <w:rPr>
          <w:rFonts w:eastAsia="SimSun" w:hint="eastAsia"/>
          <w:lang w:eastAsia="zh-CN"/>
        </w:rPr>
        <w:t>会议</w:t>
      </w:r>
      <w:ins w:id="680" w:author="Jacky Shen" w:date="2015-10-03T13:00:00Z">
        <w:r w:rsidR="00CD1524">
          <w:rPr>
            <w:rFonts w:eastAsia="SimSun"/>
            <w:lang w:eastAsia="zh-CN"/>
          </w:rPr>
          <w:t>进行跟进</w:t>
        </w:r>
      </w:ins>
      <w:del w:id="681" w:author="Jacky Shen" w:date="2015-10-03T13:00:00Z">
        <w:r w:rsidDel="00CD1524">
          <w:rPr>
            <w:rFonts w:hint="eastAsia"/>
          </w:rPr>
          <w:cr/>
        </w:r>
      </w:del>
    </w:p>
    <w:p w14:paraId="219D3FC7" w14:textId="77777777" w:rsidR="005471EF" w:rsidRDefault="005471EF" w:rsidP="005471EF">
      <w:del w:id="682" w:author="Jacky Shen" w:date="2015-10-03T13:00:00Z">
        <w:r w:rsidRPr="005471EF" w:rsidDel="00CD1524">
          <w:rPr>
            <w:rFonts w:eastAsia="SimSun" w:hint="eastAsia"/>
            <w:lang w:eastAsia="zh-CN"/>
          </w:rPr>
          <w:delText>用来追踪</w:delText>
        </w:r>
      </w:del>
    </w:p>
    <w:p w14:paraId="28A46C84" w14:textId="77777777" w:rsidR="005471EF" w:rsidRDefault="005471EF" w:rsidP="005471EF"/>
    <w:p w14:paraId="46E3D8C6" w14:textId="77777777" w:rsidR="005471EF" w:rsidRDefault="005471EF" w:rsidP="005471EF">
      <w:r w:rsidRPr="005471EF">
        <w:rPr>
          <w:rFonts w:eastAsia="SimSun"/>
          <w:lang w:eastAsia="zh-CN"/>
        </w:rPr>
        <w:t>228</w:t>
      </w:r>
    </w:p>
    <w:p w14:paraId="2DFFEF16" w14:textId="77777777" w:rsidR="005471EF" w:rsidRDefault="005471EF" w:rsidP="005471EF">
      <w:r w:rsidRPr="005471EF">
        <w:rPr>
          <w:rFonts w:eastAsia="SimSun"/>
          <w:lang w:eastAsia="zh-CN"/>
        </w:rPr>
        <w:t>00:11:31,759 --&gt; 00:</w:t>
      </w:r>
      <w:proofErr w:type="gramStart"/>
      <w:r w:rsidRPr="005471EF">
        <w:rPr>
          <w:rFonts w:eastAsia="SimSun"/>
          <w:lang w:eastAsia="zh-CN"/>
        </w:rPr>
        <w:t>11:38,000</w:t>
      </w:r>
      <w:proofErr w:type="gramEnd"/>
    </w:p>
    <w:p w14:paraId="4E83D996" w14:textId="77777777" w:rsidR="005471EF" w:rsidRDefault="005471EF" w:rsidP="005471EF">
      <w:r w:rsidRPr="005471EF">
        <w:rPr>
          <w:rFonts w:eastAsia="SimSun" w:hint="eastAsia"/>
          <w:lang w:eastAsia="zh-CN"/>
        </w:rPr>
        <w:t>好，我知道这个影片也许让</w:t>
      </w:r>
      <w:r w:rsidRPr="005471EF">
        <w:rPr>
          <w:rFonts w:eastAsia="SimSun"/>
          <w:lang w:eastAsia="zh-CN"/>
        </w:rPr>
        <w:t>Spotify</w:t>
      </w:r>
      <w:r w:rsidRPr="005471EF">
        <w:rPr>
          <w:rFonts w:eastAsia="SimSun" w:hint="eastAsia"/>
          <w:lang w:eastAsia="zh-CN"/>
        </w:rPr>
        <w:t>的</w:t>
      </w:r>
    </w:p>
    <w:p w14:paraId="333F2AFB" w14:textId="77777777" w:rsidR="005471EF" w:rsidRDefault="005471EF" w:rsidP="005471EF">
      <w:r w:rsidRPr="005471EF">
        <w:rPr>
          <w:rFonts w:eastAsia="SimSun" w:hint="eastAsia"/>
          <w:lang w:eastAsia="zh-CN"/>
        </w:rPr>
        <w:t>每件事看起来很</w:t>
      </w:r>
      <w:r>
        <w:rPr>
          <w:rFonts w:hint="eastAsia"/>
        </w:rPr>
        <w:cr/>
      </w:r>
    </w:p>
    <w:p w14:paraId="1960B0B5" w14:textId="77777777" w:rsidR="005471EF" w:rsidRDefault="005471EF" w:rsidP="005471EF">
      <w:r w:rsidRPr="005471EF">
        <w:rPr>
          <w:rFonts w:eastAsia="SimSun" w:hint="eastAsia"/>
          <w:lang w:eastAsia="zh-CN"/>
        </w:rPr>
        <w:t>美好</w:t>
      </w:r>
    </w:p>
    <w:p w14:paraId="2D67DB35" w14:textId="77777777" w:rsidR="005471EF" w:rsidRDefault="005471EF" w:rsidP="005471EF"/>
    <w:p w14:paraId="045156BA" w14:textId="77777777" w:rsidR="005471EF" w:rsidRDefault="005471EF" w:rsidP="005471EF">
      <w:r w:rsidRPr="005471EF">
        <w:rPr>
          <w:rFonts w:eastAsia="SimSun"/>
          <w:lang w:eastAsia="zh-CN"/>
        </w:rPr>
        <w:t>229</w:t>
      </w:r>
    </w:p>
    <w:p w14:paraId="3F78C236" w14:textId="77777777" w:rsidR="005471EF" w:rsidRDefault="005471EF" w:rsidP="005471EF">
      <w:r w:rsidRPr="005471EF">
        <w:rPr>
          <w:rFonts w:eastAsia="SimSun"/>
          <w:lang w:eastAsia="zh-CN"/>
        </w:rPr>
        <w:t>00:11:38,050 --&gt; 00:</w:t>
      </w:r>
      <w:proofErr w:type="gramStart"/>
      <w:r w:rsidRPr="005471EF">
        <w:rPr>
          <w:rFonts w:eastAsia="SimSun"/>
          <w:lang w:eastAsia="zh-CN"/>
        </w:rPr>
        <w:t>11:41,730</w:t>
      </w:r>
      <w:proofErr w:type="gramEnd"/>
    </w:p>
    <w:p w14:paraId="16BF64A4" w14:textId="77777777" w:rsidR="005471EF" w:rsidRDefault="005471EF" w:rsidP="005471EF">
      <w:r w:rsidRPr="005471EF">
        <w:rPr>
          <w:rFonts w:eastAsia="SimSun" w:hint="eastAsia"/>
          <w:lang w:eastAsia="zh-CN"/>
        </w:rPr>
        <w:t>但是，事实上</w:t>
      </w:r>
    </w:p>
    <w:p w14:paraId="4784A4F2" w14:textId="77777777" w:rsidR="005471EF" w:rsidRDefault="005471EF" w:rsidP="005471EF">
      <w:r w:rsidRPr="005471EF">
        <w:rPr>
          <w:rFonts w:eastAsia="SimSun" w:hint="eastAsia"/>
          <w:lang w:eastAsia="zh-CN"/>
        </w:rPr>
        <w:t>我们还有许多问题需要处理</w:t>
      </w:r>
    </w:p>
    <w:p w14:paraId="46B8A8B0" w14:textId="77777777" w:rsidR="005471EF" w:rsidRDefault="005471EF" w:rsidP="005471EF"/>
    <w:p w14:paraId="352C3A6F" w14:textId="77777777" w:rsidR="005471EF" w:rsidRDefault="005471EF" w:rsidP="005471EF">
      <w:r w:rsidRPr="005471EF">
        <w:rPr>
          <w:rFonts w:eastAsia="SimSun"/>
          <w:lang w:eastAsia="zh-CN"/>
        </w:rPr>
        <w:t>230</w:t>
      </w:r>
    </w:p>
    <w:p w14:paraId="7CCA8DA3" w14:textId="77777777" w:rsidR="005471EF" w:rsidRDefault="005471EF" w:rsidP="005471EF">
      <w:r w:rsidRPr="005471EF">
        <w:rPr>
          <w:rFonts w:eastAsia="SimSun"/>
          <w:lang w:eastAsia="zh-CN"/>
        </w:rPr>
        <w:t>00:11:41,730 --&gt; 00:</w:t>
      </w:r>
      <w:proofErr w:type="gramStart"/>
      <w:r w:rsidRPr="005471EF">
        <w:rPr>
          <w:rFonts w:eastAsia="SimSun"/>
          <w:lang w:eastAsia="zh-CN"/>
        </w:rPr>
        <w:t>11:44,940</w:t>
      </w:r>
      <w:proofErr w:type="gramEnd"/>
    </w:p>
    <w:p w14:paraId="01A893D7" w14:textId="17196982" w:rsidR="005471EF" w:rsidRDefault="005471EF" w:rsidP="005471EF">
      <w:r w:rsidRPr="005471EF">
        <w:rPr>
          <w:rFonts w:eastAsia="SimSun" w:hint="eastAsia"/>
          <w:lang w:eastAsia="zh-CN"/>
        </w:rPr>
        <w:t>我甚至可以</w:t>
      </w:r>
      <w:ins w:id="683" w:author="Jacky Shen" w:date="2015-10-03T13:01:00Z">
        <w:r w:rsidR="009B7425">
          <w:rPr>
            <w:rFonts w:eastAsia="SimSun"/>
            <w:lang w:eastAsia="zh-CN"/>
          </w:rPr>
          <w:t>开出一个</w:t>
        </w:r>
      </w:ins>
      <w:ins w:id="684" w:author="Jacky Shen" w:date="2015-10-03T13:02:00Z">
        <w:r w:rsidR="009B7425">
          <w:rPr>
            <w:rFonts w:eastAsia="SimSun" w:hint="eastAsia"/>
            <w:lang w:eastAsia="zh-CN"/>
          </w:rPr>
          <w:t>写满</w:t>
        </w:r>
      </w:ins>
      <w:ins w:id="685" w:author="Jacky Shen" w:date="2015-10-03T13:01:00Z">
        <w:r w:rsidR="009B7425">
          <w:rPr>
            <w:rFonts w:eastAsia="SimSun"/>
            <w:lang w:eastAsia="zh-CN"/>
          </w:rPr>
          <w:t>痛</w:t>
        </w:r>
        <w:r w:rsidR="009B7425">
          <w:rPr>
            <w:rFonts w:eastAsia="SimSun" w:hint="eastAsia"/>
            <w:lang w:eastAsia="zh-CN"/>
          </w:rPr>
          <w:t>点</w:t>
        </w:r>
        <w:r w:rsidR="009B7425">
          <w:rPr>
            <w:rFonts w:eastAsia="SimSun"/>
            <w:lang w:eastAsia="zh-CN"/>
          </w:rPr>
          <w:t>的长</w:t>
        </w:r>
      </w:ins>
      <w:del w:id="686" w:author="Jacky Shen" w:date="2015-10-03T13:01:00Z">
        <w:r w:rsidRPr="005471EF" w:rsidDel="009B7425">
          <w:rPr>
            <w:rFonts w:eastAsia="SimSun" w:hint="eastAsia"/>
            <w:lang w:eastAsia="zh-CN"/>
          </w:rPr>
          <w:delText>开个漏漏</w:delText>
        </w:r>
      </w:del>
      <w:r w:rsidRPr="005471EF">
        <w:rPr>
          <w:rFonts w:eastAsia="SimSun" w:hint="eastAsia"/>
          <w:lang w:eastAsia="zh-CN"/>
        </w:rPr>
        <w:t>长的清单</w:t>
      </w:r>
    </w:p>
    <w:p w14:paraId="3B3C48B1" w14:textId="77777777" w:rsidR="005471EF" w:rsidRDefault="005471EF" w:rsidP="005471EF"/>
    <w:p w14:paraId="12BD80E0" w14:textId="77777777" w:rsidR="005471EF" w:rsidRDefault="005471EF" w:rsidP="005471EF">
      <w:r w:rsidRPr="005471EF">
        <w:rPr>
          <w:rFonts w:eastAsia="SimSun"/>
          <w:lang w:eastAsia="zh-CN"/>
        </w:rPr>
        <w:t>231</w:t>
      </w:r>
    </w:p>
    <w:p w14:paraId="0B05D6C3" w14:textId="77777777" w:rsidR="005471EF" w:rsidRDefault="005471EF" w:rsidP="005471EF">
      <w:r w:rsidRPr="005471EF">
        <w:rPr>
          <w:rFonts w:eastAsia="SimSun"/>
          <w:lang w:eastAsia="zh-CN"/>
        </w:rPr>
        <w:t>00:11:44,950 --&gt; 00:</w:t>
      </w:r>
      <w:proofErr w:type="gramStart"/>
      <w:r w:rsidRPr="005471EF">
        <w:rPr>
          <w:rFonts w:eastAsia="SimSun"/>
          <w:lang w:eastAsia="zh-CN"/>
        </w:rPr>
        <w:t>11:47,480</w:t>
      </w:r>
      <w:proofErr w:type="gramEnd"/>
    </w:p>
    <w:p w14:paraId="7A0CB1F4" w14:textId="77777777" w:rsidR="005471EF" w:rsidRDefault="005471EF" w:rsidP="005471EF">
      <w:r w:rsidRPr="005471EF">
        <w:rPr>
          <w:rFonts w:eastAsia="SimSun" w:hint="eastAsia"/>
          <w:lang w:eastAsia="zh-CN"/>
        </w:rPr>
        <w:t>但是我不会，因为这份清单上</w:t>
      </w:r>
    </w:p>
    <w:p w14:paraId="5413E9E8" w14:textId="08353BAD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的问题会很快</w:t>
      </w:r>
      <w:del w:id="687" w:author="Jacky Shen" w:date="2015-10-03T13:03:00Z">
        <w:r w:rsidRPr="005471EF" w:rsidDel="009B7425">
          <w:rPr>
            <w:rFonts w:eastAsia="SimSun" w:hint="eastAsia"/>
            <w:lang w:eastAsia="zh-CN"/>
          </w:rPr>
          <w:delText>的被解决</w:delText>
        </w:r>
      </w:del>
      <w:ins w:id="688" w:author="Jacky Shen" w:date="2015-10-03T13:03:00Z">
        <w:r w:rsidR="009B7425">
          <w:rPr>
            <w:rFonts w:eastAsia="SimSun"/>
            <w:lang w:eastAsia="zh-CN"/>
          </w:rPr>
          <w:t>过时</w:t>
        </w:r>
      </w:ins>
    </w:p>
    <w:p w14:paraId="1B014452" w14:textId="77777777" w:rsidR="005471EF" w:rsidRDefault="005471EF" w:rsidP="005471EF"/>
    <w:p w14:paraId="1AA6CBDE" w14:textId="77777777" w:rsidR="005471EF" w:rsidRDefault="005471EF" w:rsidP="005471EF">
      <w:r w:rsidRPr="005471EF">
        <w:rPr>
          <w:rFonts w:eastAsia="SimSun"/>
          <w:lang w:eastAsia="zh-CN"/>
        </w:rPr>
        <w:t>232</w:t>
      </w:r>
    </w:p>
    <w:p w14:paraId="0BE7C178" w14:textId="77777777" w:rsidR="005471EF" w:rsidRDefault="005471EF" w:rsidP="005471EF">
      <w:r w:rsidRPr="005471EF">
        <w:rPr>
          <w:rFonts w:eastAsia="SimSun"/>
          <w:lang w:eastAsia="zh-CN"/>
        </w:rPr>
        <w:t>00:11:47,480 --&gt; 00:</w:t>
      </w:r>
      <w:proofErr w:type="gramStart"/>
      <w:r w:rsidRPr="005471EF">
        <w:rPr>
          <w:rFonts w:eastAsia="SimSun"/>
          <w:lang w:eastAsia="zh-CN"/>
        </w:rPr>
        <w:t>11:49,110</w:t>
      </w:r>
      <w:proofErr w:type="gramEnd"/>
    </w:p>
    <w:p w14:paraId="54F5C673" w14:textId="34BAE454" w:rsidR="005471EF" w:rsidDel="009B7425" w:rsidRDefault="005471EF" w:rsidP="009B7425">
      <w:pPr>
        <w:rPr>
          <w:del w:id="689" w:author="Jacky Shen" w:date="2015-10-03T13:02:00Z"/>
        </w:rPr>
        <w:pPrChange w:id="690" w:author="Jacky Shen" w:date="2015-10-03T13:02:00Z">
          <w:pPr/>
        </w:pPrChange>
      </w:pPr>
      <w:r w:rsidRPr="005471EF">
        <w:rPr>
          <w:rFonts w:eastAsia="SimSun" w:hint="eastAsia"/>
          <w:lang w:eastAsia="zh-CN"/>
        </w:rPr>
        <w:t>我们</w:t>
      </w:r>
      <w:ins w:id="691" w:author="Jacky Shen" w:date="2015-10-03T13:02:00Z">
        <w:r w:rsidR="009B7425" w:rsidRPr="005471EF">
          <w:rPr>
            <w:rFonts w:eastAsia="SimSun" w:hint="eastAsia"/>
            <w:lang w:eastAsia="zh-CN"/>
          </w:rPr>
          <w:t>快速</w:t>
        </w:r>
      </w:ins>
      <w:r w:rsidRPr="005471EF">
        <w:rPr>
          <w:rFonts w:eastAsia="SimSun" w:hint="eastAsia"/>
          <w:lang w:eastAsia="zh-CN"/>
        </w:rPr>
        <w:t>成长</w:t>
      </w:r>
      <w:del w:id="692" w:author="Jacky Shen" w:date="2015-10-03T13:02:00Z">
        <w:r w:rsidRPr="005471EF" w:rsidDel="009B7425">
          <w:rPr>
            <w:rFonts w:eastAsia="SimSun" w:hint="eastAsia"/>
            <w:lang w:eastAsia="zh-CN"/>
          </w:rPr>
          <w:delText>快</w:delText>
        </w:r>
        <w:r w:rsidDel="009B7425">
          <w:rPr>
            <w:rFonts w:hint="eastAsia"/>
          </w:rPr>
          <w:cr/>
        </w:r>
      </w:del>
    </w:p>
    <w:p w14:paraId="73CB09E8" w14:textId="6FB7BB21" w:rsidR="005471EF" w:rsidRDefault="005471EF" w:rsidP="009B7425">
      <w:pPr>
        <w:rPr>
          <w:rFonts w:hint="eastAsia"/>
        </w:rPr>
      </w:pPr>
      <w:del w:id="693" w:author="Jacky Shen" w:date="2015-10-03T13:02:00Z">
        <w:r w:rsidRPr="005471EF" w:rsidDel="009B7425">
          <w:rPr>
            <w:rFonts w:eastAsia="SimSun" w:hint="eastAsia"/>
            <w:lang w:eastAsia="zh-CN"/>
          </w:rPr>
          <w:delText>速</w:delText>
        </w:r>
      </w:del>
      <w:r w:rsidRPr="005471EF">
        <w:rPr>
          <w:rFonts w:eastAsia="SimSun" w:hint="eastAsia"/>
          <w:lang w:eastAsia="zh-CN"/>
        </w:rPr>
        <w:t>，</w:t>
      </w:r>
      <w:del w:id="694" w:author="Jacky Shen" w:date="2015-10-03T13:02:00Z">
        <w:r w:rsidRPr="005471EF" w:rsidDel="009B7425">
          <w:rPr>
            <w:rFonts w:eastAsia="SimSun" w:hint="eastAsia"/>
            <w:lang w:eastAsia="zh-CN"/>
          </w:rPr>
          <w:delText>瞬息万变</w:delText>
        </w:r>
      </w:del>
      <w:ins w:id="695" w:author="Jacky Shen" w:date="2015-10-03T13:02:00Z">
        <w:r w:rsidR="009B7425">
          <w:rPr>
            <w:rFonts w:eastAsia="SimSun"/>
            <w:lang w:eastAsia="zh-CN"/>
          </w:rPr>
          <w:t>快速改变</w:t>
        </w:r>
      </w:ins>
    </w:p>
    <w:p w14:paraId="4F480B35" w14:textId="77777777" w:rsidR="005471EF" w:rsidRDefault="005471EF" w:rsidP="005471EF"/>
    <w:p w14:paraId="19E2C8E6" w14:textId="77777777" w:rsidR="005471EF" w:rsidRDefault="005471EF" w:rsidP="005471EF">
      <w:r w:rsidRPr="005471EF">
        <w:rPr>
          <w:rFonts w:eastAsia="SimSun"/>
          <w:lang w:eastAsia="zh-CN"/>
        </w:rPr>
        <w:t>233</w:t>
      </w:r>
    </w:p>
    <w:p w14:paraId="2C41CE76" w14:textId="77777777" w:rsidR="005471EF" w:rsidRDefault="005471EF" w:rsidP="005471EF">
      <w:r w:rsidRPr="005471EF">
        <w:rPr>
          <w:rFonts w:eastAsia="SimSun"/>
          <w:lang w:eastAsia="zh-CN"/>
        </w:rPr>
        <w:t>00:11:49,110 --&gt; 00:</w:t>
      </w:r>
      <w:proofErr w:type="gramStart"/>
      <w:r w:rsidRPr="005471EF">
        <w:rPr>
          <w:rFonts w:eastAsia="SimSun"/>
          <w:lang w:eastAsia="zh-CN"/>
        </w:rPr>
        <w:t>11:54,300</w:t>
      </w:r>
      <w:proofErr w:type="gramEnd"/>
    </w:p>
    <w:p w14:paraId="739A5377" w14:textId="6BBA0092" w:rsidR="005471EF" w:rsidRDefault="005471EF" w:rsidP="005471EF">
      <w:r w:rsidRPr="005471EF">
        <w:rPr>
          <w:rFonts w:eastAsia="SimSun" w:hint="eastAsia"/>
          <w:lang w:eastAsia="zh-CN"/>
        </w:rPr>
        <w:t>今天看起来聪明的</w:t>
      </w:r>
      <w:ins w:id="696" w:author="Jacky Shen" w:date="2015-10-03T13:02:00Z">
        <w:r w:rsidR="009B7425">
          <w:rPr>
            <w:rFonts w:eastAsia="SimSun"/>
            <w:lang w:eastAsia="zh-CN"/>
          </w:rPr>
          <w:t>解决方案</w:t>
        </w:r>
      </w:ins>
      <w:del w:id="697" w:author="Jacky Shen" w:date="2015-10-03T13:02:00Z">
        <w:r w:rsidRPr="005471EF" w:rsidDel="009B7425">
          <w:rPr>
            <w:rFonts w:eastAsia="SimSun" w:hint="eastAsia"/>
            <w:lang w:eastAsia="zh-CN"/>
          </w:rPr>
          <w:delText>方法</w:delText>
        </w:r>
      </w:del>
    </w:p>
    <w:p w14:paraId="0280EAD4" w14:textId="7692DEF1" w:rsidR="005471EF" w:rsidRDefault="005471EF" w:rsidP="005471EF">
      <w:pPr>
        <w:rPr>
          <w:rFonts w:hint="eastAsia"/>
          <w:lang w:eastAsia="zh-CN"/>
        </w:rPr>
      </w:pPr>
      <w:r w:rsidRPr="005471EF">
        <w:rPr>
          <w:rFonts w:eastAsia="SimSun" w:hint="eastAsia"/>
          <w:lang w:eastAsia="zh-CN"/>
        </w:rPr>
        <w:t>可能明天会造成一个难缠的</w:t>
      </w:r>
      <w:r>
        <w:rPr>
          <w:rFonts w:hint="eastAsia"/>
        </w:rPr>
        <w:cr/>
      </w:r>
      <w:ins w:id="698" w:author="Jacky Shen" w:date="2015-10-03T13:02:00Z">
        <w:r w:rsidR="009B7425">
          <w:t>新</w:t>
        </w:r>
      </w:ins>
    </w:p>
    <w:p w14:paraId="26BD7E64" w14:textId="77777777" w:rsidR="005471EF" w:rsidRDefault="005471EF" w:rsidP="005471EF">
      <w:r w:rsidRPr="005471EF">
        <w:rPr>
          <w:rFonts w:eastAsia="SimSun" w:hint="eastAsia"/>
          <w:lang w:eastAsia="zh-CN"/>
        </w:rPr>
        <w:t>问题</w:t>
      </w:r>
    </w:p>
    <w:p w14:paraId="4EA67EB9" w14:textId="77777777" w:rsidR="005471EF" w:rsidRDefault="005471EF" w:rsidP="005471EF"/>
    <w:p w14:paraId="6458591E" w14:textId="77777777" w:rsidR="005471EF" w:rsidRDefault="005471EF" w:rsidP="005471EF">
      <w:r w:rsidRPr="005471EF">
        <w:rPr>
          <w:rFonts w:eastAsia="SimSun"/>
          <w:lang w:eastAsia="zh-CN"/>
        </w:rPr>
        <w:t>234</w:t>
      </w:r>
    </w:p>
    <w:p w14:paraId="2C5FD2E7" w14:textId="77777777" w:rsidR="005471EF" w:rsidRDefault="005471EF" w:rsidP="005471EF">
      <w:r w:rsidRPr="005471EF">
        <w:rPr>
          <w:rFonts w:eastAsia="SimSun"/>
          <w:lang w:eastAsia="zh-CN"/>
        </w:rPr>
        <w:t>00:11:54,329 --&gt; 00:</w:t>
      </w:r>
      <w:proofErr w:type="gramStart"/>
      <w:r w:rsidRPr="005471EF">
        <w:rPr>
          <w:rFonts w:eastAsia="SimSun"/>
          <w:lang w:eastAsia="zh-CN"/>
        </w:rPr>
        <w:t>11:56,679</w:t>
      </w:r>
      <w:proofErr w:type="gramEnd"/>
    </w:p>
    <w:p w14:paraId="732ABD2F" w14:textId="77777777" w:rsidR="005471EF" w:rsidRDefault="005471EF" w:rsidP="005471EF">
      <w:r w:rsidRPr="005471EF">
        <w:rPr>
          <w:rFonts w:eastAsia="SimSun" w:hint="eastAsia"/>
          <w:lang w:eastAsia="zh-CN"/>
        </w:rPr>
        <w:t>只因为我们成长了，然后每件事情都不同了</w:t>
      </w:r>
    </w:p>
    <w:p w14:paraId="49A8A909" w14:textId="77777777" w:rsidR="005471EF" w:rsidRDefault="005471EF" w:rsidP="005471EF"/>
    <w:p w14:paraId="6669ACF0" w14:textId="77777777" w:rsidR="005471EF" w:rsidRDefault="005471EF" w:rsidP="005471EF">
      <w:r w:rsidRPr="005471EF">
        <w:rPr>
          <w:rFonts w:eastAsia="SimSun"/>
          <w:lang w:eastAsia="zh-CN"/>
        </w:rPr>
        <w:t>235</w:t>
      </w:r>
    </w:p>
    <w:p w14:paraId="7F1C57E3" w14:textId="77777777" w:rsidR="005471EF" w:rsidRDefault="005471EF" w:rsidP="005471EF">
      <w:r w:rsidRPr="005471EF">
        <w:rPr>
          <w:rFonts w:eastAsia="SimSun"/>
          <w:lang w:eastAsia="zh-CN"/>
        </w:rPr>
        <w:t>00:11:56,679 --&gt; 00:</w:t>
      </w:r>
      <w:proofErr w:type="gramStart"/>
      <w:r w:rsidRPr="005471EF">
        <w:rPr>
          <w:rFonts w:eastAsia="SimSun"/>
          <w:lang w:eastAsia="zh-CN"/>
        </w:rPr>
        <w:t>12:01,400</w:t>
      </w:r>
      <w:proofErr w:type="gramEnd"/>
    </w:p>
    <w:p w14:paraId="7D64A476" w14:textId="77777777" w:rsidR="005471EF" w:rsidRDefault="005471EF" w:rsidP="005471EF">
      <w:r w:rsidRPr="005471EF">
        <w:rPr>
          <w:rFonts w:eastAsia="SimSun" w:hint="eastAsia"/>
          <w:lang w:eastAsia="zh-CN"/>
        </w:rPr>
        <w:t>然而，大多数问题都很短暂</w:t>
      </w:r>
    </w:p>
    <w:p w14:paraId="19062C98" w14:textId="2A1DF133" w:rsidR="005471EF" w:rsidRDefault="005471EF" w:rsidP="005471EF">
      <w:r w:rsidRPr="005471EF">
        <w:rPr>
          <w:rFonts w:eastAsia="SimSun" w:hint="eastAsia"/>
          <w:lang w:eastAsia="zh-CN"/>
        </w:rPr>
        <w:t>因为</w:t>
      </w:r>
      <w:ins w:id="699" w:author="Jacky Shen" w:date="2015-10-03T13:03:00Z">
        <w:r w:rsidR="009B7425">
          <w:rPr>
            <w:rFonts w:eastAsia="SimSun"/>
            <w:lang w:eastAsia="zh-CN"/>
          </w:rPr>
          <w:t>人们</w:t>
        </w:r>
      </w:ins>
      <w:del w:id="700" w:author="Jacky Shen" w:date="2015-10-03T13:03:00Z">
        <w:r w:rsidRPr="005471EF" w:rsidDel="009B7425">
          <w:rPr>
            <w:rFonts w:eastAsia="SimSun" w:hint="eastAsia"/>
            <w:lang w:eastAsia="zh-CN"/>
          </w:rPr>
          <w:delText>我们会</w:delText>
        </w:r>
      </w:del>
      <w:r w:rsidRPr="005471EF">
        <w:rPr>
          <w:rFonts w:eastAsia="SimSun" w:hint="eastAsia"/>
          <w:lang w:eastAsia="zh-CN"/>
        </w:rPr>
        <w:t>确实</w:t>
      </w:r>
      <w:del w:id="701" w:author="Jacky Shen" w:date="2015-10-03T13:03:00Z">
        <w:r w:rsidRPr="005471EF" w:rsidDel="009B7425">
          <w:rPr>
            <w:rFonts w:eastAsia="SimSun" w:hint="eastAsia"/>
            <w:lang w:eastAsia="zh-CN"/>
          </w:rPr>
          <w:delText>的去解决问题</w:delText>
        </w:r>
      </w:del>
      <w:ins w:id="702" w:author="Jacky Shen" w:date="2015-10-03T13:03:00Z">
        <w:r w:rsidR="009B7425">
          <w:rPr>
            <w:rFonts w:eastAsia="SimSun" w:hint="eastAsia"/>
            <w:lang w:eastAsia="zh-CN"/>
          </w:rPr>
          <w:t>会</w:t>
        </w:r>
        <w:r w:rsidR="009B7425" w:rsidRPr="005471EF">
          <w:rPr>
            <w:rFonts w:eastAsia="SimSun" w:hint="eastAsia"/>
            <w:lang w:eastAsia="zh-CN"/>
          </w:rPr>
          <w:t>去解决问题</w:t>
        </w:r>
      </w:ins>
    </w:p>
    <w:p w14:paraId="1CE98216" w14:textId="77777777" w:rsidR="005471EF" w:rsidRDefault="005471EF" w:rsidP="005471EF"/>
    <w:p w14:paraId="453048AE" w14:textId="77777777" w:rsidR="005471EF" w:rsidRDefault="005471EF" w:rsidP="005471EF">
      <w:r w:rsidRPr="005471EF">
        <w:rPr>
          <w:rFonts w:eastAsia="SimSun"/>
          <w:lang w:eastAsia="zh-CN"/>
        </w:rPr>
        <w:t>236</w:t>
      </w:r>
    </w:p>
    <w:p w14:paraId="68610803" w14:textId="77777777" w:rsidR="005471EF" w:rsidRDefault="005471EF" w:rsidP="005471EF">
      <w:r w:rsidRPr="005471EF">
        <w:rPr>
          <w:rFonts w:eastAsia="SimSun"/>
          <w:lang w:eastAsia="zh-CN"/>
        </w:rPr>
        <w:t>00:12:01,480 --&gt; 00:</w:t>
      </w:r>
      <w:proofErr w:type="gramStart"/>
      <w:r w:rsidRPr="005471EF">
        <w:rPr>
          <w:rFonts w:eastAsia="SimSun"/>
          <w:lang w:eastAsia="zh-CN"/>
        </w:rPr>
        <w:t>12:05,410</w:t>
      </w:r>
      <w:proofErr w:type="gramEnd"/>
    </w:p>
    <w:p w14:paraId="6D7D3BE5" w14:textId="77777777" w:rsidR="005471EF" w:rsidRDefault="005471EF" w:rsidP="005471EF">
      <w:r w:rsidRPr="005471EF">
        <w:rPr>
          <w:rFonts w:eastAsia="SimSun" w:hint="eastAsia"/>
          <w:lang w:eastAsia="zh-CN"/>
        </w:rPr>
        <w:t>这间公司特别擅长改造</w:t>
      </w:r>
    </w:p>
    <w:p w14:paraId="786FB41A" w14:textId="77777777" w:rsidR="005471EF" w:rsidRDefault="005471EF" w:rsidP="005471EF">
      <w:r w:rsidRPr="005471EF">
        <w:rPr>
          <w:rFonts w:eastAsia="SimSun" w:hint="eastAsia"/>
          <w:lang w:eastAsia="zh-CN"/>
        </w:rPr>
        <w:t>像是架构、流程、组织</w:t>
      </w:r>
    </w:p>
    <w:p w14:paraId="705D49A5" w14:textId="77777777" w:rsidR="005471EF" w:rsidRDefault="005471EF" w:rsidP="005471EF"/>
    <w:p w14:paraId="45DF370D" w14:textId="77777777" w:rsidR="005471EF" w:rsidRDefault="005471EF" w:rsidP="005471EF">
      <w:r w:rsidRPr="005471EF">
        <w:rPr>
          <w:rFonts w:eastAsia="SimSun"/>
          <w:lang w:eastAsia="zh-CN"/>
        </w:rPr>
        <w:t>237</w:t>
      </w:r>
    </w:p>
    <w:p w14:paraId="1F4FCE28" w14:textId="77777777" w:rsidR="005471EF" w:rsidRDefault="005471EF" w:rsidP="005471EF">
      <w:r w:rsidRPr="005471EF">
        <w:rPr>
          <w:rFonts w:eastAsia="SimSun"/>
          <w:lang w:eastAsia="zh-CN"/>
        </w:rPr>
        <w:t>00:12:05,410 --&gt;</w:t>
      </w:r>
      <w:r>
        <w:t xml:space="preserve"> </w:t>
      </w:r>
      <w:r>
        <w:cr/>
      </w:r>
    </w:p>
    <w:p w14:paraId="53A4A59A" w14:textId="77777777" w:rsidR="005471EF" w:rsidRDefault="005471EF" w:rsidP="005471EF">
      <w:r w:rsidRPr="005471EF">
        <w:rPr>
          <w:rFonts w:eastAsia="SimSun"/>
          <w:lang w:eastAsia="zh-CN"/>
        </w:rPr>
        <w:t>00:12:07,699</w:t>
      </w:r>
    </w:p>
    <w:p w14:paraId="6E71F350" w14:textId="77777777" w:rsidR="005471EF" w:rsidRDefault="005471EF" w:rsidP="005471EF">
      <w:r w:rsidRPr="005471EF">
        <w:rPr>
          <w:rFonts w:eastAsia="SimSun" w:hint="eastAsia"/>
          <w:lang w:eastAsia="zh-CN"/>
        </w:rPr>
        <w:t>或任何必须用来解决问题的事物</w:t>
      </w:r>
    </w:p>
    <w:p w14:paraId="24903342" w14:textId="77777777" w:rsidR="005471EF" w:rsidRDefault="005471EF" w:rsidP="005471EF"/>
    <w:p w14:paraId="4B0B33BB" w14:textId="77777777" w:rsidR="005471EF" w:rsidRDefault="005471EF" w:rsidP="005471EF">
      <w:r w:rsidRPr="005471EF">
        <w:rPr>
          <w:rFonts w:eastAsia="SimSun"/>
          <w:lang w:eastAsia="zh-CN"/>
        </w:rPr>
        <w:t>238</w:t>
      </w:r>
    </w:p>
    <w:p w14:paraId="07CC7516" w14:textId="77777777" w:rsidR="005471EF" w:rsidRDefault="005471EF" w:rsidP="005471EF">
      <w:r w:rsidRPr="005471EF">
        <w:rPr>
          <w:rFonts w:eastAsia="SimSun"/>
          <w:lang w:eastAsia="zh-CN"/>
        </w:rPr>
        <w:t>00:12:07,699 --&gt; 00:</w:t>
      </w:r>
      <w:proofErr w:type="gramStart"/>
      <w:r w:rsidRPr="005471EF">
        <w:rPr>
          <w:rFonts w:eastAsia="SimSun"/>
          <w:lang w:eastAsia="zh-CN"/>
        </w:rPr>
        <w:t>12:09,660</w:t>
      </w:r>
      <w:proofErr w:type="gramEnd"/>
    </w:p>
    <w:p w14:paraId="49B492E6" w14:textId="77777777" w:rsidR="005471EF" w:rsidRDefault="005471EF" w:rsidP="005471EF">
      <w:r w:rsidRPr="005471EF">
        <w:rPr>
          <w:rFonts w:eastAsia="SimSun" w:hint="eastAsia"/>
          <w:lang w:eastAsia="zh-CN"/>
        </w:rPr>
        <w:t>而这就是关键所在</w:t>
      </w:r>
    </w:p>
    <w:p w14:paraId="2F746D74" w14:textId="77777777" w:rsidR="005471EF" w:rsidRDefault="005471EF" w:rsidP="005471EF"/>
    <w:p w14:paraId="2097C433" w14:textId="77777777" w:rsidR="005471EF" w:rsidRDefault="005471EF" w:rsidP="005471EF">
      <w:r w:rsidRPr="005471EF">
        <w:rPr>
          <w:rFonts w:eastAsia="SimSun"/>
          <w:lang w:eastAsia="zh-CN"/>
        </w:rPr>
        <w:t>239</w:t>
      </w:r>
    </w:p>
    <w:p w14:paraId="794E8FD2" w14:textId="77777777" w:rsidR="005471EF" w:rsidRDefault="005471EF" w:rsidP="005471EF">
      <w:r w:rsidRPr="005471EF">
        <w:rPr>
          <w:rFonts w:eastAsia="SimSun"/>
          <w:lang w:eastAsia="zh-CN"/>
        </w:rPr>
        <w:t>00:12:09,660 --&gt; 00:</w:t>
      </w:r>
      <w:proofErr w:type="gramStart"/>
      <w:r w:rsidRPr="005471EF">
        <w:rPr>
          <w:rFonts w:eastAsia="SimSun"/>
          <w:lang w:eastAsia="zh-CN"/>
        </w:rPr>
        <w:t>12:13,290</w:t>
      </w:r>
      <w:proofErr w:type="gramEnd"/>
    </w:p>
    <w:p w14:paraId="55F06D70" w14:textId="407B6614" w:rsidR="005471EF" w:rsidRDefault="009B7425" w:rsidP="005471EF">
      <w:ins w:id="703" w:author="Jacky Shen" w:date="2015-10-03T13:04:00Z">
        <w:r>
          <w:rPr>
            <w:rFonts w:eastAsia="SimSun"/>
            <w:lang w:eastAsia="zh-CN"/>
          </w:rPr>
          <w:t>健康</w:t>
        </w:r>
      </w:ins>
      <w:del w:id="704" w:author="Jacky Shen" w:date="2015-10-03T13:04:00Z">
        <w:r w:rsidR="005471EF" w:rsidRPr="005471EF" w:rsidDel="009B7425">
          <w:rPr>
            <w:rFonts w:eastAsia="SimSun" w:hint="eastAsia"/>
            <w:lang w:eastAsia="zh-CN"/>
          </w:rPr>
          <w:delText>健全</w:delText>
        </w:r>
      </w:del>
      <w:r w:rsidR="005471EF" w:rsidRPr="005471EF">
        <w:rPr>
          <w:rFonts w:eastAsia="SimSun" w:hint="eastAsia"/>
          <w:lang w:eastAsia="zh-CN"/>
        </w:rPr>
        <w:t>的文化可修复有问题的流程</w:t>
      </w:r>
    </w:p>
    <w:p w14:paraId="03A34F29" w14:textId="77777777" w:rsidR="005471EF" w:rsidRDefault="005471EF" w:rsidP="005471EF"/>
    <w:p w14:paraId="2B2099D5" w14:textId="77777777" w:rsidR="005471EF" w:rsidRDefault="005471EF" w:rsidP="005471EF">
      <w:r w:rsidRPr="005471EF">
        <w:rPr>
          <w:rFonts w:eastAsia="SimSun"/>
          <w:lang w:eastAsia="zh-CN"/>
        </w:rPr>
        <w:t>240</w:t>
      </w:r>
    </w:p>
    <w:p w14:paraId="1CBA543A" w14:textId="77777777" w:rsidR="005471EF" w:rsidRDefault="005471EF" w:rsidP="005471EF">
      <w:r w:rsidRPr="005471EF">
        <w:rPr>
          <w:rFonts w:eastAsia="SimSun"/>
          <w:lang w:eastAsia="zh-CN"/>
        </w:rPr>
        <w:t>00:12:13,290 --&gt;</w:t>
      </w:r>
      <w:r>
        <w:t xml:space="preserve"> </w:t>
      </w:r>
      <w:r>
        <w:cr/>
      </w:r>
    </w:p>
    <w:p w14:paraId="333DF25D" w14:textId="77777777" w:rsidR="005471EF" w:rsidRDefault="005471EF" w:rsidP="005471EF">
      <w:r w:rsidRPr="005471EF">
        <w:rPr>
          <w:rFonts w:eastAsia="SimSun"/>
          <w:lang w:eastAsia="zh-CN"/>
        </w:rPr>
        <w:t>00:12:17,000</w:t>
      </w:r>
    </w:p>
    <w:p w14:paraId="6A87A396" w14:textId="77777777" w:rsidR="005471EF" w:rsidRDefault="005471EF" w:rsidP="005471EF">
      <w:r w:rsidRPr="005471EF">
        <w:rPr>
          <w:rFonts w:eastAsia="SimSun" w:hint="eastAsia"/>
          <w:lang w:eastAsia="zh-CN"/>
        </w:rPr>
        <w:t>由于文化是如此重要</w:t>
      </w:r>
    </w:p>
    <w:p w14:paraId="709BAE78" w14:textId="5907E767" w:rsidR="005471EF" w:rsidRDefault="005471EF" w:rsidP="005471EF">
      <w:r w:rsidRPr="005471EF">
        <w:rPr>
          <w:rFonts w:eastAsia="SimSun" w:hint="eastAsia"/>
          <w:lang w:eastAsia="zh-CN"/>
        </w:rPr>
        <w:t>因此我们花了很大的</w:t>
      </w:r>
      <w:ins w:id="705" w:author="Jacky Shen" w:date="2015-10-03T13:04:00Z">
        <w:r w:rsidR="009B7425">
          <w:rPr>
            <w:rFonts w:eastAsia="SimSun"/>
            <w:lang w:eastAsia="zh-CN"/>
          </w:rPr>
          <w:t>精力</w:t>
        </w:r>
      </w:ins>
      <w:del w:id="706" w:author="Jacky Shen" w:date="2015-10-03T13:04:00Z">
        <w:r w:rsidRPr="005471EF" w:rsidDel="009B7425">
          <w:rPr>
            <w:rFonts w:eastAsia="SimSun" w:hint="eastAsia"/>
            <w:lang w:eastAsia="zh-CN"/>
          </w:rPr>
          <w:delText>心力</w:delText>
        </w:r>
      </w:del>
      <w:r w:rsidRPr="005471EF">
        <w:rPr>
          <w:rFonts w:eastAsia="SimSun" w:hint="eastAsia"/>
          <w:lang w:eastAsia="zh-CN"/>
        </w:rPr>
        <w:t>去强化它</w:t>
      </w:r>
    </w:p>
    <w:p w14:paraId="1F8130E6" w14:textId="77777777" w:rsidR="005471EF" w:rsidRDefault="005471EF" w:rsidP="005471EF"/>
    <w:p w14:paraId="3A3DB269" w14:textId="77777777" w:rsidR="005471EF" w:rsidRDefault="005471EF" w:rsidP="005471EF">
      <w:r w:rsidRPr="005471EF">
        <w:rPr>
          <w:rFonts w:eastAsia="SimSun"/>
          <w:lang w:eastAsia="zh-CN"/>
        </w:rPr>
        <w:t>241</w:t>
      </w:r>
    </w:p>
    <w:p w14:paraId="6BF22B3A" w14:textId="77777777" w:rsidR="005471EF" w:rsidRDefault="005471EF" w:rsidP="005471EF">
      <w:r w:rsidRPr="005471EF">
        <w:rPr>
          <w:rFonts w:eastAsia="SimSun"/>
          <w:lang w:eastAsia="zh-CN"/>
        </w:rPr>
        <w:t>00:12:17,019 --&gt;</w:t>
      </w:r>
      <w:r>
        <w:t xml:space="preserve"> </w:t>
      </w:r>
      <w:r>
        <w:cr/>
      </w:r>
    </w:p>
    <w:p w14:paraId="44713C0B" w14:textId="77777777" w:rsidR="005471EF" w:rsidRDefault="005471EF" w:rsidP="005471EF">
      <w:r w:rsidRPr="005471EF">
        <w:rPr>
          <w:rFonts w:eastAsia="SimSun"/>
          <w:lang w:eastAsia="zh-CN"/>
        </w:rPr>
        <w:t>00:12:19,259</w:t>
      </w:r>
    </w:p>
    <w:p w14:paraId="47194218" w14:textId="2857C8A1" w:rsidR="005471EF" w:rsidRDefault="005471EF" w:rsidP="005471EF">
      <w:r w:rsidRPr="005471EF">
        <w:rPr>
          <w:rFonts w:eastAsia="SimSun" w:hint="eastAsia"/>
          <w:lang w:eastAsia="zh-CN"/>
        </w:rPr>
        <w:t>这支影片只是一个小</w:t>
      </w:r>
      <w:ins w:id="707" w:author="Jacky Shen" w:date="2015-10-03T13:06:00Z">
        <w:r w:rsidR="00531127">
          <w:rPr>
            <w:rFonts w:eastAsia="SimSun"/>
            <w:lang w:eastAsia="zh-CN"/>
          </w:rPr>
          <w:t>例子</w:t>
        </w:r>
      </w:ins>
      <w:del w:id="708" w:author="Jacky Shen" w:date="2015-10-03T13:06:00Z">
        <w:r w:rsidRPr="005471EF" w:rsidDel="00531127">
          <w:rPr>
            <w:rFonts w:eastAsia="SimSun" w:hint="eastAsia"/>
            <w:lang w:eastAsia="zh-CN"/>
          </w:rPr>
          <w:delText>范例</w:delText>
        </w:r>
      </w:del>
    </w:p>
    <w:p w14:paraId="2F09733A" w14:textId="77777777" w:rsidR="005471EF" w:rsidRDefault="005471EF" w:rsidP="005471EF"/>
    <w:p w14:paraId="1896501D" w14:textId="77777777" w:rsidR="005471EF" w:rsidRDefault="005471EF" w:rsidP="005471EF">
      <w:r w:rsidRPr="005471EF">
        <w:rPr>
          <w:rFonts w:eastAsia="SimSun"/>
          <w:lang w:eastAsia="zh-CN"/>
        </w:rPr>
        <w:t>242</w:t>
      </w:r>
    </w:p>
    <w:p w14:paraId="598C2C6B" w14:textId="77777777" w:rsidR="005471EF" w:rsidRDefault="005471EF" w:rsidP="005471EF">
      <w:r w:rsidRPr="005471EF">
        <w:rPr>
          <w:rFonts w:eastAsia="SimSun"/>
          <w:lang w:eastAsia="zh-CN"/>
        </w:rPr>
        <w:t>00:12:19,259 --&gt; 00:</w:t>
      </w:r>
      <w:proofErr w:type="gramStart"/>
      <w:r w:rsidRPr="005471EF">
        <w:rPr>
          <w:rFonts w:eastAsia="SimSun"/>
          <w:lang w:eastAsia="zh-CN"/>
        </w:rPr>
        <w:t>12:21,110</w:t>
      </w:r>
      <w:proofErr w:type="gramEnd"/>
    </w:p>
    <w:p w14:paraId="7190F470" w14:textId="2D0A66C3" w:rsidR="005471EF" w:rsidDel="00531127" w:rsidRDefault="005471EF" w:rsidP="005471EF">
      <w:pPr>
        <w:rPr>
          <w:del w:id="709" w:author="Jacky Shen" w:date="2015-10-03T13:06:00Z"/>
        </w:rPr>
      </w:pPr>
      <w:r w:rsidRPr="005471EF">
        <w:rPr>
          <w:rFonts w:eastAsia="SimSun" w:hint="eastAsia"/>
          <w:lang w:eastAsia="zh-CN"/>
        </w:rPr>
        <w:t>没有人可以</w:t>
      </w:r>
      <w:ins w:id="710" w:author="Jacky Shen" w:date="2015-10-03T13:06:00Z">
        <w:r w:rsidR="00531127">
          <w:rPr>
            <w:rFonts w:eastAsia="SimSun"/>
            <w:lang w:eastAsia="zh-CN"/>
          </w:rPr>
          <w:t>真的</w:t>
        </w:r>
      </w:ins>
      <w:del w:id="711" w:author="Jacky Shen" w:date="2015-10-03T13:06:00Z">
        <w:r w:rsidRPr="005471EF" w:rsidDel="00531127">
          <w:rPr>
            <w:rFonts w:eastAsia="SimSun" w:hint="eastAsia"/>
            <w:lang w:eastAsia="zh-CN"/>
          </w:rPr>
          <w:delText>真地掌握</w:delText>
        </w:r>
      </w:del>
      <w:ins w:id="712" w:author="Jacky Shen" w:date="2015-10-03T13:06:00Z">
        <w:r w:rsidR="00531127">
          <w:rPr>
            <w:rFonts w:eastAsia="SimSun"/>
            <w:lang w:eastAsia="zh-CN"/>
          </w:rPr>
          <w:t>拥有</w:t>
        </w:r>
      </w:ins>
      <w:del w:id="713" w:author="Jacky Shen" w:date="2015-10-03T13:06:00Z">
        <w:r w:rsidRPr="005471EF" w:rsidDel="00531127">
          <w:rPr>
            <w:rFonts w:eastAsia="SimSun" w:hint="eastAsia"/>
            <w:lang w:eastAsia="zh-CN"/>
          </w:rPr>
          <w:delText>某种</w:delText>
        </w:r>
        <w:r w:rsidDel="00531127">
          <w:rPr>
            <w:rFonts w:hint="eastAsia"/>
          </w:rPr>
          <w:cr/>
        </w:r>
      </w:del>
    </w:p>
    <w:p w14:paraId="60FE5848" w14:textId="77777777" w:rsidR="005471EF" w:rsidRDefault="005471EF" w:rsidP="005471EF">
      <w:r w:rsidRPr="005471EF">
        <w:rPr>
          <w:rFonts w:eastAsia="SimSun" w:hint="eastAsia"/>
          <w:lang w:eastAsia="zh-CN"/>
        </w:rPr>
        <w:t>文化</w:t>
      </w:r>
    </w:p>
    <w:p w14:paraId="188DBC11" w14:textId="77777777" w:rsidR="005471EF" w:rsidRDefault="005471EF" w:rsidP="005471EF"/>
    <w:p w14:paraId="10749FF6" w14:textId="77777777" w:rsidR="005471EF" w:rsidRDefault="005471EF" w:rsidP="005471EF">
      <w:r w:rsidRPr="005471EF">
        <w:rPr>
          <w:rFonts w:eastAsia="SimSun"/>
          <w:lang w:eastAsia="zh-CN"/>
        </w:rPr>
        <w:t>243</w:t>
      </w:r>
    </w:p>
    <w:p w14:paraId="6529544A" w14:textId="77777777" w:rsidR="005471EF" w:rsidRDefault="005471EF" w:rsidP="005471EF">
      <w:r w:rsidRPr="005471EF">
        <w:rPr>
          <w:rFonts w:eastAsia="SimSun"/>
          <w:lang w:eastAsia="zh-CN"/>
        </w:rPr>
        <w:t>00:12:21,110 --&gt; 00:</w:t>
      </w:r>
      <w:proofErr w:type="gramStart"/>
      <w:r w:rsidRPr="005471EF">
        <w:rPr>
          <w:rFonts w:eastAsia="SimSun"/>
          <w:lang w:eastAsia="zh-CN"/>
        </w:rPr>
        <w:t>12:23,540</w:t>
      </w:r>
      <w:proofErr w:type="gramEnd"/>
    </w:p>
    <w:p w14:paraId="7D93965C" w14:textId="5D9C7155" w:rsidR="005471EF" w:rsidRDefault="00531127" w:rsidP="005471EF">
      <w:ins w:id="714" w:author="Jacky Shen" w:date="2015-10-03T13:06:00Z">
        <w:r>
          <w:rPr>
            <w:rFonts w:eastAsia="SimSun"/>
            <w:lang w:eastAsia="zh-CN"/>
          </w:rPr>
          <w:t>但</w:t>
        </w:r>
      </w:ins>
      <w:del w:id="715" w:author="Jacky Shen" w:date="2015-10-03T13:06:00Z">
        <w:r w:rsidR="005471EF" w:rsidRPr="005471EF" w:rsidDel="00531127">
          <w:rPr>
            <w:rFonts w:eastAsia="SimSun" w:hint="eastAsia"/>
            <w:lang w:eastAsia="zh-CN"/>
          </w:rPr>
          <w:delText>只是</w:delText>
        </w:r>
      </w:del>
      <w:r w:rsidR="005471EF" w:rsidRPr="005471EF">
        <w:rPr>
          <w:rFonts w:eastAsia="SimSun" w:hint="eastAsia"/>
          <w:lang w:eastAsia="zh-CN"/>
        </w:rPr>
        <w:t>我们</w:t>
      </w:r>
      <w:ins w:id="716" w:author="Jacky Shen" w:date="2015-10-03T13:06:00Z">
        <w:r>
          <w:rPr>
            <w:rFonts w:eastAsia="SimSun"/>
            <w:lang w:eastAsia="zh-CN"/>
          </w:rPr>
          <w:t>有很多</w:t>
        </w:r>
      </w:ins>
      <w:del w:id="717" w:author="Jacky Shen" w:date="2015-10-03T13:06:00Z">
        <w:r w:rsidR="005471EF" w:rsidRPr="005471EF" w:rsidDel="00531127">
          <w:rPr>
            <w:rFonts w:eastAsia="SimSun" w:hint="eastAsia"/>
            <w:lang w:eastAsia="zh-CN"/>
          </w:rPr>
          <w:delText>的</w:delText>
        </w:r>
      </w:del>
      <w:r w:rsidR="005471EF" w:rsidRPr="005471EF">
        <w:rPr>
          <w:rFonts w:eastAsia="SimSun" w:hint="eastAsia"/>
          <w:lang w:eastAsia="zh-CN"/>
        </w:rPr>
        <w:t>成员还是非常重视</w:t>
      </w:r>
    </w:p>
    <w:p w14:paraId="21FC54D0" w14:textId="77777777" w:rsidR="005471EF" w:rsidRDefault="005471EF" w:rsidP="005471EF"/>
    <w:p w14:paraId="684E801C" w14:textId="77777777" w:rsidR="005471EF" w:rsidRDefault="005471EF" w:rsidP="005471EF">
      <w:r w:rsidRPr="005471EF">
        <w:rPr>
          <w:rFonts w:eastAsia="SimSun"/>
          <w:lang w:eastAsia="zh-CN"/>
        </w:rPr>
        <w:t>244</w:t>
      </w:r>
    </w:p>
    <w:p w14:paraId="26959621" w14:textId="77777777" w:rsidR="005471EF" w:rsidRDefault="005471EF" w:rsidP="005471EF">
      <w:r w:rsidRPr="005471EF">
        <w:rPr>
          <w:rFonts w:eastAsia="SimSun"/>
          <w:lang w:eastAsia="zh-CN"/>
        </w:rPr>
        <w:t>00:12:23,540 --&gt;</w:t>
      </w:r>
      <w:r>
        <w:t xml:space="preserve"> </w:t>
      </w:r>
      <w:r>
        <w:cr/>
      </w:r>
    </w:p>
    <w:p w14:paraId="53AD2F4D" w14:textId="77777777" w:rsidR="005471EF" w:rsidRDefault="005471EF" w:rsidP="005471EF">
      <w:r w:rsidRPr="005471EF">
        <w:rPr>
          <w:rFonts w:eastAsia="SimSun"/>
          <w:lang w:eastAsia="zh-CN"/>
        </w:rPr>
        <w:t>00:12:27,829</w:t>
      </w:r>
    </w:p>
    <w:p w14:paraId="35FC8978" w14:textId="502B8423" w:rsidR="005471EF" w:rsidRDefault="00204466" w:rsidP="005471EF">
      <w:pPr>
        <w:rPr>
          <w:rFonts w:hint="eastAsia"/>
        </w:rPr>
      </w:pPr>
      <w:ins w:id="718" w:author="Jacky Shen" w:date="2015-10-03T13:07:00Z">
        <w:r>
          <w:rPr>
            <w:rFonts w:eastAsia="SimSun"/>
            <w:lang w:eastAsia="zh-CN"/>
          </w:rPr>
          <w:t>比如</w:t>
        </w:r>
      </w:ins>
      <w:del w:id="719" w:author="Jacky Shen" w:date="2015-10-03T13:07:00Z">
        <w:r w:rsidR="005471EF" w:rsidRPr="005471EF" w:rsidDel="00531127">
          <w:rPr>
            <w:rFonts w:eastAsia="SimSun" w:hint="eastAsia"/>
            <w:lang w:eastAsia="zh-CN"/>
          </w:rPr>
          <w:delText>内部团队如人员运作系统</w:delText>
        </w:r>
      </w:del>
      <w:ins w:id="720" w:author="Jacky Shen" w:date="2015-10-03T13:07:00Z">
        <w:r w:rsidR="00531127">
          <w:rPr>
            <w:rFonts w:eastAsia="SimSun"/>
            <w:lang w:eastAsia="zh-CN"/>
          </w:rPr>
          <w:t>人力资源团队</w:t>
        </w:r>
      </w:ins>
    </w:p>
    <w:p w14:paraId="34329B09" w14:textId="23C7162C" w:rsidR="005471EF" w:rsidRDefault="005471EF" w:rsidP="005471EF">
      <w:r w:rsidRPr="005471EF">
        <w:rPr>
          <w:rFonts w:eastAsia="SimSun" w:hint="eastAsia"/>
          <w:lang w:eastAsia="zh-CN"/>
        </w:rPr>
        <w:t>以及</w:t>
      </w:r>
      <w:r w:rsidRPr="005471EF">
        <w:rPr>
          <w:rFonts w:eastAsia="SimSun"/>
          <w:lang w:eastAsia="zh-CN"/>
        </w:rPr>
        <w:t>30</w:t>
      </w:r>
      <w:r w:rsidRPr="005471EF">
        <w:rPr>
          <w:rFonts w:eastAsia="SimSun" w:hint="eastAsia"/>
          <w:lang w:eastAsia="zh-CN"/>
        </w:rPr>
        <w:t>位</w:t>
      </w:r>
      <w:ins w:id="721" w:author="Jacky Shen" w:date="2015-10-03T13:07:00Z">
        <w:r w:rsidR="00204466">
          <w:rPr>
            <w:rFonts w:eastAsia="SimSun" w:hint="eastAsia"/>
            <w:lang w:eastAsia="zh-CN"/>
          </w:rPr>
          <w:t>左右</w:t>
        </w:r>
      </w:ins>
      <w:ins w:id="722" w:author="Jacky Shen" w:date="2015-10-03T13:08:00Z">
        <w:r w:rsidR="00204466">
          <w:rPr>
            <w:rFonts w:eastAsia="SimSun"/>
            <w:lang w:eastAsia="zh-CN"/>
          </w:rPr>
          <w:t>的</w:t>
        </w:r>
      </w:ins>
      <w:del w:id="723" w:author="Jacky Shen" w:date="2015-10-03T13:07:00Z">
        <w:r w:rsidRPr="005471EF" w:rsidDel="00531127">
          <w:rPr>
            <w:rFonts w:eastAsia="SimSun" w:hint="eastAsia"/>
            <w:lang w:eastAsia="zh-CN"/>
          </w:rPr>
          <w:delText>以上分散在各小队的</w:delText>
        </w:r>
      </w:del>
      <w:r w:rsidRPr="005471EF">
        <w:rPr>
          <w:rFonts w:eastAsia="SimSun" w:hint="eastAsia"/>
          <w:lang w:eastAsia="zh-CN"/>
        </w:rPr>
        <w:t>敏捷教练</w:t>
      </w:r>
    </w:p>
    <w:p w14:paraId="147264F7" w14:textId="77777777" w:rsidR="005471EF" w:rsidRDefault="005471EF" w:rsidP="005471EF"/>
    <w:p w14:paraId="03981028" w14:textId="77777777" w:rsidR="005471EF" w:rsidRDefault="005471EF" w:rsidP="005471EF">
      <w:r w:rsidRPr="005471EF">
        <w:rPr>
          <w:rFonts w:eastAsia="SimSun"/>
          <w:lang w:eastAsia="zh-CN"/>
        </w:rPr>
        <w:t>245</w:t>
      </w:r>
    </w:p>
    <w:p w14:paraId="7BB07963" w14:textId="77777777" w:rsidR="005471EF" w:rsidRDefault="005471EF" w:rsidP="005471EF">
      <w:r w:rsidRPr="005471EF">
        <w:rPr>
          <w:rFonts w:eastAsia="SimSun"/>
          <w:lang w:eastAsia="zh-CN"/>
        </w:rPr>
        <w:t>00:12:27,829 --&gt;</w:t>
      </w:r>
      <w:r>
        <w:t xml:space="preserve"> </w:t>
      </w:r>
      <w:r>
        <w:cr/>
      </w:r>
    </w:p>
    <w:p w14:paraId="3C2DC745" w14:textId="77777777" w:rsidR="005471EF" w:rsidRDefault="005471EF" w:rsidP="005471EF">
      <w:r w:rsidRPr="005471EF">
        <w:rPr>
          <w:rFonts w:eastAsia="SimSun"/>
          <w:lang w:eastAsia="zh-CN"/>
        </w:rPr>
        <w:t>00:12:29,629</w:t>
      </w:r>
    </w:p>
    <w:p w14:paraId="43428918" w14:textId="77777777" w:rsidR="005471EF" w:rsidRDefault="005471EF" w:rsidP="005471EF">
      <w:r w:rsidRPr="005471EF">
        <w:rPr>
          <w:rFonts w:eastAsia="SimSun" w:hint="eastAsia"/>
          <w:lang w:eastAsia="zh-CN"/>
        </w:rPr>
        <w:t>分散在所有的小队中</w:t>
      </w:r>
    </w:p>
    <w:p w14:paraId="6A922E31" w14:textId="77777777" w:rsidR="005471EF" w:rsidRDefault="005471EF" w:rsidP="005471EF"/>
    <w:p w14:paraId="0502EACA" w14:textId="77777777" w:rsidR="005471EF" w:rsidRDefault="005471EF" w:rsidP="005471EF">
      <w:r w:rsidRPr="005471EF">
        <w:rPr>
          <w:rFonts w:eastAsia="SimSun"/>
          <w:lang w:eastAsia="zh-CN"/>
        </w:rPr>
        <w:t>246</w:t>
      </w:r>
    </w:p>
    <w:p w14:paraId="5BF60AD1" w14:textId="77777777" w:rsidR="005471EF" w:rsidRDefault="005471EF" w:rsidP="005471EF">
      <w:r w:rsidRPr="005471EF">
        <w:rPr>
          <w:rFonts w:eastAsia="SimSun"/>
          <w:lang w:eastAsia="zh-CN"/>
        </w:rPr>
        <w:t>00:12:29,629 --&gt; 00:</w:t>
      </w:r>
      <w:proofErr w:type="gramStart"/>
      <w:r w:rsidRPr="005471EF">
        <w:rPr>
          <w:rFonts w:eastAsia="SimSun"/>
          <w:lang w:eastAsia="zh-CN"/>
        </w:rPr>
        <w:t>12:31,049</w:t>
      </w:r>
      <w:proofErr w:type="gramEnd"/>
    </w:p>
    <w:p w14:paraId="0909E00D" w14:textId="13CD4AA1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同时我们也会执行新</w:t>
      </w:r>
      <w:ins w:id="724" w:author="Jacky Shen" w:date="2015-10-03T13:07:00Z">
        <w:r w:rsidR="00531127">
          <w:rPr>
            <w:rFonts w:eastAsia="SimSun"/>
            <w:lang w:eastAsia="zh-CN"/>
          </w:rPr>
          <w:t>员工</w:t>
        </w:r>
      </w:ins>
      <w:del w:id="725" w:author="Jacky Shen" w:date="2015-10-03T13:07:00Z">
        <w:r w:rsidRPr="005471EF" w:rsidDel="00531127">
          <w:rPr>
            <w:rFonts w:eastAsia="SimSun" w:hint="eastAsia"/>
            <w:lang w:eastAsia="zh-CN"/>
          </w:rPr>
          <w:delText>生</w:delText>
        </w:r>
      </w:del>
      <w:r w:rsidRPr="005471EF">
        <w:rPr>
          <w:rFonts w:eastAsia="SimSun" w:hint="eastAsia"/>
          <w:lang w:eastAsia="zh-CN"/>
        </w:rPr>
        <w:t>训练</w:t>
      </w:r>
      <w:ins w:id="726" w:author="Jacky Shen" w:date="2015-10-03T13:07:00Z">
        <w:r w:rsidR="00531127">
          <w:rPr>
            <w:rFonts w:eastAsia="SimSun"/>
            <w:lang w:eastAsia="zh-CN"/>
          </w:rPr>
          <w:t>营</w:t>
        </w:r>
      </w:ins>
    </w:p>
    <w:p w14:paraId="5AE50A51" w14:textId="77777777" w:rsidR="005471EF" w:rsidRDefault="005471EF" w:rsidP="005471EF"/>
    <w:p w14:paraId="1FC9BD17" w14:textId="77777777" w:rsidR="005471EF" w:rsidRDefault="005471EF" w:rsidP="005471EF">
      <w:r w:rsidRPr="005471EF">
        <w:rPr>
          <w:rFonts w:eastAsia="SimSun"/>
          <w:lang w:eastAsia="zh-CN"/>
        </w:rPr>
        <w:t>247</w:t>
      </w:r>
    </w:p>
    <w:p w14:paraId="1967D1E8" w14:textId="77777777" w:rsidR="005471EF" w:rsidRDefault="005471EF" w:rsidP="005471EF">
      <w:r w:rsidRPr="005471EF">
        <w:rPr>
          <w:rFonts w:eastAsia="SimSun"/>
          <w:lang w:eastAsia="zh-CN"/>
        </w:rPr>
        <w:t>00:12:31,049 --&gt; 00:</w:t>
      </w:r>
      <w:proofErr w:type="gramStart"/>
      <w:r w:rsidRPr="005471EF">
        <w:rPr>
          <w:rFonts w:eastAsia="SimSun"/>
          <w:lang w:eastAsia="zh-CN"/>
        </w:rPr>
        <w:t>12:35,230</w:t>
      </w:r>
      <w:proofErr w:type="gramEnd"/>
    </w:p>
    <w:p w14:paraId="3EEC6DC0" w14:textId="77777777" w:rsidR="005471EF" w:rsidRDefault="005471EF" w:rsidP="005471EF">
      <w:r w:rsidRPr="005471EF">
        <w:rPr>
          <w:rFonts w:eastAsia="SimSun" w:hint="eastAsia"/>
          <w:lang w:eastAsia="zh-CN"/>
        </w:rPr>
        <w:t>由新招募的成员组成临时的小队</w:t>
      </w:r>
    </w:p>
    <w:p w14:paraId="0F3B28A2" w14:textId="42DBC72A" w:rsidR="005471EF" w:rsidRDefault="005471EF" w:rsidP="005471EF">
      <w:r w:rsidRPr="005471EF">
        <w:rPr>
          <w:rFonts w:eastAsia="SimSun" w:hint="eastAsia"/>
          <w:lang w:eastAsia="zh-CN"/>
        </w:rPr>
        <w:t>然后</w:t>
      </w:r>
      <w:ins w:id="727" w:author="Jacky Shen" w:date="2015-10-03T13:09:00Z">
        <w:r w:rsidR="00204466">
          <w:rPr>
            <w:rFonts w:eastAsia="SimSun"/>
            <w:lang w:eastAsia="zh-CN"/>
          </w:rPr>
          <w:t>去</w:t>
        </w:r>
      </w:ins>
      <w:del w:id="728" w:author="Jacky Shen" w:date="2015-10-03T13:09:00Z">
        <w:r w:rsidRPr="005471EF" w:rsidDel="00204466">
          <w:rPr>
            <w:rFonts w:eastAsia="SimSun" w:hint="eastAsia"/>
            <w:lang w:eastAsia="zh-CN"/>
          </w:rPr>
          <w:delText>让他们</w:delText>
        </w:r>
      </w:del>
      <w:r w:rsidRPr="005471EF">
        <w:rPr>
          <w:rFonts w:eastAsia="SimSun" w:hint="eastAsia"/>
          <w:lang w:eastAsia="zh-CN"/>
        </w:rPr>
        <w:t>实际</w:t>
      </w:r>
      <w:del w:id="729" w:author="Jacky Shen" w:date="2015-10-03T13:09:00Z">
        <w:r w:rsidRPr="005471EF" w:rsidDel="00204466">
          <w:rPr>
            <w:rFonts w:eastAsia="SimSun" w:hint="eastAsia"/>
            <w:lang w:eastAsia="zh-CN"/>
          </w:rPr>
          <w:delText>去</w:delText>
        </w:r>
      </w:del>
      <w:r w:rsidRPr="005471EF">
        <w:rPr>
          <w:rFonts w:eastAsia="SimSun" w:hint="eastAsia"/>
          <w:lang w:eastAsia="zh-CN"/>
        </w:rPr>
        <w:t>解决问题</w:t>
      </w:r>
    </w:p>
    <w:p w14:paraId="6B928612" w14:textId="77777777" w:rsidR="005471EF" w:rsidRDefault="005471EF" w:rsidP="005471EF"/>
    <w:p w14:paraId="6F2E5BB8" w14:textId="77777777" w:rsidR="005471EF" w:rsidRDefault="005471EF" w:rsidP="005471EF">
      <w:r w:rsidRPr="005471EF">
        <w:rPr>
          <w:rFonts w:eastAsia="SimSun"/>
          <w:lang w:eastAsia="zh-CN"/>
        </w:rPr>
        <w:t>248</w:t>
      </w:r>
    </w:p>
    <w:p w14:paraId="6081935C" w14:textId="77777777" w:rsidR="005471EF" w:rsidRDefault="005471EF" w:rsidP="005471EF">
      <w:r w:rsidRPr="005471EF">
        <w:rPr>
          <w:rFonts w:eastAsia="SimSun"/>
          <w:lang w:eastAsia="zh-CN"/>
        </w:rPr>
        <w:t>00:12:35,230 --&gt; 00:</w:t>
      </w:r>
      <w:proofErr w:type="gramStart"/>
      <w:r w:rsidRPr="005471EF">
        <w:rPr>
          <w:rFonts w:eastAsia="SimSun"/>
          <w:lang w:eastAsia="zh-CN"/>
        </w:rPr>
        <w:t>12:39,860</w:t>
      </w:r>
      <w:proofErr w:type="gramEnd"/>
    </w:p>
    <w:p w14:paraId="65FF1174" w14:textId="4695B21F" w:rsidR="005471EF" w:rsidRDefault="005471EF" w:rsidP="005471EF">
      <w:pPr>
        <w:rPr>
          <w:rFonts w:hint="eastAsia"/>
        </w:rPr>
      </w:pPr>
      <w:r w:rsidRPr="005471EF">
        <w:rPr>
          <w:rFonts w:eastAsia="SimSun" w:hint="eastAsia"/>
          <w:lang w:eastAsia="zh-CN"/>
        </w:rPr>
        <w:t>同时也学习我们的测试</w:t>
      </w:r>
      <w:del w:id="730" w:author="Jacky Shen" w:date="2015-10-03T13:08:00Z">
        <w:r w:rsidRPr="005471EF" w:rsidDel="00204466">
          <w:rPr>
            <w:rFonts w:eastAsia="SimSun" w:hint="eastAsia"/>
            <w:lang w:eastAsia="zh-CN"/>
          </w:rPr>
          <w:delText>数据流</w:delText>
        </w:r>
      </w:del>
      <w:ins w:id="731" w:author="Jacky Shen" w:date="2015-10-03T13:08:00Z">
        <w:r w:rsidR="00204466">
          <w:rPr>
            <w:rFonts w:eastAsia="SimSun"/>
            <w:lang w:eastAsia="zh-CN"/>
          </w:rPr>
          <w:t>技术与过程</w:t>
        </w:r>
      </w:ins>
    </w:p>
    <w:p w14:paraId="054D719A" w14:textId="15CDEA68" w:rsidR="005471EF" w:rsidRDefault="005471EF" w:rsidP="005471EF">
      <w:r w:rsidRPr="005471EF">
        <w:rPr>
          <w:rFonts w:eastAsia="SimSun" w:hint="eastAsia"/>
          <w:lang w:eastAsia="zh-CN"/>
        </w:rPr>
        <w:t>以及团队</w:t>
      </w:r>
      <w:del w:id="732" w:author="Jacky Shen" w:date="2015-10-03T13:08:00Z">
        <w:r w:rsidRPr="005471EF" w:rsidDel="00204466">
          <w:rPr>
            <w:rFonts w:eastAsia="SimSun" w:hint="eastAsia"/>
            <w:lang w:eastAsia="zh-CN"/>
          </w:rPr>
          <w:delText>运作</w:delText>
        </w:r>
      </w:del>
      <w:ins w:id="733" w:author="Jacky Shen" w:date="2015-10-03T13:08:00Z">
        <w:r w:rsidR="00204466">
          <w:rPr>
            <w:rFonts w:eastAsia="SimSun" w:hint="eastAsia"/>
            <w:lang w:eastAsia="zh-CN"/>
          </w:rPr>
          <w:t>协作</w:t>
        </w:r>
      </w:ins>
    </w:p>
    <w:p w14:paraId="070BC7FD" w14:textId="77777777" w:rsidR="005471EF" w:rsidRDefault="005471EF" w:rsidP="005471EF"/>
    <w:p w14:paraId="6A03DA5F" w14:textId="77777777" w:rsidR="005471EF" w:rsidRDefault="005471EF" w:rsidP="005471EF">
      <w:r w:rsidRPr="005471EF">
        <w:rPr>
          <w:rFonts w:eastAsia="SimSun"/>
          <w:lang w:eastAsia="zh-CN"/>
        </w:rPr>
        <w:t>249</w:t>
      </w:r>
    </w:p>
    <w:p w14:paraId="30DD67D2" w14:textId="77777777" w:rsidR="005471EF" w:rsidRDefault="005471EF" w:rsidP="005471EF">
      <w:r w:rsidRPr="005471EF">
        <w:rPr>
          <w:rFonts w:eastAsia="SimSun"/>
          <w:lang w:eastAsia="zh-CN"/>
        </w:rPr>
        <w:t>00:12:39,860</w:t>
      </w:r>
      <w:r>
        <w:t xml:space="preserve"> </w:t>
      </w:r>
      <w:r>
        <w:cr/>
      </w:r>
    </w:p>
    <w:p w14:paraId="38E4C00D" w14:textId="77777777" w:rsidR="005471EF" w:rsidRDefault="005471EF" w:rsidP="005471EF">
      <w:r w:rsidRPr="005471EF">
        <w:rPr>
          <w:rFonts w:eastAsia="SimSun"/>
          <w:lang w:eastAsia="zh-CN"/>
        </w:rPr>
        <w:t>--&gt; 00:12:40,749</w:t>
      </w:r>
    </w:p>
    <w:p w14:paraId="3AA8879E" w14:textId="000077A6" w:rsidR="005471EF" w:rsidRDefault="005471EF" w:rsidP="005471EF">
      <w:r w:rsidRPr="005471EF">
        <w:rPr>
          <w:rFonts w:eastAsia="SimSun" w:hint="eastAsia"/>
          <w:lang w:eastAsia="zh-CN"/>
        </w:rPr>
        <w:t>以上</w:t>
      </w:r>
      <w:del w:id="734" w:author="Jacky Shen" w:date="2015-10-03T13:09:00Z">
        <w:r w:rsidRPr="005471EF" w:rsidDel="00204466">
          <w:rPr>
            <w:rFonts w:eastAsia="SimSun" w:hint="eastAsia"/>
            <w:lang w:eastAsia="zh-CN"/>
          </w:rPr>
          <w:delText>所谈的</w:delText>
        </w:r>
      </w:del>
      <w:ins w:id="735" w:author="Jacky Shen" w:date="2015-10-03T13:09:00Z">
        <w:r w:rsidR="00204466">
          <w:rPr>
            <w:rFonts w:eastAsia="SimSun"/>
            <w:lang w:eastAsia="zh-CN"/>
          </w:rPr>
          <w:t>所有</w:t>
        </w:r>
      </w:ins>
      <w:r w:rsidRPr="005471EF">
        <w:rPr>
          <w:rFonts w:eastAsia="SimSun" w:hint="eastAsia"/>
          <w:lang w:eastAsia="zh-CN"/>
        </w:rPr>
        <w:t>都要在一周内完成</w:t>
      </w:r>
    </w:p>
    <w:p w14:paraId="6E678A84" w14:textId="77777777" w:rsidR="005471EF" w:rsidRDefault="005471EF" w:rsidP="005471EF"/>
    <w:p w14:paraId="1539ED28" w14:textId="77777777" w:rsidR="005471EF" w:rsidRDefault="005471EF" w:rsidP="005471EF">
      <w:r w:rsidRPr="005471EF">
        <w:rPr>
          <w:rFonts w:eastAsia="SimSun"/>
          <w:lang w:eastAsia="zh-CN"/>
        </w:rPr>
        <w:t>250</w:t>
      </w:r>
    </w:p>
    <w:p w14:paraId="6A4BCD1A" w14:textId="77777777" w:rsidR="005471EF" w:rsidRDefault="005471EF" w:rsidP="005471EF">
      <w:r w:rsidRPr="005471EF">
        <w:rPr>
          <w:rFonts w:eastAsia="SimSun"/>
          <w:lang w:eastAsia="zh-CN"/>
        </w:rPr>
        <w:t>00:12:40,749 --&gt; 00:</w:t>
      </w:r>
      <w:proofErr w:type="gramStart"/>
      <w:r w:rsidRPr="005471EF">
        <w:rPr>
          <w:rFonts w:eastAsia="SimSun"/>
          <w:lang w:eastAsia="zh-CN"/>
        </w:rPr>
        <w:t>12:43,689</w:t>
      </w:r>
      <w:proofErr w:type="gramEnd"/>
    </w:p>
    <w:p w14:paraId="790859C6" w14:textId="2275599E" w:rsidR="005471EF" w:rsidDel="00204466" w:rsidRDefault="005471EF" w:rsidP="00204466">
      <w:pPr>
        <w:rPr>
          <w:del w:id="736" w:author="Jacky Shen" w:date="2015-10-03T13:10:00Z"/>
        </w:rPr>
        <w:pPrChange w:id="737" w:author="Jacky Shen" w:date="2015-10-03T13:10:00Z">
          <w:pPr/>
        </w:pPrChange>
      </w:pPr>
      <w:r w:rsidRPr="005471EF">
        <w:rPr>
          <w:rFonts w:eastAsia="SimSun" w:hint="eastAsia"/>
          <w:lang w:eastAsia="zh-CN"/>
        </w:rPr>
        <w:t>这种</w:t>
      </w:r>
      <w:del w:id="738" w:author="Jacky Shen" w:date="2015-10-03T13:10:00Z">
        <w:r w:rsidRPr="005471EF" w:rsidDel="00204466">
          <w:rPr>
            <w:rFonts w:eastAsia="SimSun" w:hint="eastAsia"/>
            <w:lang w:eastAsia="zh-CN"/>
          </w:rPr>
          <w:delText>真枪实弹的</w:delText>
        </w:r>
      </w:del>
      <w:ins w:id="739" w:author="Jacky Shen" w:date="2015-10-03T13:10:00Z">
        <w:r w:rsidR="00204466">
          <w:rPr>
            <w:rFonts w:eastAsia="SimSun"/>
            <w:lang w:eastAsia="zh-CN"/>
          </w:rPr>
          <w:t>紧张而有趣的</w:t>
        </w:r>
      </w:ins>
      <w:del w:id="740" w:author="Jacky Shen" w:date="2015-10-03T13:10:00Z">
        <w:r w:rsidDel="00204466">
          <w:rPr>
            <w:rFonts w:hint="eastAsia"/>
          </w:rPr>
          <w:cr/>
        </w:r>
      </w:del>
    </w:p>
    <w:p w14:paraId="50690062" w14:textId="53348F96" w:rsidR="005471EF" w:rsidRDefault="005471EF" w:rsidP="00204466">
      <w:del w:id="741" w:author="Jacky Shen" w:date="2015-10-03T13:10:00Z">
        <w:r w:rsidRPr="005471EF" w:rsidDel="00204466">
          <w:rPr>
            <w:rFonts w:eastAsia="SimSun" w:hint="eastAsia"/>
            <w:lang w:eastAsia="zh-CN"/>
          </w:rPr>
          <w:delText>密集</w:delText>
        </w:r>
      </w:del>
      <w:r w:rsidRPr="005471EF">
        <w:rPr>
          <w:rFonts w:eastAsia="SimSun" w:hint="eastAsia"/>
          <w:lang w:eastAsia="zh-CN"/>
        </w:rPr>
        <w:t>训练</w:t>
      </w:r>
    </w:p>
    <w:p w14:paraId="67408864" w14:textId="77777777" w:rsidR="005471EF" w:rsidRDefault="005471EF" w:rsidP="005471EF">
      <w:r w:rsidRPr="005471EF">
        <w:rPr>
          <w:rFonts w:eastAsia="SimSun" w:hint="eastAsia"/>
          <w:lang w:eastAsia="zh-CN"/>
        </w:rPr>
        <w:t>能让你真正地去融入文化</w:t>
      </w:r>
    </w:p>
    <w:p w14:paraId="31BD4789" w14:textId="77777777" w:rsidR="005471EF" w:rsidRDefault="005471EF" w:rsidP="005471EF"/>
    <w:p w14:paraId="456E1921" w14:textId="77777777" w:rsidR="005471EF" w:rsidRDefault="005471EF" w:rsidP="005471EF">
      <w:r w:rsidRPr="005471EF">
        <w:rPr>
          <w:rFonts w:eastAsia="SimSun"/>
          <w:lang w:eastAsia="zh-CN"/>
        </w:rPr>
        <w:t>251</w:t>
      </w:r>
    </w:p>
    <w:p w14:paraId="2BC6CFF8" w14:textId="77777777" w:rsidR="005471EF" w:rsidRDefault="005471EF" w:rsidP="005471EF">
      <w:r w:rsidRPr="005471EF">
        <w:rPr>
          <w:rFonts w:eastAsia="SimSun"/>
          <w:lang w:eastAsia="zh-CN"/>
        </w:rPr>
        <w:t>00:12:43,689 --&gt; 00:</w:t>
      </w:r>
      <w:proofErr w:type="gramStart"/>
      <w:r w:rsidRPr="005471EF">
        <w:rPr>
          <w:rFonts w:eastAsia="SimSun"/>
          <w:lang w:eastAsia="zh-CN"/>
        </w:rPr>
        <w:t>12:47,179</w:t>
      </w:r>
      <w:proofErr w:type="gramEnd"/>
    </w:p>
    <w:p w14:paraId="052533CA" w14:textId="761B3CEE" w:rsidR="005471EF" w:rsidRDefault="005471EF" w:rsidP="005471EF">
      <w:del w:id="742" w:author="Jacky Shen" w:date="2015-10-03T13:10:00Z">
        <w:r w:rsidRPr="005471EF" w:rsidDel="00204466">
          <w:rPr>
            <w:rFonts w:eastAsia="SimSun" w:hint="eastAsia"/>
            <w:lang w:eastAsia="zh-CN"/>
          </w:rPr>
          <w:delText>新来的人</w:delText>
        </w:r>
      </w:del>
      <w:ins w:id="743" w:author="Jacky Shen" w:date="2015-10-03T13:10:00Z">
        <w:r w:rsidR="00204466">
          <w:rPr>
            <w:rFonts w:eastAsia="SimSun"/>
            <w:lang w:eastAsia="zh-CN"/>
          </w:rPr>
          <w:t>他们</w:t>
        </w:r>
      </w:ins>
      <w:r w:rsidRPr="005471EF">
        <w:rPr>
          <w:rFonts w:eastAsia="SimSun" w:hint="eastAsia"/>
          <w:lang w:eastAsia="zh-CN"/>
        </w:rPr>
        <w:t>大多会让程序在一周</w:t>
      </w:r>
      <w:r>
        <w:rPr>
          <w:rFonts w:hint="eastAsia"/>
        </w:rPr>
        <w:cr/>
      </w:r>
    </w:p>
    <w:p w14:paraId="7F4085ED" w14:textId="77777777" w:rsidR="005471EF" w:rsidRDefault="005471EF" w:rsidP="005471EF">
      <w:r w:rsidRPr="005471EF">
        <w:rPr>
          <w:rFonts w:eastAsia="SimSun" w:hint="eastAsia"/>
          <w:lang w:eastAsia="zh-CN"/>
        </w:rPr>
        <w:t>内上线</w:t>
      </w:r>
    </w:p>
    <w:p w14:paraId="695EC21E" w14:textId="3CEBCEF1" w:rsidR="005471EF" w:rsidRDefault="005471EF" w:rsidP="005471EF">
      <w:del w:id="744" w:author="Jacky Shen" w:date="2015-10-03T13:10:00Z">
        <w:r w:rsidRPr="005471EF" w:rsidDel="00204466">
          <w:rPr>
            <w:rFonts w:eastAsia="SimSun" w:hint="eastAsia"/>
            <w:lang w:eastAsia="zh-CN"/>
          </w:rPr>
          <w:delText>非常</w:delText>
        </w:r>
      </w:del>
      <w:ins w:id="745" w:author="Jacky Shen" w:date="2015-10-03T13:10:00Z">
        <w:r w:rsidR="00204466">
          <w:rPr>
            <w:rFonts w:eastAsia="SimSun"/>
            <w:lang w:eastAsia="zh-CN"/>
          </w:rPr>
          <w:t>令人印象</w:t>
        </w:r>
        <w:r w:rsidR="00204466" w:rsidRPr="005471EF">
          <w:rPr>
            <w:rFonts w:eastAsia="SimSun" w:hint="eastAsia"/>
            <w:lang w:eastAsia="zh-CN"/>
          </w:rPr>
          <w:t>非常</w:t>
        </w:r>
        <w:r w:rsidR="00204466">
          <w:rPr>
            <w:rFonts w:eastAsia="SimSun"/>
            <w:lang w:eastAsia="zh-CN"/>
          </w:rPr>
          <w:t>深刻</w:t>
        </w:r>
      </w:ins>
      <w:del w:id="746" w:author="Jacky Shen" w:date="2015-10-03T13:10:00Z">
        <w:r w:rsidRPr="005471EF" w:rsidDel="00204466">
          <w:rPr>
            <w:rFonts w:eastAsia="SimSun" w:hint="eastAsia"/>
            <w:lang w:eastAsia="zh-CN"/>
          </w:rPr>
          <w:delText>厉害</w:delText>
        </w:r>
      </w:del>
    </w:p>
    <w:p w14:paraId="7349DDD3" w14:textId="77777777" w:rsidR="005471EF" w:rsidRDefault="005471EF" w:rsidP="005471EF"/>
    <w:p w14:paraId="73CFDB30" w14:textId="77777777" w:rsidR="005471EF" w:rsidRDefault="005471EF" w:rsidP="005471EF">
      <w:r w:rsidRPr="005471EF">
        <w:rPr>
          <w:rFonts w:eastAsia="SimSun"/>
          <w:lang w:eastAsia="zh-CN"/>
        </w:rPr>
        <w:t>252</w:t>
      </w:r>
    </w:p>
    <w:p w14:paraId="0818C43D" w14:textId="77777777" w:rsidR="005471EF" w:rsidRDefault="005471EF" w:rsidP="005471EF">
      <w:r w:rsidRPr="005471EF">
        <w:rPr>
          <w:rFonts w:eastAsia="SimSun"/>
          <w:lang w:eastAsia="zh-CN"/>
        </w:rPr>
        <w:t>00:12:47,179 --&gt; 00:</w:t>
      </w:r>
      <w:proofErr w:type="gramStart"/>
      <w:r w:rsidRPr="005471EF">
        <w:rPr>
          <w:rFonts w:eastAsia="SimSun"/>
          <w:lang w:eastAsia="zh-CN"/>
        </w:rPr>
        <w:t>12:51,209</w:t>
      </w:r>
      <w:proofErr w:type="gramEnd"/>
    </w:p>
    <w:p w14:paraId="392D1F1E" w14:textId="3D6ECB4B" w:rsidR="005471EF" w:rsidRDefault="005471EF" w:rsidP="005471EF">
      <w:r w:rsidRPr="005471EF">
        <w:rPr>
          <w:rFonts w:eastAsia="SimSun" w:hint="eastAsia"/>
          <w:lang w:eastAsia="zh-CN"/>
        </w:rPr>
        <w:t>再次强调，失败</w:t>
      </w:r>
      <w:ins w:id="747" w:author="Jacky Shen" w:date="2015-10-03T13:10:00Z">
        <w:r w:rsidR="00204466">
          <w:rPr>
            <w:rFonts w:eastAsia="SimSun"/>
            <w:lang w:eastAsia="zh-CN"/>
          </w:rPr>
          <w:t>绝对</w:t>
        </w:r>
      </w:ins>
      <w:r w:rsidRPr="005471EF">
        <w:rPr>
          <w:rFonts w:eastAsia="SimSun" w:hint="eastAsia"/>
          <w:lang w:eastAsia="zh-CN"/>
        </w:rPr>
        <w:t>没关系</w:t>
      </w:r>
    </w:p>
    <w:p w14:paraId="130F9C44" w14:textId="5E79CA9F" w:rsidR="005471EF" w:rsidDel="00204466" w:rsidRDefault="005471EF" w:rsidP="005471EF">
      <w:pPr>
        <w:rPr>
          <w:del w:id="748" w:author="Jacky Shen" w:date="2015-10-03T13:11:00Z"/>
        </w:rPr>
      </w:pPr>
      <w:r w:rsidRPr="005471EF">
        <w:rPr>
          <w:rFonts w:eastAsia="SimSun" w:hint="eastAsia"/>
          <w:lang w:eastAsia="zh-CN"/>
        </w:rPr>
        <w:t>只要大家能从中</w:t>
      </w:r>
      <w:del w:id="749" w:author="Jacky Shen" w:date="2015-10-03T13:11:00Z">
        <w:r w:rsidRPr="005471EF" w:rsidDel="00204466">
          <w:rPr>
            <w:rFonts w:eastAsia="SimSun" w:hint="eastAsia"/>
            <w:lang w:eastAsia="zh-CN"/>
          </w:rPr>
          <w:delText>汲取教</w:delText>
        </w:r>
        <w:r w:rsidDel="00204466">
          <w:rPr>
            <w:rFonts w:hint="eastAsia"/>
          </w:rPr>
          <w:cr/>
        </w:r>
      </w:del>
    </w:p>
    <w:p w14:paraId="58EA926D" w14:textId="2E8E44AB" w:rsidR="005471EF" w:rsidRDefault="005471EF" w:rsidP="005471EF">
      <w:pPr>
        <w:rPr>
          <w:rFonts w:hint="eastAsia"/>
        </w:rPr>
      </w:pPr>
      <w:del w:id="750" w:author="Jacky Shen" w:date="2015-10-03T13:11:00Z">
        <w:r w:rsidRPr="005471EF" w:rsidDel="00204466">
          <w:rPr>
            <w:rFonts w:eastAsia="SimSun" w:hint="eastAsia"/>
            <w:lang w:eastAsia="zh-CN"/>
          </w:rPr>
          <w:delText>训</w:delText>
        </w:r>
      </w:del>
      <w:ins w:id="751" w:author="Jacky Shen" w:date="2015-10-03T13:11:00Z">
        <w:r w:rsidR="00204466">
          <w:rPr>
            <w:rFonts w:eastAsia="SimSun"/>
            <w:lang w:eastAsia="zh-CN"/>
          </w:rPr>
          <w:t>有所学习收获</w:t>
        </w:r>
      </w:ins>
    </w:p>
    <w:p w14:paraId="3A004281" w14:textId="77777777" w:rsidR="005471EF" w:rsidRDefault="005471EF" w:rsidP="005471EF"/>
    <w:p w14:paraId="37041FB6" w14:textId="77777777" w:rsidR="005471EF" w:rsidRDefault="005471EF" w:rsidP="005471EF">
      <w:r w:rsidRPr="005471EF">
        <w:rPr>
          <w:rFonts w:eastAsia="SimSun"/>
          <w:lang w:eastAsia="zh-CN"/>
        </w:rPr>
        <w:t>253</w:t>
      </w:r>
    </w:p>
    <w:p w14:paraId="34416295" w14:textId="77777777" w:rsidR="005471EF" w:rsidRDefault="005471EF" w:rsidP="005471EF">
      <w:r w:rsidRPr="005471EF">
        <w:rPr>
          <w:rFonts w:eastAsia="SimSun"/>
          <w:lang w:eastAsia="zh-CN"/>
        </w:rPr>
        <w:t>00:12:51,209 --&gt; 00:</w:t>
      </w:r>
      <w:proofErr w:type="gramStart"/>
      <w:r w:rsidRPr="005471EF">
        <w:rPr>
          <w:rFonts w:eastAsia="SimSun"/>
          <w:lang w:eastAsia="zh-CN"/>
        </w:rPr>
        <w:t>12:54,809</w:t>
      </w:r>
      <w:proofErr w:type="gramEnd"/>
    </w:p>
    <w:p w14:paraId="4B6FC352" w14:textId="5449E010" w:rsidR="005471EF" w:rsidRDefault="003C238E" w:rsidP="005471EF">
      <w:ins w:id="752" w:author="Jacky Shen" w:date="2015-10-03T13:12:00Z">
        <w:r>
          <w:rPr>
            <w:rFonts w:eastAsia="SimSun"/>
            <w:lang w:eastAsia="zh-CN"/>
          </w:rPr>
          <w:t>然后，</w:t>
        </w:r>
      </w:ins>
      <w:del w:id="753" w:author="Jacky Shen" w:date="2015-10-03T13:12:00Z">
        <w:r w:rsidR="005471EF" w:rsidRPr="005471EF" w:rsidDel="003C238E">
          <w:rPr>
            <w:rFonts w:eastAsia="SimSun" w:hint="eastAsia"/>
            <w:lang w:eastAsia="zh-CN"/>
          </w:rPr>
          <w:delText>最主要的</w:delText>
        </w:r>
      </w:del>
      <w:r w:rsidR="005471EF" w:rsidRPr="005471EF">
        <w:rPr>
          <w:rFonts w:eastAsia="SimSun" w:hint="eastAsia"/>
          <w:lang w:eastAsia="zh-CN"/>
        </w:rPr>
        <w:t>文化</w:t>
      </w:r>
      <w:ins w:id="754" w:author="Jacky Shen" w:date="2015-10-03T13:12:00Z">
        <w:r>
          <w:rPr>
            <w:rFonts w:eastAsia="SimSun"/>
            <w:lang w:eastAsia="zh-CN"/>
          </w:rPr>
          <w:t>主要还得</w:t>
        </w:r>
      </w:ins>
      <w:del w:id="755" w:author="Jacky Shen" w:date="2015-10-03T13:12:00Z">
        <w:r w:rsidR="005471EF" w:rsidRPr="005471EF" w:rsidDel="003C238E">
          <w:rPr>
            <w:rFonts w:eastAsia="SimSun" w:hint="eastAsia"/>
            <w:lang w:eastAsia="zh-CN"/>
          </w:rPr>
          <w:delText>还是得</w:delText>
        </w:r>
      </w:del>
    </w:p>
    <w:p w14:paraId="19A50EC9" w14:textId="26EBB55E" w:rsidR="005471EF" w:rsidRDefault="005471EF" w:rsidP="005471EF">
      <w:r w:rsidRPr="005471EF">
        <w:rPr>
          <w:rFonts w:eastAsia="SimSun" w:hint="eastAsia"/>
          <w:lang w:eastAsia="zh-CN"/>
        </w:rPr>
        <w:t>透过</w:t>
      </w:r>
      <w:ins w:id="756" w:author="Jacky Shen" w:date="2015-10-03T13:11:00Z">
        <w:r w:rsidR="003C238E">
          <w:rPr>
            <w:rFonts w:eastAsia="SimSun"/>
            <w:lang w:eastAsia="zh-CN"/>
          </w:rPr>
          <w:t>讲</w:t>
        </w:r>
      </w:ins>
      <w:r w:rsidRPr="005471EF">
        <w:rPr>
          <w:rFonts w:eastAsia="SimSun" w:hint="eastAsia"/>
          <w:lang w:eastAsia="zh-CN"/>
        </w:rPr>
        <w:t>故事来传递</w:t>
      </w:r>
    </w:p>
    <w:p w14:paraId="6C35015E" w14:textId="77777777" w:rsidR="005471EF" w:rsidRDefault="005471EF" w:rsidP="005471EF"/>
    <w:p w14:paraId="488276DF" w14:textId="77777777" w:rsidR="005471EF" w:rsidRDefault="005471EF" w:rsidP="005471EF">
      <w:r w:rsidRPr="005471EF">
        <w:rPr>
          <w:rFonts w:eastAsia="SimSun"/>
          <w:lang w:eastAsia="zh-CN"/>
        </w:rPr>
        <w:t>254</w:t>
      </w:r>
    </w:p>
    <w:p w14:paraId="50172F70" w14:textId="77777777" w:rsidR="005471EF" w:rsidRDefault="005471EF" w:rsidP="005471EF">
      <w:r w:rsidRPr="005471EF">
        <w:rPr>
          <w:rFonts w:eastAsia="SimSun"/>
          <w:lang w:eastAsia="zh-CN"/>
        </w:rPr>
        <w:t>00:12:54,809 --&gt;</w:t>
      </w:r>
      <w:r>
        <w:t xml:space="preserve"> </w:t>
      </w:r>
      <w:r>
        <w:cr/>
      </w:r>
    </w:p>
    <w:p w14:paraId="2483C124" w14:textId="77777777" w:rsidR="005471EF" w:rsidRDefault="005471EF" w:rsidP="005471EF">
      <w:r w:rsidRPr="005471EF">
        <w:rPr>
          <w:rFonts w:eastAsia="SimSun"/>
          <w:lang w:eastAsia="zh-CN"/>
        </w:rPr>
        <w:t>00:12:59,029</w:t>
      </w:r>
    </w:p>
    <w:p w14:paraId="6D9559AB" w14:textId="5A45170A" w:rsidR="005471EF" w:rsidRDefault="005471EF" w:rsidP="005471EF">
      <w:r w:rsidRPr="005471EF">
        <w:rPr>
          <w:rFonts w:eastAsia="SimSun" w:hint="eastAsia"/>
          <w:lang w:eastAsia="zh-CN"/>
        </w:rPr>
        <w:t>不论在</w:t>
      </w:r>
      <w:del w:id="757" w:author="Jacky Shen" w:date="2015-10-03T13:11:00Z">
        <w:r w:rsidRPr="005471EF" w:rsidDel="003C238E">
          <w:rPr>
            <w:rFonts w:eastAsia="SimSun" w:hint="eastAsia"/>
            <w:lang w:eastAsia="zh-CN"/>
          </w:rPr>
          <w:delText>部落格</w:delText>
        </w:r>
      </w:del>
      <w:ins w:id="758" w:author="Jacky Shen" w:date="2015-10-03T13:11:00Z">
        <w:r w:rsidR="003C238E">
          <w:rPr>
            <w:rFonts w:eastAsia="SimSun"/>
            <w:lang w:eastAsia="zh-CN"/>
          </w:rPr>
          <w:t>博客</w:t>
        </w:r>
      </w:ins>
      <w:r w:rsidRPr="005471EF">
        <w:rPr>
          <w:rFonts w:eastAsia="SimSun" w:hint="eastAsia"/>
          <w:lang w:eastAsia="zh-CN"/>
        </w:rPr>
        <w:t>，事后</w:t>
      </w:r>
      <w:ins w:id="759" w:author="Jacky Shen" w:date="2015-10-03T13:11:00Z">
        <w:r w:rsidR="003C238E">
          <w:rPr>
            <w:rFonts w:eastAsia="SimSun"/>
            <w:lang w:eastAsia="zh-CN"/>
          </w:rPr>
          <w:t>检视</w:t>
        </w:r>
      </w:ins>
      <w:del w:id="760" w:author="Jacky Shen" w:date="2015-10-03T13:11:00Z">
        <w:r w:rsidRPr="005471EF" w:rsidDel="003C238E">
          <w:rPr>
            <w:rFonts w:eastAsia="SimSun" w:hint="eastAsia"/>
            <w:lang w:eastAsia="zh-CN"/>
          </w:rPr>
          <w:delText>检讨</w:delText>
        </w:r>
      </w:del>
    </w:p>
    <w:p w14:paraId="159DDBED" w14:textId="1FB64A3D" w:rsidR="005471EF" w:rsidRDefault="005471EF" w:rsidP="005471EF">
      <w:del w:id="761" w:author="Jacky Shen" w:date="2015-10-03T13:11:00Z">
        <w:r w:rsidRPr="005471EF" w:rsidDel="003C238E">
          <w:rPr>
            <w:rFonts w:eastAsia="SimSun" w:hint="eastAsia"/>
            <w:lang w:eastAsia="zh-CN"/>
          </w:rPr>
          <w:delText>展示</w:delText>
        </w:r>
      </w:del>
      <w:ins w:id="762" w:author="Jacky Shen" w:date="2015-10-03T13:11:00Z">
        <w:r w:rsidR="003C238E">
          <w:rPr>
            <w:rFonts w:eastAsia="SimSun"/>
            <w:lang w:eastAsia="zh-CN"/>
          </w:rPr>
          <w:t>演示</w:t>
        </w:r>
      </w:ins>
      <w:r w:rsidRPr="005471EF">
        <w:rPr>
          <w:rFonts w:eastAsia="SimSun" w:hint="eastAsia"/>
          <w:lang w:eastAsia="zh-CN"/>
        </w:rPr>
        <w:t>会议或午餐时</w:t>
      </w:r>
    </w:p>
    <w:p w14:paraId="640ACEAA" w14:textId="77777777" w:rsidR="005471EF" w:rsidRDefault="005471EF" w:rsidP="005471EF"/>
    <w:p w14:paraId="0DA7391C" w14:textId="77777777" w:rsidR="005471EF" w:rsidRDefault="005471EF" w:rsidP="005471EF">
      <w:r w:rsidRPr="005471EF">
        <w:rPr>
          <w:rFonts w:eastAsia="SimSun"/>
          <w:lang w:eastAsia="zh-CN"/>
        </w:rPr>
        <w:t>255</w:t>
      </w:r>
    </w:p>
    <w:p w14:paraId="6346A97B" w14:textId="77777777" w:rsidR="005471EF" w:rsidRDefault="005471EF" w:rsidP="005471EF">
      <w:r w:rsidRPr="005471EF">
        <w:rPr>
          <w:rFonts w:eastAsia="SimSun"/>
          <w:lang w:eastAsia="zh-CN"/>
        </w:rPr>
        <w:t>00:12:59,029 --&gt; 00:</w:t>
      </w:r>
      <w:proofErr w:type="gramStart"/>
      <w:r w:rsidRPr="005471EF">
        <w:rPr>
          <w:rFonts w:eastAsia="SimSun"/>
          <w:lang w:eastAsia="zh-CN"/>
        </w:rPr>
        <w:t>13:02,879</w:t>
      </w:r>
      <w:proofErr w:type="gramEnd"/>
    </w:p>
    <w:p w14:paraId="28E0CA5F" w14:textId="77777777" w:rsidR="005471EF" w:rsidRDefault="005471EF" w:rsidP="005471EF">
      <w:r w:rsidRPr="005471EF">
        <w:rPr>
          <w:rFonts w:eastAsia="SimSun" w:hint="eastAsia"/>
          <w:lang w:eastAsia="zh-CN"/>
        </w:rPr>
        <w:t>只要</w:t>
      </w:r>
      <w:r>
        <w:rPr>
          <w:rFonts w:hint="eastAsia"/>
        </w:rPr>
        <w:cr/>
      </w:r>
    </w:p>
    <w:p w14:paraId="52C06D8F" w14:textId="77777777" w:rsidR="005471EF" w:rsidRDefault="005471EF" w:rsidP="005471EF">
      <w:r w:rsidRPr="005471EF">
        <w:rPr>
          <w:rFonts w:eastAsia="SimSun" w:hint="eastAsia"/>
          <w:lang w:eastAsia="zh-CN"/>
        </w:rPr>
        <w:t>我们彼此持续分享</w:t>
      </w:r>
    </w:p>
    <w:p w14:paraId="3B37F8FE" w14:textId="77777777" w:rsidR="005471EF" w:rsidRDefault="005471EF" w:rsidP="005471EF">
      <w:r w:rsidRPr="005471EF">
        <w:rPr>
          <w:rFonts w:eastAsia="SimSun" w:hint="eastAsia"/>
          <w:lang w:eastAsia="zh-CN"/>
        </w:rPr>
        <w:t>成功和失败所学到的教训</w:t>
      </w:r>
    </w:p>
    <w:p w14:paraId="6D57ED48" w14:textId="77777777" w:rsidR="005471EF" w:rsidRDefault="005471EF" w:rsidP="005471EF"/>
    <w:p w14:paraId="6136C828" w14:textId="77777777" w:rsidR="005471EF" w:rsidRDefault="005471EF" w:rsidP="005471EF">
      <w:r w:rsidRPr="005471EF">
        <w:rPr>
          <w:rFonts w:eastAsia="SimSun"/>
          <w:lang w:eastAsia="zh-CN"/>
        </w:rPr>
        <w:t>256</w:t>
      </w:r>
    </w:p>
    <w:p w14:paraId="0DA9A10B" w14:textId="77777777" w:rsidR="005471EF" w:rsidRDefault="005471EF" w:rsidP="005471EF">
      <w:r w:rsidRPr="005471EF">
        <w:rPr>
          <w:rFonts w:eastAsia="SimSun"/>
          <w:lang w:eastAsia="zh-CN"/>
        </w:rPr>
        <w:t>00:13:02,879 --&gt; 00:</w:t>
      </w:r>
      <w:proofErr w:type="gramStart"/>
      <w:r w:rsidRPr="005471EF">
        <w:rPr>
          <w:rFonts w:eastAsia="SimSun"/>
          <w:lang w:eastAsia="zh-CN"/>
        </w:rPr>
        <w:t>13:04,910</w:t>
      </w:r>
      <w:proofErr w:type="gramEnd"/>
    </w:p>
    <w:p w14:paraId="3F93D5CC" w14:textId="77777777" w:rsidR="005471EF" w:rsidRDefault="005471EF" w:rsidP="005471EF">
      <w:r w:rsidRPr="005471EF">
        <w:rPr>
          <w:rFonts w:eastAsia="SimSun" w:hint="eastAsia"/>
          <w:lang w:eastAsia="zh-CN"/>
        </w:rPr>
        <w:t>我认为我们可以一直</w:t>
      </w:r>
      <w:r>
        <w:rPr>
          <w:rFonts w:hint="eastAsia"/>
        </w:rPr>
        <w:cr/>
      </w:r>
    </w:p>
    <w:p w14:paraId="257DD2CB" w14:textId="77777777" w:rsidR="005471EF" w:rsidRDefault="005471EF" w:rsidP="005471EF">
      <w:r w:rsidRPr="005471EF">
        <w:rPr>
          <w:rFonts w:eastAsia="SimSun" w:hint="eastAsia"/>
          <w:lang w:eastAsia="zh-CN"/>
        </w:rPr>
        <w:t>保持</w:t>
      </w:r>
    </w:p>
    <w:p w14:paraId="670C8DDC" w14:textId="2A43923D" w:rsidR="005471EF" w:rsidRDefault="005471EF" w:rsidP="005471EF">
      <w:r w:rsidRPr="005471EF">
        <w:rPr>
          <w:rFonts w:eastAsia="SimSun" w:hint="eastAsia"/>
          <w:lang w:eastAsia="zh-CN"/>
        </w:rPr>
        <w:t>这种</w:t>
      </w:r>
      <w:ins w:id="763" w:author="Jacky Shen" w:date="2015-10-03T13:12:00Z">
        <w:r w:rsidR="005D0573">
          <w:rPr>
            <w:rFonts w:eastAsia="SimSun"/>
            <w:lang w:eastAsia="zh-CN"/>
          </w:rPr>
          <w:t>健康</w:t>
        </w:r>
      </w:ins>
      <w:del w:id="764" w:author="Jacky Shen" w:date="2015-10-03T13:12:00Z">
        <w:r w:rsidRPr="005471EF" w:rsidDel="005D0573">
          <w:rPr>
            <w:rFonts w:eastAsia="SimSun" w:hint="eastAsia"/>
            <w:lang w:eastAsia="zh-CN"/>
          </w:rPr>
          <w:delText>良好</w:delText>
        </w:r>
      </w:del>
      <w:r w:rsidRPr="005471EF">
        <w:rPr>
          <w:rFonts w:eastAsia="SimSun" w:hint="eastAsia"/>
          <w:lang w:eastAsia="zh-CN"/>
        </w:rPr>
        <w:t>的文化</w:t>
      </w:r>
    </w:p>
    <w:p w14:paraId="67AB2223" w14:textId="77777777" w:rsidR="005471EF" w:rsidRDefault="005471EF" w:rsidP="005471EF"/>
    <w:p w14:paraId="2B49842A" w14:textId="77777777" w:rsidR="005471EF" w:rsidRDefault="005471EF" w:rsidP="005471EF">
      <w:r w:rsidRPr="005471EF">
        <w:rPr>
          <w:rFonts w:eastAsia="SimSun"/>
          <w:lang w:eastAsia="zh-CN"/>
        </w:rPr>
        <w:t>257</w:t>
      </w:r>
    </w:p>
    <w:p w14:paraId="3E6004DE" w14:textId="77777777" w:rsidR="005471EF" w:rsidRDefault="005471EF" w:rsidP="005471EF">
      <w:r w:rsidRPr="005471EF">
        <w:rPr>
          <w:rFonts w:eastAsia="SimSun"/>
          <w:lang w:eastAsia="zh-CN"/>
        </w:rPr>
        <w:t>00:13:04,910 --&gt; 00:</w:t>
      </w:r>
      <w:proofErr w:type="gramStart"/>
      <w:r w:rsidRPr="005471EF">
        <w:rPr>
          <w:rFonts w:eastAsia="SimSun"/>
          <w:lang w:eastAsia="zh-CN"/>
        </w:rPr>
        <w:t>13:06,970</w:t>
      </w:r>
      <w:proofErr w:type="gramEnd"/>
    </w:p>
    <w:p w14:paraId="04A788AD" w14:textId="113BD01A" w:rsidR="005471EF" w:rsidRDefault="005471EF" w:rsidP="005471EF">
      <w:pPr>
        <w:rPr>
          <w:rFonts w:hint="eastAsia"/>
        </w:rPr>
      </w:pPr>
      <w:del w:id="765" w:author="Jacky Shen" w:date="2015-10-03T13:13:00Z">
        <w:r w:rsidRPr="005471EF" w:rsidDel="005D0573">
          <w:rPr>
            <w:rFonts w:eastAsia="SimSun" w:hint="eastAsia"/>
            <w:lang w:eastAsia="zh-CN"/>
          </w:rPr>
          <w:delText>从各方面来看</w:delText>
        </w:r>
      </w:del>
      <w:ins w:id="766" w:author="Jacky Shen" w:date="2015-10-03T13:13:00Z">
        <w:r w:rsidR="005D0573">
          <w:rPr>
            <w:rFonts w:eastAsia="SimSun" w:hint="eastAsia"/>
            <w:lang w:eastAsia="zh-CN"/>
          </w:rPr>
          <w:t>最后</w:t>
        </w:r>
      </w:ins>
    </w:p>
    <w:p w14:paraId="2A330806" w14:textId="77777777" w:rsidR="005471EF" w:rsidRDefault="005471EF" w:rsidP="005471EF"/>
    <w:p w14:paraId="02C7AA58" w14:textId="77777777" w:rsidR="005471EF" w:rsidRDefault="005471EF" w:rsidP="005471EF">
      <w:r w:rsidRPr="005471EF">
        <w:rPr>
          <w:rFonts w:eastAsia="SimSun"/>
          <w:lang w:eastAsia="zh-CN"/>
        </w:rPr>
        <w:t>258</w:t>
      </w:r>
    </w:p>
    <w:p w14:paraId="40DEB57B" w14:textId="77777777" w:rsidR="005471EF" w:rsidRDefault="005471EF" w:rsidP="005471EF">
      <w:r w:rsidRPr="005471EF">
        <w:rPr>
          <w:rFonts w:eastAsia="SimSun"/>
          <w:lang w:eastAsia="zh-CN"/>
        </w:rPr>
        <w:t>00:13:06,970 --&gt;</w:t>
      </w:r>
      <w:r>
        <w:t xml:space="preserve"> </w:t>
      </w:r>
      <w:r>
        <w:cr/>
      </w:r>
    </w:p>
    <w:p w14:paraId="3AE4FC6A" w14:textId="77777777" w:rsidR="005471EF" w:rsidRDefault="005471EF" w:rsidP="005471EF">
      <w:r w:rsidRPr="005471EF">
        <w:rPr>
          <w:rFonts w:eastAsia="SimSun"/>
          <w:lang w:eastAsia="zh-CN"/>
        </w:rPr>
        <w:t>00:13:12,739</w:t>
      </w:r>
    </w:p>
    <w:p w14:paraId="7DB438FC" w14:textId="77777777" w:rsidR="005471EF" w:rsidRDefault="005471EF" w:rsidP="005471EF">
      <w:r w:rsidRPr="005471EF">
        <w:rPr>
          <w:rFonts w:eastAsia="SimSun" w:hint="eastAsia"/>
          <w:lang w:eastAsia="zh-CN"/>
        </w:rPr>
        <w:t>组织文化实际上就是</w:t>
      </w:r>
    </w:p>
    <w:p w14:paraId="05FB0A85" w14:textId="4702FAC5" w:rsidR="005471EF" w:rsidRDefault="005D0573" w:rsidP="005471EF">
      <w:ins w:id="767" w:author="Jacky Shen" w:date="2015-10-03T13:13:00Z">
        <w:r>
          <w:rPr>
            <w:rFonts w:eastAsia="SimSun"/>
            <w:lang w:eastAsia="zh-CN"/>
          </w:rPr>
          <w:t>每个人</w:t>
        </w:r>
      </w:ins>
      <w:del w:id="768" w:author="Jacky Shen" w:date="2015-10-03T13:13:00Z">
        <w:r w:rsidR="005471EF" w:rsidRPr="005471EF" w:rsidDel="005D0573">
          <w:rPr>
            <w:rFonts w:eastAsia="SimSun" w:hint="eastAsia"/>
            <w:lang w:eastAsia="zh-CN"/>
          </w:rPr>
          <w:delText>成员</w:delText>
        </w:r>
      </w:del>
      <w:r w:rsidR="005471EF" w:rsidRPr="005471EF">
        <w:rPr>
          <w:rFonts w:eastAsia="SimSun" w:hint="eastAsia"/>
          <w:lang w:eastAsia="zh-CN"/>
        </w:rPr>
        <w:t>的态度和行动的总和</w:t>
      </w:r>
    </w:p>
    <w:p w14:paraId="0ACF443F" w14:textId="77777777" w:rsidR="005471EF" w:rsidRDefault="005471EF" w:rsidP="005471EF"/>
    <w:p w14:paraId="4C79D3A4" w14:textId="77777777" w:rsidR="005471EF" w:rsidRDefault="005471EF" w:rsidP="005471EF">
      <w:r w:rsidRPr="005471EF">
        <w:rPr>
          <w:rFonts w:eastAsia="SimSun"/>
          <w:lang w:eastAsia="zh-CN"/>
        </w:rPr>
        <w:t>259</w:t>
      </w:r>
    </w:p>
    <w:p w14:paraId="78B9219A" w14:textId="77777777" w:rsidR="005471EF" w:rsidRDefault="005471EF" w:rsidP="005471EF">
      <w:r w:rsidRPr="005471EF">
        <w:rPr>
          <w:rFonts w:eastAsia="SimSun"/>
          <w:lang w:eastAsia="zh-CN"/>
        </w:rPr>
        <w:t>00:13:12,739 --&gt; 00:</w:t>
      </w:r>
      <w:proofErr w:type="gramStart"/>
      <w:r w:rsidRPr="005471EF">
        <w:rPr>
          <w:rFonts w:eastAsia="SimSun"/>
          <w:lang w:eastAsia="zh-CN"/>
        </w:rPr>
        <w:t>13:17,309</w:t>
      </w:r>
      <w:proofErr w:type="gramEnd"/>
    </w:p>
    <w:p w14:paraId="714B07C7" w14:textId="77777777" w:rsidR="005471EF" w:rsidDel="005D0573" w:rsidRDefault="005471EF" w:rsidP="005471EF">
      <w:pPr>
        <w:rPr>
          <w:del w:id="769" w:author="Jacky Shen" w:date="2015-10-03T13:13:00Z"/>
        </w:rPr>
      </w:pPr>
      <w:r w:rsidRPr="005471EF">
        <w:rPr>
          <w:rFonts w:eastAsia="SimSun" w:hint="eastAsia"/>
          <w:lang w:eastAsia="zh-CN"/>
        </w:rPr>
        <w:t>你</w:t>
      </w:r>
      <w:del w:id="770" w:author="Jacky Shen" w:date="2015-10-03T13:13:00Z">
        <w:r w:rsidDel="005D0573">
          <w:rPr>
            <w:rFonts w:hint="eastAsia"/>
          </w:rPr>
          <w:cr/>
        </w:r>
      </w:del>
    </w:p>
    <w:p w14:paraId="667660CA" w14:textId="77777777" w:rsidR="005471EF" w:rsidRDefault="005471EF" w:rsidP="005471EF">
      <w:del w:id="771" w:author="Jacky Shen" w:date="2015-10-03T13:13:00Z">
        <w:r w:rsidRPr="005471EF" w:rsidDel="005D0573">
          <w:rPr>
            <w:rFonts w:eastAsia="SimSun" w:hint="eastAsia"/>
            <w:lang w:eastAsia="zh-CN"/>
          </w:rPr>
          <w:delText>们</w:delText>
        </w:r>
      </w:del>
      <w:r w:rsidRPr="005471EF">
        <w:rPr>
          <w:rFonts w:eastAsia="SimSun" w:hint="eastAsia"/>
          <w:lang w:eastAsia="zh-CN"/>
        </w:rPr>
        <w:t>就是文化</w:t>
      </w:r>
    </w:p>
    <w:p w14:paraId="666C1D31" w14:textId="2EB1CBC7" w:rsidR="005471EF" w:rsidRDefault="005471EF" w:rsidP="005471EF">
      <w:r w:rsidRPr="005471EF">
        <w:rPr>
          <w:rFonts w:eastAsia="SimSun" w:hint="eastAsia"/>
          <w:lang w:eastAsia="zh-CN"/>
        </w:rPr>
        <w:t>所以</w:t>
      </w:r>
      <w:ins w:id="772" w:author="Jacky Shen" w:date="2015-10-03T13:14:00Z">
        <w:r w:rsidR="005D0573">
          <w:rPr>
            <w:rFonts w:eastAsia="SimSun" w:hint="eastAsia"/>
            <w:lang w:eastAsia="zh-CN"/>
          </w:rPr>
          <w:t>去</w:t>
        </w:r>
      </w:ins>
      <w:bookmarkStart w:id="773" w:name="_GoBack"/>
      <w:bookmarkEnd w:id="773"/>
      <w:r w:rsidRPr="005471EF">
        <w:rPr>
          <w:rFonts w:eastAsia="SimSun" w:hint="eastAsia"/>
          <w:lang w:eastAsia="zh-CN"/>
        </w:rPr>
        <w:t>塑造你</w:t>
      </w:r>
      <w:del w:id="774" w:author="Jacky Shen" w:date="2015-10-03T13:13:00Z">
        <w:r w:rsidRPr="005471EF" w:rsidDel="005D0573">
          <w:rPr>
            <w:rFonts w:eastAsia="SimSun" w:hint="eastAsia"/>
            <w:lang w:eastAsia="zh-CN"/>
          </w:rPr>
          <w:delText>们</w:delText>
        </w:r>
      </w:del>
      <w:r w:rsidRPr="005471EF">
        <w:rPr>
          <w:rFonts w:eastAsia="SimSun" w:hint="eastAsia"/>
          <w:lang w:eastAsia="zh-CN"/>
        </w:rPr>
        <w:t>想要的行为</w:t>
      </w:r>
    </w:p>
    <w:p w14:paraId="5CA8CBA6" w14:textId="77777777" w:rsidR="005471EF" w:rsidRDefault="005471EF" w:rsidP="005471EF"/>
    <w:p w14:paraId="529979E4" w14:textId="77777777" w:rsidR="005471EF" w:rsidRDefault="005471EF" w:rsidP="005471EF">
      <w:r w:rsidRPr="005471EF">
        <w:rPr>
          <w:rFonts w:eastAsia="SimSun"/>
          <w:lang w:eastAsia="zh-CN"/>
        </w:rPr>
        <w:t>260</w:t>
      </w:r>
    </w:p>
    <w:p w14:paraId="64E610D1" w14:textId="77777777" w:rsidR="005471EF" w:rsidRDefault="005471EF" w:rsidP="005471EF">
      <w:r w:rsidRPr="005471EF">
        <w:rPr>
          <w:rFonts w:eastAsia="SimSun"/>
          <w:lang w:eastAsia="zh-CN"/>
        </w:rPr>
        <w:t>00:13:17,309 --&gt; 00:</w:t>
      </w:r>
      <w:proofErr w:type="gramStart"/>
      <w:r w:rsidRPr="005471EF">
        <w:rPr>
          <w:rFonts w:eastAsia="SimSun"/>
          <w:lang w:eastAsia="zh-CN"/>
        </w:rPr>
        <w:t>13:18,799</w:t>
      </w:r>
      <w:proofErr w:type="gramEnd"/>
    </w:p>
    <w:p w14:paraId="69201ED4" w14:textId="77777777" w:rsidR="005471EF" w:rsidRDefault="005471EF" w:rsidP="005471EF">
      <w:r w:rsidRPr="005471EF">
        <w:rPr>
          <w:rFonts w:eastAsia="SimSun" w:hint="eastAsia"/>
          <w:lang w:eastAsia="zh-CN"/>
        </w:rPr>
        <w:t>就这样，说完了</w:t>
      </w:r>
    </w:p>
    <w:p w14:paraId="104BA35B" w14:textId="77777777" w:rsidR="005471EF" w:rsidRDefault="005471EF" w:rsidP="005471EF"/>
    <w:p w14:paraId="40C68298" w14:textId="77777777" w:rsidR="005471EF" w:rsidRDefault="005471EF" w:rsidP="005471EF">
      <w:r w:rsidRPr="005471EF">
        <w:rPr>
          <w:rFonts w:eastAsia="SimSun"/>
          <w:lang w:eastAsia="zh-CN"/>
        </w:rPr>
        <w:t>261</w:t>
      </w:r>
    </w:p>
    <w:p w14:paraId="1A8CE553" w14:textId="77777777" w:rsidR="005471EF" w:rsidRDefault="005471EF" w:rsidP="005471EF">
      <w:r w:rsidRPr="005471EF">
        <w:rPr>
          <w:rFonts w:eastAsia="SimSun"/>
          <w:lang w:eastAsia="zh-CN"/>
        </w:rPr>
        <w:t>00:13:18,799 --&gt; 00:</w:t>
      </w:r>
      <w:proofErr w:type="gramStart"/>
      <w:r w:rsidRPr="005471EF">
        <w:rPr>
          <w:rFonts w:eastAsia="SimSun"/>
          <w:lang w:eastAsia="zh-CN"/>
        </w:rPr>
        <w:t>13:20,069</w:t>
      </w:r>
      <w:proofErr w:type="gramEnd"/>
    </w:p>
    <w:p w14:paraId="2A466E68" w14:textId="77777777" w:rsidR="005471EF" w:rsidRDefault="005471EF" w:rsidP="005471EF">
      <w:r w:rsidRPr="005471EF">
        <w:rPr>
          <w:rFonts w:eastAsia="SimSun" w:hint="eastAsia"/>
          <w:lang w:eastAsia="zh-CN"/>
        </w:rPr>
        <w:t>我希望大家喜欢这个故事</w:t>
      </w:r>
    </w:p>
    <w:p w14:paraId="6B0649AB" w14:textId="77777777" w:rsidR="005471EF" w:rsidRDefault="005471EF" w:rsidP="005471EF"/>
    <w:p w14:paraId="6B4526AB" w14:textId="77777777" w:rsidR="005471EF" w:rsidRDefault="005471EF" w:rsidP="005471EF">
      <w:r w:rsidRPr="005471EF">
        <w:rPr>
          <w:rFonts w:eastAsia="SimSun"/>
          <w:lang w:eastAsia="zh-CN"/>
        </w:rPr>
        <w:t>262</w:t>
      </w:r>
    </w:p>
    <w:p w14:paraId="56E97092" w14:textId="77777777" w:rsidR="005471EF" w:rsidRDefault="005471EF" w:rsidP="005471EF">
      <w:r w:rsidRPr="005471EF">
        <w:rPr>
          <w:rFonts w:eastAsia="SimSun"/>
          <w:lang w:eastAsia="zh-CN"/>
        </w:rPr>
        <w:t>00:13:20,069 --&gt; 00:</w:t>
      </w:r>
      <w:proofErr w:type="gramStart"/>
      <w:r w:rsidRPr="005471EF">
        <w:rPr>
          <w:rFonts w:eastAsia="SimSun"/>
          <w:lang w:eastAsia="zh-CN"/>
        </w:rPr>
        <w:t>13:21,880</w:t>
      </w:r>
      <w:proofErr w:type="gramEnd"/>
    </w:p>
    <w:p w14:paraId="54907405" w14:textId="77777777" w:rsidR="005471EF" w:rsidRDefault="005471EF" w:rsidP="005471EF">
      <w:r w:rsidRPr="005471EF">
        <w:rPr>
          <w:rFonts w:eastAsia="SimSun" w:hint="eastAsia"/>
          <w:lang w:eastAsia="zh-CN"/>
        </w:rPr>
        <w:t>感谢</w:t>
      </w:r>
      <w:r>
        <w:rPr>
          <w:rFonts w:hint="eastAsia"/>
        </w:rPr>
        <w:cr/>
      </w:r>
    </w:p>
    <w:p w14:paraId="44BFBBA2" w14:textId="77777777" w:rsidR="005471EF" w:rsidRDefault="005471EF" w:rsidP="005471EF">
      <w:r w:rsidRPr="005471EF">
        <w:rPr>
          <w:rFonts w:eastAsia="SimSun" w:hint="eastAsia"/>
          <w:lang w:eastAsia="zh-CN"/>
        </w:rPr>
        <w:t>收看</w:t>
      </w:r>
    </w:p>
    <w:p w14:paraId="0A8E0B33" w14:textId="77777777" w:rsidR="005471EF" w:rsidRDefault="005471EF" w:rsidP="005471EF"/>
    <w:p w14:paraId="065052BC" w14:textId="77777777" w:rsidR="005471EF" w:rsidRDefault="005471EF" w:rsidP="005471EF">
      <w:r w:rsidRPr="005471EF">
        <w:rPr>
          <w:rFonts w:eastAsia="SimSun"/>
          <w:lang w:eastAsia="zh-CN"/>
        </w:rPr>
        <w:t>263</w:t>
      </w:r>
    </w:p>
    <w:p w14:paraId="5282BA68" w14:textId="77777777" w:rsidR="005471EF" w:rsidRDefault="005471EF" w:rsidP="005471EF">
      <w:r w:rsidRPr="005471EF">
        <w:rPr>
          <w:rFonts w:eastAsia="SimSun"/>
          <w:lang w:eastAsia="zh-CN"/>
        </w:rPr>
        <w:t>00:13:25,040 --&gt; 00:</w:t>
      </w:r>
      <w:proofErr w:type="gramStart"/>
      <w:r w:rsidRPr="005471EF">
        <w:rPr>
          <w:rFonts w:eastAsia="SimSun"/>
          <w:lang w:eastAsia="zh-CN"/>
        </w:rPr>
        <w:t>13:26,000</w:t>
      </w:r>
      <w:proofErr w:type="gramEnd"/>
    </w:p>
    <w:p w14:paraId="7C3605E3" w14:textId="77777777" w:rsidR="005471EF" w:rsidRDefault="005471EF" w:rsidP="005471EF">
      <w:r w:rsidRPr="005471EF">
        <w:rPr>
          <w:rFonts w:eastAsia="SimSun" w:hint="eastAsia"/>
          <w:lang w:eastAsia="zh-CN"/>
        </w:rPr>
        <w:t>字幕版本：</w:t>
      </w:r>
      <w:r w:rsidRPr="005471EF">
        <w:rPr>
          <w:rFonts w:eastAsia="SimSun"/>
          <w:lang w:eastAsia="zh-CN"/>
        </w:rPr>
        <w:t>20150915.3</w:t>
      </w:r>
    </w:p>
    <w:p w14:paraId="3F8CDB10" w14:textId="77777777" w:rsidR="00424550" w:rsidRDefault="00424550"/>
    <w:sectPr w:rsidR="004245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grammar="clean"/>
  <w:trackRevisions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EF"/>
    <w:rsid w:val="00095927"/>
    <w:rsid w:val="00114072"/>
    <w:rsid w:val="00204466"/>
    <w:rsid w:val="00213545"/>
    <w:rsid w:val="003C238E"/>
    <w:rsid w:val="00424550"/>
    <w:rsid w:val="004B207D"/>
    <w:rsid w:val="00531127"/>
    <w:rsid w:val="005471EF"/>
    <w:rsid w:val="005C01BB"/>
    <w:rsid w:val="005D0573"/>
    <w:rsid w:val="0065549B"/>
    <w:rsid w:val="007031F3"/>
    <w:rsid w:val="00745F9A"/>
    <w:rsid w:val="008320FC"/>
    <w:rsid w:val="00947D64"/>
    <w:rsid w:val="009671C9"/>
    <w:rsid w:val="009B7425"/>
    <w:rsid w:val="009E12DD"/>
    <w:rsid w:val="00B30650"/>
    <w:rsid w:val="00C56AC0"/>
    <w:rsid w:val="00CD1524"/>
    <w:rsid w:val="00D915BE"/>
    <w:rsid w:val="00E22700"/>
    <w:rsid w:val="00E25EBE"/>
    <w:rsid w:val="00F84100"/>
    <w:rsid w:val="00FC65FA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D6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5BE"/>
    <w:rPr>
      <w:rFonts w:ascii="Helvetica" w:hAnsi="Helvetica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15BE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37</Pages>
  <Words>2283</Words>
  <Characters>13016</Characters>
  <Application>Microsoft Macintosh Word</Application>
  <DocSecurity>0</DocSecurity>
  <Lines>108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Jacky Shen</cp:lastModifiedBy>
  <cp:revision>8</cp:revision>
  <dcterms:created xsi:type="dcterms:W3CDTF">2015-09-22T09:09:00Z</dcterms:created>
  <dcterms:modified xsi:type="dcterms:W3CDTF">2015-10-03T05:14:00Z</dcterms:modified>
</cp:coreProperties>
</file>