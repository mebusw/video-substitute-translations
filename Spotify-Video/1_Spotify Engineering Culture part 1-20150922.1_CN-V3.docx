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A154CC" w14:textId="77777777" w:rsidR="001459A3" w:rsidRDefault="001459A3" w:rsidP="001459A3">
      <w:r w:rsidRPr="001459A3">
        <w:rPr>
          <w:rFonts w:eastAsia="SimSun"/>
          <w:lang w:eastAsia="zh-CN"/>
        </w:rPr>
        <w:t>1</w:t>
      </w:r>
    </w:p>
    <w:p w14:paraId="0F3F07DB" w14:textId="77777777" w:rsidR="001459A3" w:rsidRDefault="001459A3" w:rsidP="001459A3">
      <w:r w:rsidRPr="001459A3">
        <w:rPr>
          <w:rFonts w:eastAsia="SimSun"/>
          <w:lang w:eastAsia="zh-CN"/>
        </w:rPr>
        <w:t>00:00:01,000 --&gt; 00:00:05,000</w:t>
      </w:r>
    </w:p>
    <w:p w14:paraId="001D05D9" w14:textId="77777777" w:rsidR="001459A3" w:rsidRDefault="001459A3" w:rsidP="001459A3">
      <w:r w:rsidRPr="001459A3">
        <w:rPr>
          <w:rFonts w:eastAsia="SimSun" w:hint="eastAsia"/>
          <w:lang w:eastAsia="zh-CN"/>
        </w:rPr>
        <w:t>本中文字幕由自发性</w:t>
      </w:r>
      <w:r w:rsidRPr="001459A3">
        <w:rPr>
          <w:rFonts w:eastAsia="SimSun"/>
          <w:lang w:eastAsia="zh-CN"/>
        </w:rPr>
        <w:t xml:space="preserve"> Scrum </w:t>
      </w:r>
      <w:r w:rsidRPr="001459A3">
        <w:rPr>
          <w:rFonts w:eastAsia="SimSun" w:hint="eastAsia"/>
          <w:lang w:eastAsia="zh-CN"/>
        </w:rPr>
        <w:t>团队提供：</w:t>
      </w:r>
    </w:p>
    <w:p w14:paraId="74760C87" w14:textId="77777777" w:rsidR="001459A3" w:rsidRDefault="001459A3" w:rsidP="001459A3">
      <w:r w:rsidRPr="001459A3">
        <w:rPr>
          <w:rFonts w:eastAsia="SimSun"/>
          <w:lang w:eastAsia="zh-CN"/>
        </w:rPr>
        <w:t xml:space="preserve">PO </w:t>
      </w:r>
      <w:r w:rsidRPr="001459A3">
        <w:rPr>
          <w:rFonts w:eastAsia="SimSun" w:hint="eastAsia"/>
          <w:lang w:eastAsia="zh-CN"/>
        </w:rPr>
        <w:t>周龙鸿／翻译：王可帆</w:t>
      </w:r>
      <w:r w:rsidRPr="001459A3">
        <w:rPr>
          <w:rFonts w:eastAsia="SimSun"/>
          <w:lang w:eastAsia="zh-CN"/>
        </w:rPr>
        <w:t xml:space="preserve">, </w:t>
      </w:r>
      <w:r w:rsidRPr="001459A3">
        <w:rPr>
          <w:rFonts w:eastAsia="SimSun" w:hint="eastAsia"/>
          <w:lang w:eastAsia="zh-CN"/>
        </w:rPr>
        <w:t>任兰怡</w:t>
      </w:r>
      <w:r w:rsidRPr="001459A3">
        <w:rPr>
          <w:rFonts w:eastAsia="SimSun"/>
          <w:lang w:eastAsia="zh-CN"/>
        </w:rPr>
        <w:t xml:space="preserve">, </w:t>
      </w:r>
      <w:r w:rsidRPr="001459A3">
        <w:rPr>
          <w:rFonts w:eastAsia="SimSun" w:hint="eastAsia"/>
          <w:lang w:eastAsia="zh-CN"/>
        </w:rPr>
        <w:t>江岳龙</w:t>
      </w:r>
      <w:r w:rsidRPr="001459A3">
        <w:rPr>
          <w:rFonts w:eastAsia="SimSun"/>
          <w:lang w:eastAsia="zh-CN"/>
        </w:rPr>
        <w:t xml:space="preserve">, </w:t>
      </w:r>
      <w:r w:rsidRPr="001459A3">
        <w:rPr>
          <w:rFonts w:eastAsia="SimSun" w:hint="eastAsia"/>
          <w:lang w:eastAsia="zh-CN"/>
        </w:rPr>
        <w:t>余俊杰</w:t>
      </w:r>
      <w:r w:rsidRPr="001459A3">
        <w:rPr>
          <w:rFonts w:eastAsia="SimSun"/>
          <w:lang w:eastAsia="zh-CN"/>
        </w:rPr>
        <w:t>,</w:t>
      </w:r>
    </w:p>
    <w:p w14:paraId="6FCB87CF" w14:textId="77777777" w:rsidR="001459A3" w:rsidRDefault="001459A3" w:rsidP="001459A3">
      <w:r w:rsidRPr="001459A3">
        <w:rPr>
          <w:rFonts w:eastAsia="SimSun" w:hint="eastAsia"/>
          <w:lang w:eastAsia="zh-CN"/>
        </w:rPr>
        <w:t>周玉萍</w:t>
      </w:r>
      <w:r w:rsidRPr="001459A3">
        <w:rPr>
          <w:rFonts w:eastAsia="SimSun"/>
          <w:lang w:eastAsia="zh-CN"/>
        </w:rPr>
        <w:t xml:space="preserve">, </w:t>
      </w:r>
      <w:r w:rsidRPr="001459A3">
        <w:rPr>
          <w:rFonts w:eastAsia="SimSun" w:hint="eastAsia"/>
          <w:lang w:eastAsia="zh-CN"/>
        </w:rPr>
        <w:t>林士智</w:t>
      </w:r>
      <w:r w:rsidRPr="001459A3">
        <w:rPr>
          <w:rFonts w:eastAsia="SimSun"/>
          <w:lang w:eastAsia="zh-CN"/>
        </w:rPr>
        <w:t xml:space="preserve">, </w:t>
      </w:r>
      <w:r w:rsidRPr="001459A3">
        <w:rPr>
          <w:rFonts w:eastAsia="SimSun" w:hint="eastAsia"/>
          <w:lang w:eastAsia="zh-CN"/>
        </w:rPr>
        <w:t>林清雅</w:t>
      </w:r>
      <w:r w:rsidRPr="001459A3">
        <w:rPr>
          <w:rFonts w:eastAsia="SimSun"/>
          <w:lang w:eastAsia="zh-CN"/>
        </w:rPr>
        <w:t xml:space="preserve">, </w:t>
      </w:r>
      <w:r w:rsidRPr="001459A3">
        <w:rPr>
          <w:rFonts w:eastAsia="SimSun" w:hint="eastAsia"/>
          <w:lang w:eastAsia="zh-CN"/>
        </w:rPr>
        <w:t>邱畯丞</w:t>
      </w:r>
      <w:r w:rsidRPr="001459A3">
        <w:rPr>
          <w:rFonts w:eastAsia="SimSun"/>
          <w:lang w:eastAsia="zh-CN"/>
        </w:rPr>
        <w:t xml:space="preserve">, </w:t>
      </w:r>
      <w:r w:rsidRPr="001459A3">
        <w:rPr>
          <w:rFonts w:eastAsia="SimSun" w:hint="eastAsia"/>
          <w:lang w:eastAsia="zh-CN"/>
        </w:rPr>
        <w:t>张峰睿</w:t>
      </w:r>
      <w:r w:rsidRPr="001459A3">
        <w:rPr>
          <w:rFonts w:eastAsia="SimSun"/>
          <w:lang w:eastAsia="zh-CN"/>
        </w:rPr>
        <w:t xml:space="preserve">, </w:t>
      </w:r>
      <w:r w:rsidRPr="001459A3">
        <w:rPr>
          <w:rFonts w:eastAsia="SimSun" w:hint="eastAsia"/>
          <w:lang w:eastAsia="zh-CN"/>
        </w:rPr>
        <w:t>张越程</w:t>
      </w:r>
      <w:r w:rsidRPr="001459A3">
        <w:rPr>
          <w:rFonts w:eastAsia="SimSun"/>
          <w:lang w:eastAsia="zh-CN"/>
        </w:rPr>
        <w:t>,</w:t>
      </w:r>
    </w:p>
    <w:p w14:paraId="6E2606A9" w14:textId="0111E5C9" w:rsidR="001459A3" w:rsidRDefault="001459A3" w:rsidP="001459A3">
      <w:pPr>
        <w:rPr>
          <w:rFonts w:hint="eastAsia"/>
        </w:rPr>
      </w:pPr>
      <w:r w:rsidRPr="001459A3">
        <w:rPr>
          <w:rFonts w:eastAsia="SimSun" w:hint="eastAsia"/>
          <w:lang w:eastAsia="zh-CN"/>
        </w:rPr>
        <w:t>张巨鑫</w:t>
      </w:r>
      <w:r w:rsidRPr="001459A3">
        <w:rPr>
          <w:rFonts w:eastAsia="SimSun"/>
          <w:lang w:eastAsia="zh-CN"/>
        </w:rPr>
        <w:t xml:space="preserve">, </w:t>
      </w:r>
      <w:r w:rsidRPr="001459A3">
        <w:rPr>
          <w:rFonts w:eastAsia="SimSun" w:hint="eastAsia"/>
          <w:lang w:eastAsia="zh-CN"/>
        </w:rPr>
        <w:t>陈美凤</w:t>
      </w:r>
      <w:r w:rsidRPr="001459A3">
        <w:rPr>
          <w:rFonts w:eastAsia="SimSun"/>
          <w:lang w:eastAsia="zh-CN"/>
        </w:rPr>
        <w:t xml:space="preserve">, </w:t>
      </w:r>
      <w:r w:rsidRPr="001459A3">
        <w:rPr>
          <w:rFonts w:eastAsia="SimSun" w:hint="eastAsia"/>
          <w:lang w:eastAsia="zh-CN"/>
        </w:rPr>
        <w:t>黄久娟</w:t>
      </w:r>
      <w:r w:rsidRPr="001459A3">
        <w:rPr>
          <w:rFonts w:eastAsia="SimSun"/>
          <w:lang w:eastAsia="zh-CN"/>
        </w:rPr>
        <w:t xml:space="preserve">, </w:t>
      </w:r>
      <w:r w:rsidRPr="001459A3">
        <w:rPr>
          <w:rFonts w:eastAsia="SimSun" w:hint="eastAsia"/>
          <w:lang w:eastAsia="zh-CN"/>
        </w:rPr>
        <w:t>廖淑萍／时间轴：</w:t>
      </w:r>
      <w:proofErr w:type="spellStart"/>
      <w:r w:rsidRPr="001459A3">
        <w:rPr>
          <w:rFonts w:eastAsia="SimSun"/>
          <w:lang w:eastAsia="zh-CN"/>
        </w:rPr>
        <w:t>ZephyR</w:t>
      </w:r>
      <w:proofErr w:type="spellEnd"/>
      <w:r w:rsidRPr="001459A3">
        <w:rPr>
          <w:rFonts w:eastAsia="SimSun"/>
          <w:lang w:eastAsia="zh-CN"/>
        </w:rPr>
        <w:t>(</w:t>
      </w:r>
      <w:r w:rsidRPr="001459A3">
        <w:rPr>
          <w:rFonts w:eastAsia="SimSun" w:hint="eastAsia"/>
          <w:lang w:eastAsia="zh-CN"/>
        </w:rPr>
        <w:t>西风</w:t>
      </w:r>
      <w:r w:rsidRPr="001459A3">
        <w:rPr>
          <w:rFonts w:eastAsia="SimSun"/>
          <w:lang w:eastAsia="zh-CN"/>
        </w:rPr>
        <w:t>)</w:t>
      </w:r>
      <w:ins w:id="0" w:author="Jacky Shen" w:date="2015-09-28T16:49:00Z">
        <w:r w:rsidR="007313F2">
          <w:rPr>
            <w:rFonts w:eastAsia="SimSun"/>
            <w:lang w:eastAsia="zh-CN"/>
          </w:rPr>
          <w:t xml:space="preserve"> / </w:t>
        </w:r>
        <w:r w:rsidR="007313F2">
          <w:rPr>
            <w:rFonts w:eastAsia="SimSun" w:hint="eastAsia"/>
            <w:lang w:eastAsia="zh-CN"/>
          </w:rPr>
          <w:t>审校</w:t>
        </w:r>
        <w:r w:rsidR="007313F2">
          <w:rPr>
            <w:rFonts w:eastAsia="SimSun"/>
            <w:lang w:eastAsia="zh-CN"/>
          </w:rPr>
          <w:t>：</w:t>
        </w:r>
        <w:r w:rsidR="007313F2">
          <w:rPr>
            <w:rFonts w:eastAsia="SimSun" w:hint="eastAsia"/>
            <w:lang w:eastAsia="zh-CN"/>
          </w:rPr>
          <w:t>申健</w:t>
        </w:r>
      </w:ins>
    </w:p>
    <w:p w14:paraId="43DA61FA" w14:textId="77777777" w:rsidR="001459A3" w:rsidRDefault="001459A3" w:rsidP="001459A3"/>
    <w:p w14:paraId="2BED92E8" w14:textId="77777777" w:rsidR="001459A3" w:rsidRDefault="001459A3" w:rsidP="001459A3">
      <w:r w:rsidRPr="001459A3">
        <w:rPr>
          <w:rFonts w:eastAsia="SimSun"/>
          <w:lang w:eastAsia="zh-CN"/>
        </w:rPr>
        <w:t>2</w:t>
      </w:r>
    </w:p>
    <w:p w14:paraId="54299503" w14:textId="77777777" w:rsidR="001459A3" w:rsidRDefault="001459A3" w:rsidP="001459A3">
      <w:r w:rsidRPr="001459A3">
        <w:rPr>
          <w:rFonts w:eastAsia="SimSun"/>
          <w:lang w:eastAsia="zh-CN"/>
        </w:rPr>
        <w:t>00:00:06,000 --&gt; 00:00:10,760</w:t>
      </w:r>
    </w:p>
    <w:p w14:paraId="5A467FE9" w14:textId="77777777" w:rsidR="001459A3" w:rsidRDefault="001459A3" w:rsidP="001459A3">
      <w:proofErr w:type="spellStart"/>
      <w:r w:rsidRPr="001459A3">
        <w:rPr>
          <w:rFonts w:eastAsia="SimSun"/>
          <w:lang w:eastAsia="zh-CN"/>
        </w:rPr>
        <w:t>Sportify</w:t>
      </w:r>
      <w:proofErr w:type="spellEnd"/>
      <w:r w:rsidRPr="001459A3">
        <w:rPr>
          <w:rFonts w:eastAsia="SimSun" w:hint="eastAsia"/>
          <w:lang w:eastAsia="zh-CN"/>
        </w:rPr>
        <w:t>成功的</w:t>
      </w:r>
      <w:ins w:id="1" w:author="Bill Li" w:date="2015-09-27T20:16:00Z">
        <w:r w:rsidR="00926051">
          <w:rPr>
            <w:rFonts w:eastAsia="SimSun" w:hint="eastAsia"/>
            <w:lang w:eastAsia="zh-CN"/>
          </w:rPr>
          <w:t>重要</w:t>
        </w:r>
      </w:ins>
      <w:r w:rsidRPr="001459A3">
        <w:rPr>
          <w:rFonts w:eastAsia="SimSun" w:hint="eastAsia"/>
          <w:lang w:eastAsia="zh-CN"/>
        </w:rPr>
        <w:t>原因之一</w:t>
      </w:r>
    </w:p>
    <w:p w14:paraId="5DA5F618" w14:textId="77777777" w:rsidR="001459A3" w:rsidRDefault="001459A3" w:rsidP="001459A3">
      <w:r w:rsidRPr="001459A3">
        <w:rPr>
          <w:rFonts w:eastAsia="SimSun" w:hint="eastAsia"/>
          <w:lang w:eastAsia="zh-CN"/>
        </w:rPr>
        <w:t>就是我们的敏捷</w:t>
      </w:r>
      <w:r w:rsidRPr="001459A3">
        <w:rPr>
          <w:rFonts w:eastAsia="SimSun"/>
          <w:lang w:eastAsia="zh-CN"/>
        </w:rPr>
        <w:t>(Agile)</w:t>
      </w:r>
      <w:r w:rsidRPr="001459A3">
        <w:rPr>
          <w:rFonts w:eastAsia="SimSun" w:hint="eastAsia"/>
          <w:lang w:eastAsia="zh-CN"/>
        </w:rPr>
        <w:t>工程文化</w:t>
      </w:r>
    </w:p>
    <w:p w14:paraId="42DED880" w14:textId="77777777" w:rsidR="001459A3" w:rsidRDefault="001459A3" w:rsidP="001459A3"/>
    <w:p w14:paraId="7A2481E9" w14:textId="77777777" w:rsidR="001459A3" w:rsidRDefault="001459A3" w:rsidP="001459A3">
      <w:r w:rsidRPr="001459A3">
        <w:rPr>
          <w:rFonts w:eastAsia="SimSun"/>
          <w:lang w:eastAsia="zh-CN"/>
        </w:rPr>
        <w:t>3</w:t>
      </w:r>
    </w:p>
    <w:p w14:paraId="6598B88F" w14:textId="77777777" w:rsidR="001459A3" w:rsidRDefault="001459A3" w:rsidP="001459A3">
      <w:r w:rsidRPr="001459A3">
        <w:rPr>
          <w:rFonts w:eastAsia="SimSun"/>
          <w:lang w:eastAsia="zh-CN"/>
        </w:rPr>
        <w:t>00:00:10,760 --&gt; 00:00:12,040</w:t>
      </w:r>
    </w:p>
    <w:p w14:paraId="2EED3BF6" w14:textId="77777777" w:rsidR="001459A3" w:rsidRDefault="001459A3" w:rsidP="001459A3">
      <w:r w:rsidRPr="001459A3">
        <w:rPr>
          <w:rFonts w:eastAsia="SimSun" w:hint="eastAsia"/>
          <w:lang w:eastAsia="zh-CN"/>
        </w:rPr>
        <w:t>文化，是无形的</w:t>
      </w:r>
    </w:p>
    <w:p w14:paraId="5E22296D" w14:textId="77777777" w:rsidR="001459A3" w:rsidRDefault="001459A3" w:rsidP="001459A3"/>
    <w:p w14:paraId="5F9C2B5D" w14:textId="77777777" w:rsidR="001459A3" w:rsidRDefault="001459A3" w:rsidP="001459A3">
      <w:r w:rsidRPr="001459A3">
        <w:rPr>
          <w:rFonts w:eastAsia="SimSun"/>
          <w:lang w:eastAsia="zh-CN"/>
        </w:rPr>
        <w:t>4</w:t>
      </w:r>
    </w:p>
    <w:p w14:paraId="053876CA" w14:textId="77777777" w:rsidR="001459A3" w:rsidRDefault="001459A3" w:rsidP="001459A3">
      <w:r w:rsidRPr="001459A3">
        <w:rPr>
          <w:rFonts w:eastAsia="SimSun"/>
          <w:lang w:eastAsia="zh-CN"/>
        </w:rPr>
        <w:t>00:00:12,040 --&gt; 00:00:14,110</w:t>
      </w:r>
    </w:p>
    <w:p w14:paraId="6231DB5A" w14:textId="77777777" w:rsidR="001459A3" w:rsidRDefault="001459A3" w:rsidP="001459A3">
      <w:r w:rsidRPr="001459A3">
        <w:rPr>
          <w:rFonts w:eastAsia="SimSun" w:hint="eastAsia"/>
          <w:lang w:eastAsia="zh-CN"/>
        </w:rPr>
        <w:t>我们察觉不到</w:t>
      </w:r>
    </w:p>
    <w:p w14:paraId="2DB8FFD6" w14:textId="77777777" w:rsidR="001459A3" w:rsidRDefault="001459A3" w:rsidP="001459A3">
      <w:r w:rsidRPr="001459A3">
        <w:rPr>
          <w:rFonts w:eastAsia="SimSun" w:hint="eastAsia"/>
          <w:lang w:eastAsia="zh-CN"/>
        </w:rPr>
        <w:t>因为文化随时随地都在</w:t>
      </w:r>
      <w:ins w:id="2" w:author="Bill Li" w:date="2015-09-27T20:17:00Z">
        <w:r w:rsidR="00926051">
          <w:rPr>
            <w:rFonts w:eastAsia="SimSun" w:hint="eastAsia"/>
            <w:lang w:eastAsia="zh-CN"/>
          </w:rPr>
          <w:t>那里</w:t>
        </w:r>
      </w:ins>
    </w:p>
    <w:p w14:paraId="2D3B7D0D" w14:textId="77777777" w:rsidR="001459A3" w:rsidRDefault="001459A3" w:rsidP="001459A3"/>
    <w:p w14:paraId="5E391A10" w14:textId="77777777" w:rsidR="001459A3" w:rsidRDefault="001459A3" w:rsidP="001459A3">
      <w:r w:rsidRPr="001459A3">
        <w:rPr>
          <w:rFonts w:eastAsia="SimSun"/>
          <w:lang w:eastAsia="zh-CN"/>
        </w:rPr>
        <w:t>5</w:t>
      </w:r>
    </w:p>
    <w:p w14:paraId="4FA9B672" w14:textId="77777777" w:rsidR="001459A3" w:rsidRDefault="001459A3" w:rsidP="001459A3">
      <w:r w:rsidRPr="001459A3">
        <w:rPr>
          <w:rFonts w:eastAsia="SimSun"/>
          <w:lang w:eastAsia="zh-CN"/>
        </w:rPr>
        <w:t>00:00:14,110 --&gt; 00:00:15,730</w:t>
      </w:r>
    </w:p>
    <w:p w14:paraId="3CC91D10" w14:textId="77777777" w:rsidR="001459A3" w:rsidRDefault="001459A3" w:rsidP="001459A3">
      <w:r w:rsidRPr="001459A3">
        <w:rPr>
          <w:rFonts w:eastAsia="SimSun" w:hint="eastAsia"/>
          <w:lang w:eastAsia="zh-CN"/>
        </w:rPr>
        <w:t>就像是我们呼吸的空气一样</w:t>
      </w:r>
    </w:p>
    <w:p w14:paraId="0A6CCD00" w14:textId="77777777" w:rsidR="001459A3" w:rsidRDefault="001459A3" w:rsidP="001459A3"/>
    <w:p w14:paraId="0B0138D8" w14:textId="77777777" w:rsidR="001459A3" w:rsidRDefault="001459A3" w:rsidP="001459A3">
      <w:r w:rsidRPr="001459A3">
        <w:rPr>
          <w:rFonts w:eastAsia="SimSun"/>
          <w:lang w:eastAsia="zh-CN"/>
        </w:rPr>
        <w:t>6</w:t>
      </w:r>
    </w:p>
    <w:p w14:paraId="48EE60A7" w14:textId="77777777" w:rsidR="001459A3" w:rsidRDefault="001459A3" w:rsidP="001459A3">
      <w:r w:rsidRPr="001459A3">
        <w:rPr>
          <w:rFonts w:eastAsia="SimSun"/>
          <w:lang w:eastAsia="zh-CN"/>
        </w:rPr>
        <w:t>00:00:15,730 --&gt; 00:00:19,140</w:t>
      </w:r>
    </w:p>
    <w:p w14:paraId="7BFECA9E" w14:textId="26A8FCC1" w:rsidR="001459A3" w:rsidRDefault="001459A3" w:rsidP="001459A3">
      <w:r w:rsidRPr="001459A3">
        <w:rPr>
          <w:rFonts w:eastAsia="SimSun" w:hint="eastAsia"/>
          <w:lang w:eastAsia="zh-CN"/>
        </w:rPr>
        <w:t>但若是大家都</w:t>
      </w:r>
      <w:ins w:id="3" w:author="Jacky Shen" w:date="2015-09-28T16:51:00Z">
        <w:r w:rsidR="007313F2">
          <w:rPr>
            <w:rFonts w:eastAsia="SimSun"/>
            <w:lang w:eastAsia="zh-CN"/>
          </w:rPr>
          <w:t>理解</w:t>
        </w:r>
      </w:ins>
      <w:del w:id="4" w:author="Jacky Shen" w:date="2015-09-28T16:51:00Z">
        <w:r w:rsidRPr="001459A3" w:rsidDel="007313F2">
          <w:rPr>
            <w:rFonts w:eastAsia="SimSun" w:hint="eastAsia"/>
            <w:lang w:eastAsia="zh-CN"/>
          </w:rPr>
          <w:delText>了解</w:delText>
        </w:r>
      </w:del>
      <w:r w:rsidRPr="001459A3">
        <w:rPr>
          <w:rFonts w:eastAsia="SimSun" w:hint="eastAsia"/>
          <w:lang w:eastAsia="zh-CN"/>
        </w:rPr>
        <w:t>这个文化</w:t>
      </w:r>
    </w:p>
    <w:p w14:paraId="78B01B70" w14:textId="3BF53C73" w:rsidR="001459A3" w:rsidRDefault="001459A3" w:rsidP="001459A3">
      <w:r w:rsidRPr="001459A3">
        <w:rPr>
          <w:rFonts w:eastAsia="SimSun" w:hint="eastAsia"/>
          <w:lang w:eastAsia="zh-CN"/>
        </w:rPr>
        <w:t>我们就</w:t>
      </w:r>
      <w:del w:id="5" w:author="Jacky Shen" w:date="2015-09-28T16:51:00Z">
        <w:r w:rsidRPr="001459A3" w:rsidDel="007313F2">
          <w:rPr>
            <w:rFonts w:eastAsia="SimSun" w:hint="eastAsia"/>
            <w:lang w:eastAsia="zh-CN"/>
          </w:rPr>
          <w:delText>很</w:delText>
        </w:r>
      </w:del>
      <w:r w:rsidRPr="001459A3">
        <w:rPr>
          <w:rFonts w:eastAsia="SimSun" w:hint="eastAsia"/>
          <w:lang w:eastAsia="zh-CN"/>
        </w:rPr>
        <w:t>有机会去</w:t>
      </w:r>
      <w:ins w:id="6" w:author="Jacky Shen" w:date="2015-09-28T16:51:00Z">
        <w:r w:rsidR="007313F2">
          <w:rPr>
            <w:rFonts w:eastAsia="SimSun"/>
            <w:lang w:eastAsia="zh-CN"/>
          </w:rPr>
          <w:t>保持</w:t>
        </w:r>
      </w:ins>
      <w:del w:id="7" w:author="Jacky Shen" w:date="2015-09-28T16:51:00Z">
        <w:r w:rsidRPr="001459A3" w:rsidDel="007313F2">
          <w:rPr>
            <w:rFonts w:eastAsia="SimSun" w:hint="eastAsia"/>
            <w:lang w:eastAsia="zh-CN"/>
          </w:rPr>
          <w:delText>维持</w:delText>
        </w:r>
      </w:del>
      <w:r w:rsidRPr="001459A3">
        <w:rPr>
          <w:rFonts w:eastAsia="SimSun" w:hint="eastAsia"/>
          <w:lang w:eastAsia="zh-CN"/>
        </w:rPr>
        <w:t>它</w:t>
      </w:r>
    </w:p>
    <w:p w14:paraId="17198443" w14:textId="77777777" w:rsidR="001459A3" w:rsidRDefault="001459A3" w:rsidP="001459A3"/>
    <w:p w14:paraId="48F3B975" w14:textId="77777777" w:rsidR="001459A3" w:rsidRDefault="001459A3" w:rsidP="001459A3">
      <w:r w:rsidRPr="001459A3">
        <w:rPr>
          <w:rFonts w:eastAsia="SimSun"/>
          <w:lang w:eastAsia="zh-CN"/>
        </w:rPr>
        <w:t>7</w:t>
      </w:r>
    </w:p>
    <w:p w14:paraId="491EA368" w14:textId="77777777" w:rsidR="001459A3" w:rsidRDefault="001459A3" w:rsidP="001459A3">
      <w:r w:rsidRPr="001459A3">
        <w:rPr>
          <w:rFonts w:eastAsia="SimSun"/>
          <w:lang w:eastAsia="zh-CN"/>
        </w:rPr>
        <w:t>00:00:19,140 --&gt; 00:00:20,770</w:t>
      </w:r>
    </w:p>
    <w:p w14:paraId="376FA7D2" w14:textId="4A1CDFEE" w:rsidR="001459A3" w:rsidDel="007313F2" w:rsidRDefault="007313F2" w:rsidP="001459A3">
      <w:pPr>
        <w:rPr>
          <w:del w:id="8" w:author="Jacky Shen" w:date="2015-09-28T16:51:00Z"/>
        </w:rPr>
      </w:pPr>
      <w:ins w:id="9" w:author="Jacky Shen" w:date="2015-09-28T16:51:00Z">
        <w:r>
          <w:rPr>
            <w:rFonts w:eastAsia="SimSun"/>
            <w:lang w:eastAsia="zh-CN"/>
          </w:rPr>
          <w:t>甚至</w:t>
        </w:r>
      </w:ins>
      <w:r w:rsidR="001459A3" w:rsidRPr="001459A3">
        <w:rPr>
          <w:rFonts w:eastAsia="SimSun" w:hint="eastAsia"/>
          <w:lang w:eastAsia="zh-CN"/>
        </w:rPr>
        <w:t>在我们成长的同时</w:t>
      </w:r>
    </w:p>
    <w:p w14:paraId="5185F15D" w14:textId="77777777" w:rsidR="001459A3" w:rsidRDefault="001459A3" w:rsidP="001459A3">
      <w:del w:id="10" w:author="Jacky Shen" w:date="2015-09-28T16:51:00Z">
        <w:r w:rsidRPr="001459A3" w:rsidDel="007313F2">
          <w:rPr>
            <w:rFonts w:eastAsia="SimSun" w:hint="eastAsia"/>
            <w:lang w:eastAsia="zh-CN"/>
          </w:rPr>
          <w:delText>甚至</w:delText>
        </w:r>
      </w:del>
      <w:r w:rsidRPr="001459A3">
        <w:rPr>
          <w:rFonts w:eastAsia="SimSun" w:hint="eastAsia"/>
          <w:lang w:eastAsia="zh-CN"/>
        </w:rPr>
        <w:t>能强化它</w:t>
      </w:r>
    </w:p>
    <w:p w14:paraId="1A8960F8" w14:textId="77777777" w:rsidR="001459A3" w:rsidRDefault="001459A3" w:rsidP="001459A3"/>
    <w:p w14:paraId="2359B7F4" w14:textId="77777777" w:rsidR="001459A3" w:rsidRDefault="001459A3" w:rsidP="001459A3">
      <w:r w:rsidRPr="001459A3">
        <w:rPr>
          <w:rFonts w:eastAsia="SimSun"/>
          <w:lang w:eastAsia="zh-CN"/>
        </w:rPr>
        <w:t>8</w:t>
      </w:r>
    </w:p>
    <w:p w14:paraId="43F2C569" w14:textId="77777777" w:rsidR="001459A3" w:rsidRDefault="001459A3" w:rsidP="001459A3">
      <w:r w:rsidRPr="001459A3">
        <w:rPr>
          <w:rFonts w:eastAsia="SimSun"/>
          <w:lang w:eastAsia="zh-CN"/>
        </w:rPr>
        <w:t>00:00:20,770 --&gt; 00:00:22,930</w:t>
      </w:r>
    </w:p>
    <w:p w14:paraId="538C28B5" w14:textId="77777777" w:rsidR="001459A3" w:rsidRDefault="001459A3" w:rsidP="001459A3">
      <w:r w:rsidRPr="001459A3">
        <w:rPr>
          <w:rFonts w:eastAsia="SimSun" w:hint="eastAsia"/>
          <w:lang w:eastAsia="zh-CN"/>
        </w:rPr>
        <w:t>这就是这部影片的目的</w:t>
      </w:r>
    </w:p>
    <w:p w14:paraId="4302803F" w14:textId="77777777" w:rsidR="001459A3" w:rsidRDefault="001459A3" w:rsidP="001459A3"/>
    <w:p w14:paraId="51FEB838" w14:textId="77777777" w:rsidR="001459A3" w:rsidRDefault="001459A3" w:rsidP="001459A3">
      <w:r w:rsidRPr="001459A3">
        <w:rPr>
          <w:rFonts w:eastAsia="SimSun"/>
          <w:lang w:eastAsia="zh-CN"/>
        </w:rPr>
        <w:lastRenderedPageBreak/>
        <w:t>9</w:t>
      </w:r>
    </w:p>
    <w:p w14:paraId="33EE1330" w14:textId="77777777" w:rsidR="001459A3" w:rsidRDefault="001459A3" w:rsidP="001459A3">
      <w:r w:rsidRPr="001459A3">
        <w:rPr>
          <w:rFonts w:eastAsia="SimSun"/>
          <w:lang w:eastAsia="zh-CN"/>
        </w:rPr>
        <w:t>00:00:22,930 --&gt; 00:00:25,460</w:t>
      </w:r>
    </w:p>
    <w:p w14:paraId="4F62DFEB" w14:textId="525AA7B3" w:rsidR="001459A3" w:rsidRDefault="001459A3" w:rsidP="001459A3">
      <w:r w:rsidRPr="001459A3">
        <w:rPr>
          <w:rFonts w:eastAsia="SimSun" w:hint="eastAsia"/>
          <w:lang w:eastAsia="zh-CN"/>
        </w:rPr>
        <w:t>当</w:t>
      </w:r>
      <w:ins w:id="11" w:author="Jacky Shen" w:date="2015-09-28T16:52:00Z">
        <w:r w:rsidR="007313F2" w:rsidRPr="001459A3">
          <w:rPr>
            <w:rFonts w:eastAsia="SimSun"/>
            <w:lang w:eastAsia="zh-CN"/>
          </w:rPr>
          <w:t>2008</w:t>
        </w:r>
        <w:r w:rsidR="007313F2" w:rsidRPr="001459A3">
          <w:rPr>
            <w:rFonts w:eastAsia="SimSun" w:hint="eastAsia"/>
            <w:lang w:eastAsia="zh-CN"/>
          </w:rPr>
          <w:t>年</w:t>
        </w:r>
      </w:ins>
      <w:r w:rsidRPr="001459A3">
        <w:rPr>
          <w:rFonts w:eastAsia="SimSun" w:hint="eastAsia"/>
          <w:lang w:eastAsia="zh-CN"/>
        </w:rPr>
        <w:t>我们</w:t>
      </w:r>
      <w:ins w:id="12" w:author="Jacky Shen" w:date="2015-09-28T16:52:00Z">
        <w:r w:rsidR="007313F2" w:rsidRPr="001459A3">
          <w:rPr>
            <w:rFonts w:eastAsia="SimSun" w:hint="eastAsia"/>
            <w:lang w:eastAsia="zh-CN"/>
          </w:rPr>
          <w:t>推</w:t>
        </w:r>
      </w:ins>
      <w:del w:id="13" w:author="Jacky Shen" w:date="2015-09-28T16:52:00Z">
        <w:r w:rsidRPr="001459A3" w:rsidDel="007313F2">
          <w:rPr>
            <w:rFonts w:eastAsia="SimSun" w:hint="eastAsia"/>
            <w:lang w:eastAsia="zh-CN"/>
          </w:rPr>
          <w:delText>的音乐播放器于</w:delText>
        </w:r>
      </w:del>
      <w:ins w:id="14" w:author="Jacky Shen" w:date="2015-09-28T16:52:00Z">
        <w:r w:rsidR="007313F2" w:rsidRPr="001459A3">
          <w:rPr>
            <w:rFonts w:eastAsia="SimSun" w:hint="eastAsia"/>
            <w:lang w:eastAsia="zh-CN"/>
          </w:rPr>
          <w:t>出</w:t>
        </w:r>
        <w:r w:rsidR="007313F2">
          <w:rPr>
            <w:rFonts w:eastAsia="SimSun"/>
            <w:lang w:eastAsia="zh-CN"/>
          </w:rPr>
          <w:t>第一版</w:t>
        </w:r>
        <w:r w:rsidR="007313F2">
          <w:rPr>
            <w:rFonts w:eastAsia="SimSun" w:hint="eastAsia"/>
            <w:lang w:eastAsia="zh-CN"/>
          </w:rPr>
          <w:t>音乐播放器时</w:t>
        </w:r>
      </w:ins>
      <w:del w:id="15" w:author="Jacky Shen" w:date="2015-09-28T16:52:00Z">
        <w:r w:rsidRPr="001459A3" w:rsidDel="007313F2">
          <w:rPr>
            <w:rFonts w:eastAsia="SimSun"/>
            <w:lang w:eastAsia="zh-CN"/>
          </w:rPr>
          <w:delText>2008</w:delText>
        </w:r>
        <w:r w:rsidRPr="001459A3" w:rsidDel="007313F2">
          <w:rPr>
            <w:rFonts w:eastAsia="SimSun" w:hint="eastAsia"/>
            <w:lang w:eastAsia="zh-CN"/>
          </w:rPr>
          <w:delText>年推出</w:delText>
        </w:r>
      </w:del>
    </w:p>
    <w:p w14:paraId="1F351F27" w14:textId="77777777" w:rsidR="001459A3" w:rsidRDefault="001459A3" w:rsidP="001459A3"/>
    <w:p w14:paraId="53F8DA68" w14:textId="77777777" w:rsidR="001459A3" w:rsidRDefault="001459A3" w:rsidP="001459A3">
      <w:r w:rsidRPr="001459A3">
        <w:rPr>
          <w:rFonts w:eastAsia="SimSun"/>
          <w:lang w:eastAsia="zh-CN"/>
        </w:rPr>
        <w:t>10</w:t>
      </w:r>
    </w:p>
    <w:p w14:paraId="0CDFAD50" w14:textId="77777777" w:rsidR="001459A3" w:rsidRDefault="001459A3" w:rsidP="001459A3">
      <w:r w:rsidRPr="001459A3">
        <w:rPr>
          <w:rFonts w:eastAsia="SimSun"/>
          <w:lang w:eastAsia="zh-CN"/>
        </w:rPr>
        <w:t>00:00:25,460 --&gt; 00:00:27,370</w:t>
      </w:r>
    </w:p>
    <w:p w14:paraId="7C088E41" w14:textId="6F2C092B" w:rsidR="001459A3" w:rsidRDefault="001459A3" w:rsidP="001459A3">
      <w:pPr>
        <w:rPr>
          <w:rFonts w:hint="eastAsia"/>
        </w:rPr>
      </w:pPr>
      <w:r w:rsidRPr="001459A3">
        <w:rPr>
          <w:rFonts w:eastAsia="SimSun" w:hint="eastAsia"/>
          <w:lang w:eastAsia="zh-CN"/>
        </w:rPr>
        <w:t>我们</w:t>
      </w:r>
      <w:ins w:id="16" w:author="Jacky Shen" w:date="2015-09-28T16:53:00Z">
        <w:r w:rsidR="007313F2">
          <w:rPr>
            <w:rFonts w:eastAsia="SimSun"/>
            <w:lang w:eastAsia="zh-CN"/>
          </w:rPr>
          <w:t>公司就</w:t>
        </w:r>
      </w:ins>
      <w:r w:rsidRPr="001459A3">
        <w:rPr>
          <w:rFonts w:eastAsia="SimSun" w:hint="eastAsia"/>
          <w:lang w:eastAsia="zh-CN"/>
        </w:rPr>
        <w:t>已经熟悉运用</w:t>
      </w:r>
      <w:r w:rsidRPr="001459A3">
        <w:rPr>
          <w:rFonts w:eastAsia="SimSun"/>
          <w:lang w:eastAsia="zh-CN"/>
        </w:rPr>
        <w:t>Scrum</w:t>
      </w:r>
      <w:ins w:id="17" w:author="Jacky Shen" w:date="2015-09-28T16:53:00Z">
        <w:r w:rsidR="007313F2">
          <w:rPr>
            <w:rFonts w:eastAsia="SimSun"/>
            <w:lang w:eastAsia="zh-CN"/>
          </w:rPr>
          <w:t>了</w:t>
        </w:r>
      </w:ins>
    </w:p>
    <w:p w14:paraId="6F465CA8" w14:textId="77777777" w:rsidR="001459A3" w:rsidRDefault="001459A3" w:rsidP="001459A3"/>
    <w:p w14:paraId="795D7B69" w14:textId="77777777" w:rsidR="001459A3" w:rsidRDefault="001459A3" w:rsidP="001459A3">
      <w:r w:rsidRPr="001459A3">
        <w:rPr>
          <w:rFonts w:eastAsia="SimSun"/>
          <w:lang w:eastAsia="zh-CN"/>
        </w:rPr>
        <w:t>11</w:t>
      </w:r>
    </w:p>
    <w:p w14:paraId="12545805" w14:textId="77777777" w:rsidR="001459A3" w:rsidRDefault="001459A3" w:rsidP="001459A3">
      <w:r w:rsidRPr="001459A3">
        <w:rPr>
          <w:rFonts w:eastAsia="SimSun"/>
          <w:lang w:eastAsia="zh-CN"/>
        </w:rPr>
        <w:t>00:00:27,370 --&gt; 00:00:30,070</w:t>
      </w:r>
    </w:p>
    <w:p w14:paraId="48C16872" w14:textId="77777777" w:rsidR="001459A3" w:rsidRDefault="001459A3" w:rsidP="001459A3">
      <w:r w:rsidRPr="001459A3">
        <w:rPr>
          <w:rFonts w:eastAsia="SimSun"/>
          <w:lang w:eastAsia="zh-CN"/>
        </w:rPr>
        <w:t>Scrum</w:t>
      </w:r>
      <w:r w:rsidRPr="001459A3">
        <w:rPr>
          <w:rFonts w:eastAsia="SimSun" w:hint="eastAsia"/>
          <w:lang w:eastAsia="zh-CN"/>
        </w:rPr>
        <w:t>是一种广为接受的敏捷开发方法</w:t>
      </w:r>
    </w:p>
    <w:p w14:paraId="3ED0B2D5" w14:textId="77777777" w:rsidR="001459A3" w:rsidRDefault="001459A3" w:rsidP="001459A3"/>
    <w:p w14:paraId="676971EA" w14:textId="77777777" w:rsidR="001459A3" w:rsidRDefault="001459A3" w:rsidP="001459A3">
      <w:r w:rsidRPr="001459A3">
        <w:rPr>
          <w:rFonts w:eastAsia="SimSun"/>
          <w:lang w:eastAsia="zh-CN"/>
        </w:rPr>
        <w:t>12</w:t>
      </w:r>
    </w:p>
    <w:p w14:paraId="5344045C" w14:textId="77777777" w:rsidR="001459A3" w:rsidRDefault="001459A3" w:rsidP="001459A3">
      <w:r w:rsidRPr="001459A3">
        <w:rPr>
          <w:rFonts w:eastAsia="SimSun"/>
          <w:lang w:eastAsia="zh-CN"/>
        </w:rPr>
        <w:t>00:00:30,070 --&gt; 00:00:32,149</w:t>
      </w:r>
    </w:p>
    <w:p w14:paraId="73681BE7" w14:textId="076897E2" w:rsidR="001459A3" w:rsidRDefault="001459A3" w:rsidP="001459A3">
      <w:r w:rsidRPr="001459A3">
        <w:rPr>
          <w:rFonts w:eastAsia="SimSun"/>
          <w:lang w:eastAsia="zh-CN"/>
        </w:rPr>
        <w:t>Scrum</w:t>
      </w:r>
      <w:r w:rsidRPr="001459A3">
        <w:rPr>
          <w:rFonts w:eastAsia="SimSun" w:hint="eastAsia"/>
          <w:lang w:eastAsia="zh-CN"/>
        </w:rPr>
        <w:t>提供</w:t>
      </w:r>
      <w:ins w:id="18" w:author="Jacky Shen" w:date="2015-09-28T16:53:00Z">
        <w:r w:rsidR="007313F2">
          <w:rPr>
            <w:rFonts w:eastAsia="SimSun"/>
            <w:lang w:eastAsia="zh-CN"/>
          </w:rPr>
          <w:t>了</w:t>
        </w:r>
      </w:ins>
      <w:ins w:id="19" w:author="Bill Li" w:date="2015-09-27T20:20:00Z">
        <w:r w:rsidR="00926051">
          <w:rPr>
            <w:rFonts w:eastAsia="SimSun" w:hint="eastAsia"/>
            <w:lang w:eastAsia="zh-CN"/>
          </w:rPr>
          <w:t>很棒的</w:t>
        </w:r>
      </w:ins>
      <w:del w:id="20" w:author="Bill Li" w:date="2015-09-27T20:20:00Z">
        <w:r w:rsidRPr="001459A3" w:rsidDel="00926051">
          <w:rPr>
            <w:rFonts w:eastAsia="SimSun" w:hint="eastAsia"/>
            <w:lang w:eastAsia="zh-CN"/>
          </w:rPr>
          <w:delText>的是建立</w:delText>
        </w:r>
      </w:del>
      <w:ins w:id="21" w:author="Bill Li" w:date="2015-09-27T20:20:00Z">
        <w:r w:rsidR="00926051">
          <w:rPr>
            <w:rFonts w:eastAsia="SimSun" w:hint="eastAsia"/>
            <w:lang w:eastAsia="zh-CN"/>
          </w:rPr>
          <w:t>基于</w:t>
        </w:r>
      </w:ins>
      <w:del w:id="22" w:author="Bill Li" w:date="2015-09-27T20:20:00Z">
        <w:r w:rsidRPr="001459A3" w:rsidDel="00926051">
          <w:rPr>
            <w:rFonts w:eastAsia="SimSun" w:hint="eastAsia"/>
            <w:lang w:eastAsia="zh-CN"/>
          </w:rPr>
          <w:delText>良好</w:delText>
        </w:r>
      </w:del>
      <w:r w:rsidRPr="001459A3">
        <w:rPr>
          <w:rFonts w:eastAsia="SimSun" w:hint="eastAsia"/>
          <w:lang w:eastAsia="zh-CN"/>
        </w:rPr>
        <w:t>团队</w:t>
      </w:r>
      <w:ins w:id="23" w:author="Bill Li" w:date="2015-09-27T20:20:00Z">
        <w:r w:rsidR="00926051">
          <w:rPr>
            <w:rFonts w:eastAsia="SimSun" w:hint="eastAsia"/>
            <w:lang w:eastAsia="zh-CN"/>
          </w:rPr>
          <w:t>的</w:t>
        </w:r>
      </w:ins>
      <w:r w:rsidRPr="001459A3">
        <w:rPr>
          <w:rFonts w:eastAsia="SimSun" w:hint="eastAsia"/>
          <w:lang w:eastAsia="zh-CN"/>
        </w:rPr>
        <w:t>文化</w:t>
      </w:r>
      <w:del w:id="24" w:author="Bill Li" w:date="2015-09-27T20:20:00Z">
        <w:r w:rsidRPr="001459A3" w:rsidDel="00926051">
          <w:rPr>
            <w:rFonts w:eastAsia="SimSun" w:hint="eastAsia"/>
            <w:lang w:eastAsia="zh-CN"/>
          </w:rPr>
          <w:delText>的基础</w:delText>
        </w:r>
      </w:del>
    </w:p>
    <w:p w14:paraId="7C036EFD" w14:textId="77777777" w:rsidR="001459A3" w:rsidRDefault="001459A3" w:rsidP="001459A3"/>
    <w:p w14:paraId="2AC5ECB4" w14:textId="77777777" w:rsidR="001459A3" w:rsidRDefault="001459A3" w:rsidP="001459A3">
      <w:r w:rsidRPr="001459A3">
        <w:rPr>
          <w:rFonts w:eastAsia="SimSun"/>
          <w:lang w:eastAsia="zh-CN"/>
        </w:rPr>
        <w:t>13</w:t>
      </w:r>
    </w:p>
    <w:p w14:paraId="0616748F" w14:textId="77777777" w:rsidR="001459A3" w:rsidRDefault="001459A3" w:rsidP="001459A3">
      <w:r w:rsidRPr="001459A3">
        <w:rPr>
          <w:rFonts w:eastAsia="SimSun"/>
          <w:lang w:eastAsia="zh-CN"/>
        </w:rPr>
        <w:t>00:00:32,149 --&gt; 00:00:35,550</w:t>
      </w:r>
    </w:p>
    <w:p w14:paraId="26824A26" w14:textId="77777777" w:rsidR="001459A3" w:rsidRDefault="001459A3" w:rsidP="001459A3">
      <w:r w:rsidRPr="001459A3">
        <w:rPr>
          <w:rFonts w:eastAsia="SimSun" w:hint="eastAsia"/>
          <w:lang w:eastAsia="zh-CN"/>
        </w:rPr>
        <w:t>然而，几年之后</w:t>
      </w:r>
    </w:p>
    <w:p w14:paraId="6F63501F" w14:textId="27359ED6" w:rsidR="001459A3" w:rsidRDefault="001459A3" w:rsidP="001459A3">
      <w:r w:rsidRPr="001459A3">
        <w:rPr>
          <w:rFonts w:eastAsia="SimSun" w:hint="eastAsia"/>
          <w:lang w:eastAsia="zh-CN"/>
        </w:rPr>
        <w:t>我们已发展成</w:t>
      </w:r>
      <w:ins w:id="25" w:author="Jacky Shen" w:date="2015-09-28T16:54:00Z">
        <w:r w:rsidR="007313F2">
          <w:rPr>
            <w:rFonts w:eastAsia="SimSun"/>
            <w:lang w:eastAsia="zh-CN"/>
          </w:rPr>
          <w:t>数量</w:t>
        </w:r>
      </w:ins>
      <w:r w:rsidRPr="001459A3">
        <w:rPr>
          <w:rFonts w:eastAsia="SimSun" w:hint="eastAsia"/>
          <w:lang w:eastAsia="zh-CN"/>
        </w:rPr>
        <w:t>庞大团队</w:t>
      </w:r>
    </w:p>
    <w:p w14:paraId="50059791" w14:textId="77777777" w:rsidR="001459A3" w:rsidRDefault="001459A3" w:rsidP="001459A3"/>
    <w:p w14:paraId="01947B82" w14:textId="77777777" w:rsidR="001459A3" w:rsidRDefault="001459A3" w:rsidP="001459A3">
      <w:r w:rsidRPr="001459A3">
        <w:rPr>
          <w:rFonts w:eastAsia="SimSun"/>
          <w:lang w:eastAsia="zh-CN"/>
        </w:rPr>
        <w:t>14</w:t>
      </w:r>
    </w:p>
    <w:p w14:paraId="3852D7EF" w14:textId="77777777" w:rsidR="001459A3" w:rsidRDefault="001459A3" w:rsidP="001459A3">
      <w:r w:rsidRPr="001459A3">
        <w:rPr>
          <w:rFonts w:eastAsia="SimSun"/>
          <w:lang w:eastAsia="zh-CN"/>
        </w:rPr>
        <w:t>00:00:35,550 --&gt; 00:00:37,730</w:t>
      </w:r>
    </w:p>
    <w:p w14:paraId="5D32BE05" w14:textId="68E74BA8" w:rsidR="001459A3" w:rsidRDefault="001459A3" w:rsidP="001459A3">
      <w:r w:rsidRPr="001459A3">
        <w:rPr>
          <w:rFonts w:eastAsia="SimSun" w:hint="eastAsia"/>
          <w:lang w:eastAsia="zh-CN"/>
        </w:rPr>
        <w:t>并且发现，有些</w:t>
      </w:r>
      <w:r w:rsidRPr="001459A3">
        <w:rPr>
          <w:rFonts w:eastAsia="SimSun"/>
          <w:lang w:eastAsia="zh-CN"/>
        </w:rPr>
        <w:t>Scrum</w:t>
      </w:r>
      <w:ins w:id="26" w:author="Bill Li" w:date="2015-09-27T20:23:00Z">
        <w:r w:rsidR="00926051">
          <w:rPr>
            <w:rFonts w:eastAsia="SimSun" w:hint="eastAsia"/>
            <w:lang w:eastAsia="zh-CN"/>
          </w:rPr>
          <w:t>常见的</w:t>
        </w:r>
      </w:ins>
      <w:ins w:id="27" w:author="Jacky Shen" w:date="2015-09-28T16:54:00Z">
        <w:r w:rsidR="007313F2">
          <w:rPr>
            <w:rFonts w:eastAsia="SimSun" w:hint="eastAsia"/>
            <w:lang w:eastAsia="zh-CN"/>
          </w:rPr>
          <w:t>标准</w:t>
        </w:r>
      </w:ins>
      <w:ins w:id="28" w:author="Bill Li" w:date="2015-09-27T20:22:00Z">
        <w:del w:id="29" w:author="Jacky Shen" w:date="2015-09-28T16:54:00Z">
          <w:r w:rsidR="00926051" w:rsidDel="007313F2">
            <w:rPr>
              <w:rFonts w:eastAsia="SimSun" w:hint="eastAsia"/>
              <w:lang w:eastAsia="zh-CN"/>
            </w:rPr>
            <w:delText>标配</w:delText>
          </w:r>
        </w:del>
        <w:r w:rsidR="00926051">
          <w:rPr>
            <w:rFonts w:eastAsia="SimSun" w:hint="eastAsia"/>
            <w:lang w:eastAsia="zh-CN"/>
          </w:rPr>
          <w:t>实践</w:t>
        </w:r>
      </w:ins>
      <w:del w:id="30" w:author="Bill Li" w:date="2015-09-27T20:22:00Z">
        <w:r w:rsidRPr="001459A3" w:rsidDel="00926051">
          <w:rPr>
            <w:rFonts w:eastAsia="SimSun" w:hint="eastAsia"/>
            <w:lang w:eastAsia="zh-CN"/>
          </w:rPr>
          <w:delText>标准实务</w:delText>
        </w:r>
      </w:del>
    </w:p>
    <w:p w14:paraId="7EB0B515" w14:textId="77777777" w:rsidR="001459A3" w:rsidRDefault="001459A3" w:rsidP="001459A3"/>
    <w:p w14:paraId="5C1FDCB7" w14:textId="77777777" w:rsidR="001459A3" w:rsidRDefault="001459A3" w:rsidP="001459A3">
      <w:r w:rsidRPr="001459A3">
        <w:rPr>
          <w:rFonts w:eastAsia="SimSun"/>
          <w:lang w:eastAsia="zh-CN"/>
        </w:rPr>
        <w:t>15</w:t>
      </w:r>
    </w:p>
    <w:p w14:paraId="4D633C82" w14:textId="77777777" w:rsidR="001459A3" w:rsidRDefault="001459A3" w:rsidP="001459A3">
      <w:r w:rsidRPr="001459A3">
        <w:rPr>
          <w:rFonts w:eastAsia="SimSun"/>
          <w:lang w:eastAsia="zh-CN"/>
        </w:rPr>
        <w:t>00:00:37,730 --&gt; 00:00:39,410</w:t>
      </w:r>
    </w:p>
    <w:p w14:paraId="731533DF" w14:textId="0C4E5143" w:rsidR="001459A3" w:rsidRDefault="001459A3" w:rsidP="001459A3">
      <w:r w:rsidRPr="001459A3">
        <w:rPr>
          <w:rFonts w:eastAsia="SimSun" w:hint="eastAsia"/>
          <w:lang w:eastAsia="zh-CN"/>
        </w:rPr>
        <w:t>其实造成</w:t>
      </w:r>
      <w:ins w:id="31" w:author="Jacky Shen" w:date="2015-09-28T16:55:00Z">
        <w:r w:rsidR="007313F2">
          <w:rPr>
            <w:rFonts w:eastAsia="SimSun"/>
            <w:lang w:eastAsia="zh-CN"/>
          </w:rPr>
          <w:t>了</w:t>
        </w:r>
      </w:ins>
      <w:r w:rsidRPr="001459A3">
        <w:rPr>
          <w:rFonts w:eastAsia="SimSun" w:hint="eastAsia"/>
          <w:lang w:eastAsia="zh-CN"/>
        </w:rPr>
        <w:t>阻碍</w:t>
      </w:r>
    </w:p>
    <w:p w14:paraId="0F73DA64" w14:textId="77777777" w:rsidR="001459A3" w:rsidRDefault="001459A3" w:rsidP="001459A3"/>
    <w:p w14:paraId="6A8DE2DA" w14:textId="77777777" w:rsidR="001459A3" w:rsidRDefault="001459A3" w:rsidP="001459A3">
      <w:r w:rsidRPr="001459A3">
        <w:rPr>
          <w:rFonts w:eastAsia="SimSun"/>
          <w:lang w:eastAsia="zh-CN"/>
        </w:rPr>
        <w:t>16</w:t>
      </w:r>
    </w:p>
    <w:p w14:paraId="6044ABB2" w14:textId="77777777" w:rsidR="001459A3" w:rsidRDefault="001459A3" w:rsidP="001459A3">
      <w:r w:rsidRPr="001459A3">
        <w:rPr>
          <w:rFonts w:eastAsia="SimSun"/>
          <w:lang w:eastAsia="zh-CN"/>
        </w:rPr>
        <w:t>00:00:39,410 --&gt; 00:00:41,920</w:t>
      </w:r>
    </w:p>
    <w:p w14:paraId="457BB816" w14:textId="3A676FC7" w:rsidR="001459A3" w:rsidRDefault="001459A3" w:rsidP="001459A3">
      <w:r w:rsidRPr="001459A3">
        <w:rPr>
          <w:rFonts w:eastAsia="SimSun" w:hint="eastAsia"/>
          <w:lang w:eastAsia="zh-CN"/>
        </w:rPr>
        <w:t>所以我们决定</w:t>
      </w:r>
      <w:ins w:id="32" w:author="Jacky Shen" w:date="2015-09-28T16:55:00Z">
        <w:r w:rsidR="007313F2">
          <w:rPr>
            <w:rFonts w:eastAsia="SimSun"/>
            <w:lang w:eastAsia="zh-CN"/>
          </w:rPr>
          <w:t>有选择地</w:t>
        </w:r>
      </w:ins>
      <w:del w:id="33" w:author="Jacky Shen" w:date="2015-09-28T16:55:00Z">
        <w:r w:rsidRPr="001459A3" w:rsidDel="007313F2">
          <w:rPr>
            <w:rFonts w:eastAsia="SimSun" w:hint="eastAsia"/>
            <w:lang w:eastAsia="zh-CN"/>
          </w:rPr>
          <w:delText>弹性</w:delText>
        </w:r>
      </w:del>
      <w:r w:rsidRPr="001459A3">
        <w:rPr>
          <w:rFonts w:eastAsia="SimSun" w:hint="eastAsia"/>
          <w:lang w:eastAsia="zh-CN"/>
        </w:rPr>
        <w:t>运用这些</w:t>
      </w:r>
      <w:ins w:id="34" w:author="Bill Li" w:date="2015-09-27T20:23:00Z">
        <w:r w:rsidR="00926051">
          <w:rPr>
            <w:rFonts w:eastAsia="SimSun" w:hint="eastAsia"/>
            <w:lang w:eastAsia="zh-CN"/>
          </w:rPr>
          <w:t>实践</w:t>
        </w:r>
      </w:ins>
      <w:del w:id="35" w:author="Bill Li" w:date="2015-09-27T20:23:00Z">
        <w:r w:rsidRPr="001459A3" w:rsidDel="00926051">
          <w:rPr>
            <w:rFonts w:eastAsia="SimSun" w:hint="eastAsia"/>
            <w:lang w:eastAsia="zh-CN"/>
          </w:rPr>
          <w:delText>标准</w:delText>
        </w:r>
      </w:del>
    </w:p>
    <w:p w14:paraId="3651F777" w14:textId="77777777" w:rsidR="001459A3" w:rsidRDefault="001459A3" w:rsidP="001459A3"/>
    <w:p w14:paraId="018F510C" w14:textId="77777777" w:rsidR="001459A3" w:rsidRDefault="001459A3" w:rsidP="001459A3">
      <w:r w:rsidRPr="001459A3">
        <w:rPr>
          <w:rFonts w:eastAsia="SimSun"/>
          <w:lang w:eastAsia="zh-CN"/>
        </w:rPr>
        <w:t>17</w:t>
      </w:r>
    </w:p>
    <w:p w14:paraId="7224F167" w14:textId="77777777" w:rsidR="001459A3" w:rsidRDefault="001459A3" w:rsidP="001459A3">
      <w:r w:rsidRPr="001459A3">
        <w:rPr>
          <w:rFonts w:eastAsia="SimSun"/>
          <w:lang w:eastAsia="zh-CN"/>
        </w:rPr>
        <w:t>00:00:41,920 --&gt; 00:00:44,450</w:t>
      </w:r>
    </w:p>
    <w:p w14:paraId="0E4DF788" w14:textId="77777777" w:rsidR="001459A3" w:rsidRDefault="001459A3" w:rsidP="001459A3">
      <w:r w:rsidRPr="001459A3">
        <w:rPr>
          <w:rFonts w:eastAsia="SimSun" w:hint="eastAsia"/>
          <w:lang w:eastAsia="zh-CN"/>
        </w:rPr>
        <w:t>遵循规则是好的开始</w:t>
      </w:r>
    </w:p>
    <w:p w14:paraId="601DC5D7" w14:textId="566C223B" w:rsidR="001459A3" w:rsidRDefault="001459A3" w:rsidP="001459A3">
      <w:pPr>
        <w:rPr>
          <w:rFonts w:hint="eastAsia"/>
        </w:rPr>
      </w:pPr>
      <w:r w:rsidRPr="001459A3">
        <w:rPr>
          <w:rFonts w:eastAsia="SimSun" w:hint="eastAsia"/>
          <w:lang w:eastAsia="zh-CN"/>
        </w:rPr>
        <w:t>但有需要时，</w:t>
      </w:r>
      <w:ins w:id="36" w:author="Jacky Shen" w:date="2015-09-28T16:55:00Z">
        <w:r w:rsidR="007313F2">
          <w:rPr>
            <w:rFonts w:eastAsia="SimSun"/>
            <w:lang w:eastAsia="zh-CN"/>
          </w:rPr>
          <w:t>是</w:t>
        </w:r>
      </w:ins>
      <w:r w:rsidRPr="001459A3">
        <w:rPr>
          <w:rFonts w:eastAsia="SimSun" w:hint="eastAsia"/>
          <w:lang w:eastAsia="zh-CN"/>
        </w:rPr>
        <w:t>可以突破</w:t>
      </w:r>
      <w:ins w:id="37" w:author="Jacky Shen" w:date="2015-09-28T16:55:00Z">
        <w:r w:rsidR="007313F2">
          <w:rPr>
            <w:rFonts w:eastAsia="SimSun"/>
            <w:lang w:eastAsia="zh-CN"/>
          </w:rPr>
          <w:t>的</w:t>
        </w:r>
      </w:ins>
    </w:p>
    <w:p w14:paraId="713BB41A" w14:textId="77777777" w:rsidR="001459A3" w:rsidRDefault="001459A3" w:rsidP="001459A3"/>
    <w:p w14:paraId="1A7931F9" w14:textId="77777777" w:rsidR="001459A3" w:rsidRDefault="001459A3" w:rsidP="001459A3">
      <w:r w:rsidRPr="001459A3">
        <w:rPr>
          <w:rFonts w:eastAsia="SimSun"/>
          <w:lang w:eastAsia="zh-CN"/>
        </w:rPr>
        <w:lastRenderedPageBreak/>
        <w:t>18</w:t>
      </w:r>
    </w:p>
    <w:p w14:paraId="367EDFEB" w14:textId="77777777" w:rsidR="001459A3" w:rsidRDefault="001459A3" w:rsidP="001459A3">
      <w:r w:rsidRPr="001459A3">
        <w:rPr>
          <w:rFonts w:eastAsia="SimSun"/>
          <w:lang w:eastAsia="zh-CN"/>
        </w:rPr>
        <w:t>00:00:44,450 --&gt; 00:00:46,750</w:t>
      </w:r>
    </w:p>
    <w:p w14:paraId="3C6118A2" w14:textId="75243302" w:rsidR="001459A3" w:rsidRDefault="00E70329" w:rsidP="001459A3">
      <w:ins w:id="38" w:author="Jacky Shen" w:date="2015-09-28T16:56:00Z">
        <w:r w:rsidRPr="001459A3">
          <w:rPr>
            <w:rFonts w:eastAsia="SimSun" w:hint="eastAsia"/>
            <w:lang w:eastAsia="zh-CN"/>
          </w:rPr>
          <w:t>那时</w:t>
        </w:r>
      </w:ins>
      <w:r w:rsidR="001459A3" w:rsidRPr="001459A3">
        <w:rPr>
          <w:rFonts w:eastAsia="SimSun" w:hint="eastAsia"/>
          <w:lang w:eastAsia="zh-CN"/>
        </w:rPr>
        <w:t>我们</w:t>
      </w:r>
      <w:del w:id="39" w:author="Jacky Shen" w:date="2015-09-28T16:56:00Z">
        <w:r w:rsidR="001459A3" w:rsidRPr="001459A3" w:rsidDel="00E70329">
          <w:rPr>
            <w:rFonts w:eastAsia="SimSun" w:hint="eastAsia"/>
            <w:lang w:eastAsia="zh-CN"/>
          </w:rPr>
          <w:delText>那时</w:delText>
        </w:r>
      </w:del>
      <w:r w:rsidR="001459A3" w:rsidRPr="001459A3">
        <w:rPr>
          <w:rFonts w:eastAsia="SimSun" w:hint="eastAsia"/>
          <w:lang w:eastAsia="zh-CN"/>
        </w:rPr>
        <w:t>做出决定</w:t>
      </w:r>
    </w:p>
    <w:p w14:paraId="73FAC5A8" w14:textId="77777777" w:rsidR="001459A3" w:rsidRDefault="001459A3" w:rsidP="001459A3">
      <w:r w:rsidRPr="001459A3">
        <w:rPr>
          <w:rFonts w:eastAsia="SimSun" w:hint="eastAsia"/>
          <w:lang w:eastAsia="zh-CN"/>
        </w:rPr>
        <w:t>敏捷比</w:t>
      </w:r>
      <w:r w:rsidRPr="001459A3">
        <w:rPr>
          <w:rFonts w:eastAsia="SimSun"/>
          <w:lang w:eastAsia="zh-CN"/>
        </w:rPr>
        <w:t>Scrum</w:t>
      </w:r>
      <w:r w:rsidRPr="001459A3">
        <w:rPr>
          <w:rFonts w:eastAsia="SimSun" w:hint="eastAsia"/>
          <w:lang w:eastAsia="zh-CN"/>
        </w:rPr>
        <w:t>重要</w:t>
      </w:r>
    </w:p>
    <w:p w14:paraId="767DB0D2" w14:textId="77777777" w:rsidR="001459A3" w:rsidRDefault="001459A3" w:rsidP="001459A3"/>
    <w:p w14:paraId="4EF54C9E" w14:textId="77777777" w:rsidR="001459A3" w:rsidRDefault="001459A3" w:rsidP="001459A3">
      <w:r w:rsidRPr="001459A3">
        <w:rPr>
          <w:rFonts w:eastAsia="SimSun"/>
          <w:lang w:eastAsia="zh-CN"/>
        </w:rPr>
        <w:t>19</w:t>
      </w:r>
    </w:p>
    <w:p w14:paraId="33892BA1" w14:textId="77777777" w:rsidR="001459A3" w:rsidRDefault="001459A3" w:rsidP="001459A3">
      <w:r w:rsidRPr="001459A3">
        <w:rPr>
          <w:rFonts w:eastAsia="SimSun"/>
          <w:lang w:eastAsia="zh-CN"/>
        </w:rPr>
        <w:t>00:00:46,750 --&gt; 00:00:50,140</w:t>
      </w:r>
    </w:p>
    <w:p w14:paraId="305B9E59" w14:textId="77777777" w:rsidR="001459A3" w:rsidRDefault="001459A3" w:rsidP="001459A3">
      <w:r w:rsidRPr="001459A3">
        <w:rPr>
          <w:rFonts w:eastAsia="SimSun" w:hint="eastAsia"/>
          <w:lang w:eastAsia="zh-CN"/>
        </w:rPr>
        <w:t>而敏捷原则</w:t>
      </w:r>
      <w:del w:id="40" w:author="Jacky Shen" w:date="2015-09-28T16:56:00Z">
        <w:r w:rsidRPr="001459A3" w:rsidDel="00E70329">
          <w:rPr>
            <w:rFonts w:eastAsia="SimSun" w:hint="eastAsia"/>
            <w:lang w:eastAsia="zh-CN"/>
          </w:rPr>
          <w:delText>又</w:delText>
        </w:r>
      </w:del>
      <w:r w:rsidRPr="001459A3">
        <w:rPr>
          <w:rFonts w:eastAsia="SimSun" w:hint="eastAsia"/>
          <w:lang w:eastAsia="zh-CN"/>
        </w:rPr>
        <w:t>比任何特定</w:t>
      </w:r>
      <w:ins w:id="41" w:author="Bill Li" w:date="2015-09-27T20:24:00Z">
        <w:r w:rsidR="00926051">
          <w:rPr>
            <w:rFonts w:eastAsia="SimSun" w:hint="eastAsia"/>
            <w:lang w:eastAsia="zh-CN"/>
          </w:rPr>
          <w:t>实践</w:t>
        </w:r>
      </w:ins>
      <w:del w:id="42" w:author="Bill Li" w:date="2015-09-27T20:24:00Z">
        <w:r w:rsidRPr="001459A3" w:rsidDel="00926051">
          <w:rPr>
            <w:rFonts w:eastAsia="SimSun" w:hint="eastAsia"/>
            <w:lang w:eastAsia="zh-CN"/>
          </w:rPr>
          <w:delText>原则</w:delText>
        </w:r>
      </w:del>
      <w:r w:rsidRPr="001459A3">
        <w:rPr>
          <w:rFonts w:eastAsia="SimSun" w:hint="eastAsia"/>
          <w:lang w:eastAsia="zh-CN"/>
        </w:rPr>
        <w:t>重要</w:t>
      </w:r>
    </w:p>
    <w:p w14:paraId="45D69486" w14:textId="77777777" w:rsidR="001459A3" w:rsidRDefault="001459A3" w:rsidP="001459A3"/>
    <w:p w14:paraId="540CAA80" w14:textId="77777777" w:rsidR="001459A3" w:rsidRDefault="001459A3" w:rsidP="001459A3">
      <w:r w:rsidRPr="001459A3">
        <w:rPr>
          <w:rFonts w:eastAsia="SimSun"/>
          <w:lang w:eastAsia="zh-CN"/>
        </w:rPr>
        <w:t>20</w:t>
      </w:r>
    </w:p>
    <w:p w14:paraId="04F5D7D4" w14:textId="77777777" w:rsidR="001459A3" w:rsidRDefault="001459A3" w:rsidP="001459A3">
      <w:r w:rsidRPr="001459A3">
        <w:rPr>
          <w:rFonts w:eastAsia="SimSun"/>
          <w:lang w:eastAsia="zh-CN"/>
        </w:rPr>
        <w:t>00:00:50,150 --&gt; 00:00:52,840</w:t>
      </w:r>
    </w:p>
    <w:p w14:paraId="6665A5FF" w14:textId="77777777" w:rsidR="001459A3" w:rsidRDefault="001459A3" w:rsidP="001459A3">
      <w:r w:rsidRPr="001459A3">
        <w:rPr>
          <w:rFonts w:eastAsia="SimSun" w:hint="eastAsia"/>
          <w:lang w:eastAsia="zh-CN"/>
        </w:rPr>
        <w:t>所以我们把「</w:t>
      </w:r>
      <w:r w:rsidRPr="001459A3">
        <w:rPr>
          <w:rFonts w:eastAsia="SimSun"/>
          <w:lang w:eastAsia="zh-CN"/>
        </w:rPr>
        <w:t>ScrumMaster</w:t>
      </w:r>
      <w:r w:rsidRPr="001459A3">
        <w:rPr>
          <w:rFonts w:eastAsia="SimSun" w:hint="eastAsia"/>
          <w:lang w:eastAsia="zh-CN"/>
        </w:rPr>
        <w:t>」</w:t>
      </w:r>
    </w:p>
    <w:p w14:paraId="649E1A80" w14:textId="77777777" w:rsidR="001459A3" w:rsidRDefault="001459A3" w:rsidP="001459A3">
      <w:r w:rsidRPr="001459A3">
        <w:rPr>
          <w:rFonts w:eastAsia="SimSun" w:hint="eastAsia"/>
          <w:lang w:eastAsia="zh-CN"/>
        </w:rPr>
        <w:t>改称为「敏捷教练」</w:t>
      </w:r>
    </w:p>
    <w:p w14:paraId="206B8BCD" w14:textId="77777777" w:rsidR="001459A3" w:rsidRDefault="001459A3" w:rsidP="001459A3"/>
    <w:p w14:paraId="58DEEF25" w14:textId="77777777" w:rsidR="001459A3" w:rsidRDefault="001459A3" w:rsidP="001459A3">
      <w:r w:rsidRPr="001459A3">
        <w:rPr>
          <w:rFonts w:eastAsia="SimSun"/>
          <w:lang w:eastAsia="zh-CN"/>
        </w:rPr>
        <w:t>21</w:t>
      </w:r>
    </w:p>
    <w:p w14:paraId="7B8936B4" w14:textId="77777777" w:rsidR="001459A3" w:rsidRDefault="001459A3" w:rsidP="001459A3">
      <w:r w:rsidRPr="001459A3">
        <w:rPr>
          <w:rFonts w:eastAsia="SimSun"/>
          <w:lang w:eastAsia="zh-CN"/>
        </w:rPr>
        <w:t>00:00:52,840 --&gt; 00:00:55,640</w:t>
      </w:r>
    </w:p>
    <w:p w14:paraId="5A04968B" w14:textId="08C5DBF3" w:rsidR="001459A3" w:rsidRDefault="001459A3" w:rsidP="001459A3">
      <w:r w:rsidRPr="001459A3">
        <w:rPr>
          <w:rFonts w:eastAsia="SimSun" w:hint="eastAsia"/>
          <w:lang w:eastAsia="zh-CN"/>
        </w:rPr>
        <w:t>因为我们</w:t>
      </w:r>
      <w:ins w:id="43" w:author="Jacky Shen" w:date="2015-09-28T16:57:00Z">
        <w:r w:rsidR="00E70329">
          <w:rPr>
            <w:rFonts w:eastAsia="SimSun"/>
            <w:lang w:eastAsia="zh-CN"/>
          </w:rPr>
          <w:t>更</w:t>
        </w:r>
      </w:ins>
      <w:r w:rsidRPr="001459A3">
        <w:rPr>
          <w:rFonts w:eastAsia="SimSun" w:hint="eastAsia"/>
          <w:lang w:eastAsia="zh-CN"/>
        </w:rPr>
        <w:t>需要的是仆人式领导者</w:t>
      </w:r>
    </w:p>
    <w:p w14:paraId="7D1035C6" w14:textId="77777777" w:rsidR="001459A3" w:rsidRDefault="001459A3" w:rsidP="001459A3">
      <w:r w:rsidRPr="001459A3">
        <w:rPr>
          <w:rFonts w:eastAsia="SimSun" w:hint="eastAsia"/>
          <w:lang w:eastAsia="zh-CN"/>
        </w:rPr>
        <w:t>而不是流程</w:t>
      </w:r>
      <w:ins w:id="44" w:author="Bill Li" w:date="2015-09-27T20:25:00Z">
        <w:r w:rsidR="00926051">
          <w:rPr>
            <w:rFonts w:eastAsia="SimSun" w:hint="eastAsia"/>
            <w:lang w:eastAsia="zh-CN"/>
          </w:rPr>
          <w:t>主管</w:t>
        </w:r>
      </w:ins>
      <w:del w:id="45" w:author="Bill Li" w:date="2015-09-27T20:25:00Z">
        <w:r w:rsidRPr="001459A3" w:rsidDel="00926051">
          <w:rPr>
            <w:rFonts w:eastAsia="SimSun" w:hint="eastAsia"/>
            <w:lang w:eastAsia="zh-CN"/>
          </w:rPr>
          <w:delText>主持者</w:delText>
        </w:r>
      </w:del>
    </w:p>
    <w:p w14:paraId="71EBE09E" w14:textId="77777777" w:rsidR="001459A3" w:rsidRDefault="001459A3" w:rsidP="001459A3"/>
    <w:p w14:paraId="0114F8A0" w14:textId="77777777" w:rsidR="001459A3" w:rsidRDefault="001459A3" w:rsidP="001459A3">
      <w:r w:rsidRPr="001459A3">
        <w:rPr>
          <w:rFonts w:eastAsia="SimSun"/>
          <w:lang w:eastAsia="zh-CN"/>
        </w:rPr>
        <w:t>22</w:t>
      </w:r>
    </w:p>
    <w:p w14:paraId="1C92C2E8" w14:textId="77777777" w:rsidR="001459A3" w:rsidRDefault="001459A3" w:rsidP="001459A3">
      <w:r w:rsidRPr="001459A3">
        <w:rPr>
          <w:rFonts w:eastAsia="SimSun"/>
          <w:lang w:eastAsia="zh-CN"/>
        </w:rPr>
        <w:t>00:00:55,640 --&gt; 00:00:58,630</w:t>
      </w:r>
    </w:p>
    <w:p w14:paraId="454BFB46" w14:textId="77777777" w:rsidR="001459A3" w:rsidRDefault="001459A3" w:rsidP="001459A3">
      <w:r w:rsidRPr="001459A3">
        <w:rPr>
          <w:rFonts w:eastAsia="SimSun" w:hint="eastAsia"/>
          <w:lang w:eastAsia="zh-CN"/>
        </w:rPr>
        <w:t>我们也开始使用「小队」</w:t>
      </w:r>
    </w:p>
    <w:p w14:paraId="0EF38C3B" w14:textId="77777777" w:rsidR="001459A3" w:rsidRDefault="001459A3" w:rsidP="001459A3">
      <w:r w:rsidRPr="001459A3">
        <w:rPr>
          <w:rFonts w:eastAsia="SimSun" w:hint="eastAsia"/>
          <w:lang w:eastAsia="zh-CN"/>
        </w:rPr>
        <w:t>来代替「</w:t>
      </w:r>
      <w:r w:rsidRPr="001459A3">
        <w:rPr>
          <w:rFonts w:eastAsia="SimSun"/>
          <w:lang w:eastAsia="zh-CN"/>
        </w:rPr>
        <w:t>Scrum</w:t>
      </w:r>
      <w:r w:rsidRPr="001459A3">
        <w:rPr>
          <w:rFonts w:eastAsia="SimSun" w:hint="eastAsia"/>
          <w:lang w:eastAsia="zh-CN"/>
        </w:rPr>
        <w:t>团队」</w:t>
      </w:r>
    </w:p>
    <w:p w14:paraId="30575C7F" w14:textId="77777777" w:rsidR="001459A3" w:rsidRDefault="001459A3" w:rsidP="001459A3"/>
    <w:p w14:paraId="22843C4B" w14:textId="77777777" w:rsidR="001459A3" w:rsidRDefault="001459A3" w:rsidP="001459A3">
      <w:r w:rsidRPr="001459A3">
        <w:rPr>
          <w:rFonts w:eastAsia="SimSun"/>
          <w:lang w:eastAsia="zh-CN"/>
        </w:rPr>
        <w:t>23</w:t>
      </w:r>
    </w:p>
    <w:p w14:paraId="4609E003" w14:textId="77777777" w:rsidR="001459A3" w:rsidRDefault="001459A3" w:rsidP="001459A3">
      <w:r w:rsidRPr="001459A3">
        <w:rPr>
          <w:rFonts w:eastAsia="SimSun"/>
          <w:lang w:eastAsia="zh-CN"/>
        </w:rPr>
        <w:t>00:00:58,630 --&gt; 00:01:01,090</w:t>
      </w:r>
    </w:p>
    <w:p w14:paraId="03E3B9F8" w14:textId="77777777" w:rsidR="001459A3" w:rsidRDefault="001459A3" w:rsidP="001459A3">
      <w:r w:rsidRPr="001459A3">
        <w:rPr>
          <w:rFonts w:eastAsia="SimSun" w:hint="eastAsia"/>
          <w:lang w:eastAsia="zh-CN"/>
        </w:rPr>
        <w:t>而关键驱动力</w:t>
      </w:r>
      <w:ins w:id="46" w:author="Bill Li" w:date="2015-09-27T20:26:00Z">
        <w:r w:rsidR="00926051">
          <w:rPr>
            <w:rFonts w:eastAsia="SimSun" w:hint="eastAsia"/>
            <w:lang w:eastAsia="zh-CN"/>
          </w:rPr>
          <w:t>是</w:t>
        </w:r>
      </w:ins>
      <w:del w:id="47" w:author="Bill Li" w:date="2015-09-27T20:26:00Z">
        <w:r w:rsidRPr="001459A3" w:rsidDel="00926051">
          <w:rPr>
            <w:rFonts w:eastAsia="SimSun" w:hint="eastAsia"/>
            <w:lang w:eastAsia="zh-CN"/>
          </w:rPr>
          <w:delText>也变得相当</w:delText>
        </w:r>
      </w:del>
      <w:r w:rsidRPr="001459A3">
        <w:rPr>
          <w:rFonts w:eastAsia="SimSun" w:hint="eastAsia"/>
          <w:lang w:eastAsia="zh-CN"/>
        </w:rPr>
        <w:t>自主</w:t>
      </w:r>
      <w:ins w:id="48" w:author="Bill Li" w:date="2015-09-27T20:27:00Z">
        <w:r w:rsidR="00926051">
          <w:rPr>
            <w:rFonts w:eastAsia="SimSun"/>
            <w:lang w:eastAsia="zh-CN"/>
          </w:rPr>
          <w:t>(Autonomy)</w:t>
        </w:r>
      </w:ins>
    </w:p>
    <w:p w14:paraId="526221A1" w14:textId="77777777" w:rsidR="001459A3" w:rsidRDefault="001459A3" w:rsidP="001459A3"/>
    <w:p w14:paraId="19B102B8" w14:textId="77777777" w:rsidR="001459A3" w:rsidRDefault="001459A3" w:rsidP="001459A3">
      <w:r w:rsidRPr="001459A3">
        <w:rPr>
          <w:rFonts w:eastAsia="SimSun"/>
          <w:lang w:eastAsia="zh-CN"/>
        </w:rPr>
        <w:t>24</w:t>
      </w:r>
    </w:p>
    <w:p w14:paraId="36C20F88" w14:textId="77777777" w:rsidR="001459A3" w:rsidRDefault="001459A3" w:rsidP="001459A3">
      <w:r w:rsidRPr="001459A3">
        <w:rPr>
          <w:rFonts w:eastAsia="SimSun"/>
          <w:lang w:eastAsia="zh-CN"/>
        </w:rPr>
        <w:t>00:01:01,090 --&gt; 00:01:03,500</w:t>
      </w:r>
    </w:p>
    <w:p w14:paraId="4DDAA135" w14:textId="77777777" w:rsidR="001459A3" w:rsidRDefault="001459A3" w:rsidP="001459A3">
      <w:r w:rsidRPr="001459A3">
        <w:rPr>
          <w:rFonts w:eastAsia="SimSun" w:hint="eastAsia"/>
          <w:lang w:eastAsia="zh-CN"/>
        </w:rPr>
        <w:t>什么是「自主小队」？</w:t>
      </w:r>
    </w:p>
    <w:p w14:paraId="57674F0F" w14:textId="77777777" w:rsidR="001459A3" w:rsidRDefault="001459A3" w:rsidP="001459A3"/>
    <w:p w14:paraId="3150E65D" w14:textId="77777777" w:rsidR="001459A3" w:rsidRDefault="001459A3" w:rsidP="001459A3">
      <w:r w:rsidRPr="001459A3">
        <w:rPr>
          <w:rFonts w:eastAsia="SimSun"/>
          <w:lang w:eastAsia="zh-CN"/>
        </w:rPr>
        <w:t>25</w:t>
      </w:r>
    </w:p>
    <w:p w14:paraId="07A2578E" w14:textId="77777777" w:rsidR="001459A3" w:rsidRDefault="001459A3" w:rsidP="001459A3">
      <w:r w:rsidRPr="001459A3">
        <w:rPr>
          <w:rFonts w:eastAsia="SimSun"/>
          <w:lang w:eastAsia="zh-CN"/>
        </w:rPr>
        <w:t>00:01:03,500 --&gt; 00:01:07,090</w:t>
      </w:r>
    </w:p>
    <w:p w14:paraId="7A0586EC" w14:textId="77777777" w:rsidR="001459A3" w:rsidRDefault="001459A3" w:rsidP="001459A3">
      <w:r w:rsidRPr="001459A3">
        <w:rPr>
          <w:rFonts w:eastAsia="SimSun" w:hint="eastAsia"/>
          <w:lang w:eastAsia="zh-CN"/>
        </w:rPr>
        <w:t>「小队」指的是小型、</w:t>
      </w:r>
    </w:p>
    <w:p w14:paraId="41160F9C" w14:textId="77777777" w:rsidR="001459A3" w:rsidRDefault="001459A3" w:rsidP="001459A3">
      <w:r w:rsidRPr="001459A3">
        <w:rPr>
          <w:rFonts w:eastAsia="SimSun" w:hint="eastAsia"/>
          <w:lang w:eastAsia="zh-CN"/>
        </w:rPr>
        <w:t>跨职能、</w:t>
      </w:r>
      <w:del w:id="49" w:author="Jacky Shen" w:date="2015-09-28T16:59:00Z">
        <w:r w:rsidRPr="001459A3" w:rsidDel="00E70329">
          <w:rPr>
            <w:rFonts w:eastAsia="SimSun" w:hint="eastAsia"/>
            <w:lang w:eastAsia="zh-CN"/>
          </w:rPr>
          <w:delText>能</w:delText>
        </w:r>
      </w:del>
      <w:r w:rsidRPr="001459A3">
        <w:rPr>
          <w:rFonts w:eastAsia="SimSun" w:hint="eastAsia"/>
          <w:lang w:eastAsia="zh-CN"/>
        </w:rPr>
        <w:t>自</w:t>
      </w:r>
      <w:del w:id="50" w:author="Jacky Shen" w:date="2015-09-28T16:59:00Z">
        <w:r w:rsidRPr="001459A3" w:rsidDel="00E70329">
          <w:rPr>
            <w:rFonts w:eastAsia="SimSun" w:hint="eastAsia"/>
            <w:lang w:eastAsia="zh-CN"/>
          </w:rPr>
          <w:delText>我</w:delText>
        </w:r>
      </w:del>
      <w:r w:rsidRPr="001459A3">
        <w:rPr>
          <w:rFonts w:eastAsia="SimSun" w:hint="eastAsia"/>
          <w:lang w:eastAsia="zh-CN"/>
        </w:rPr>
        <w:t>组织的团队</w:t>
      </w:r>
    </w:p>
    <w:p w14:paraId="0661A187" w14:textId="77777777" w:rsidR="001459A3" w:rsidRDefault="001459A3" w:rsidP="001459A3"/>
    <w:p w14:paraId="6A7E60F4" w14:textId="77777777" w:rsidR="001459A3" w:rsidRDefault="001459A3" w:rsidP="001459A3">
      <w:r w:rsidRPr="001459A3">
        <w:rPr>
          <w:rFonts w:eastAsia="SimSun"/>
          <w:lang w:eastAsia="zh-CN"/>
        </w:rPr>
        <w:t>26</w:t>
      </w:r>
    </w:p>
    <w:p w14:paraId="0D5A513A" w14:textId="77777777" w:rsidR="001459A3" w:rsidRDefault="001459A3" w:rsidP="001459A3">
      <w:r w:rsidRPr="001459A3">
        <w:rPr>
          <w:rFonts w:eastAsia="SimSun"/>
          <w:lang w:eastAsia="zh-CN"/>
        </w:rPr>
        <w:lastRenderedPageBreak/>
        <w:t>00:01:07,090 --&gt; 00:01:08,950</w:t>
      </w:r>
    </w:p>
    <w:p w14:paraId="5CEAD6B7" w14:textId="77777777" w:rsidR="001459A3" w:rsidRDefault="001459A3" w:rsidP="001459A3">
      <w:r w:rsidRPr="001459A3">
        <w:rPr>
          <w:rFonts w:eastAsia="SimSun" w:hint="eastAsia"/>
          <w:lang w:eastAsia="zh-CN"/>
        </w:rPr>
        <w:t>人数通常少于八人</w:t>
      </w:r>
    </w:p>
    <w:p w14:paraId="383C109C" w14:textId="77777777" w:rsidR="001459A3" w:rsidRDefault="001459A3" w:rsidP="001459A3"/>
    <w:p w14:paraId="7355FA40" w14:textId="77777777" w:rsidR="001459A3" w:rsidRDefault="001459A3" w:rsidP="001459A3">
      <w:r w:rsidRPr="001459A3">
        <w:rPr>
          <w:rFonts w:eastAsia="SimSun"/>
          <w:lang w:eastAsia="zh-CN"/>
        </w:rPr>
        <w:t>27</w:t>
      </w:r>
    </w:p>
    <w:p w14:paraId="446E5153" w14:textId="77777777" w:rsidR="001459A3" w:rsidRDefault="001459A3" w:rsidP="001459A3">
      <w:r w:rsidRPr="001459A3">
        <w:rPr>
          <w:rFonts w:eastAsia="SimSun"/>
          <w:lang w:eastAsia="zh-CN"/>
        </w:rPr>
        <w:t>00:01:08,950 --&gt; 00:01:11,770</w:t>
      </w:r>
    </w:p>
    <w:p w14:paraId="5732C287" w14:textId="77777777" w:rsidR="001459A3" w:rsidRDefault="001459A3" w:rsidP="001459A3">
      <w:r w:rsidRPr="001459A3">
        <w:rPr>
          <w:rFonts w:eastAsia="SimSun" w:hint="eastAsia"/>
          <w:lang w:eastAsia="zh-CN"/>
        </w:rPr>
        <w:t>小队成员聚集一起</w:t>
      </w:r>
    </w:p>
    <w:p w14:paraId="515DAC07" w14:textId="77777777" w:rsidR="001459A3" w:rsidRDefault="001459A3" w:rsidP="001459A3"/>
    <w:p w14:paraId="119D7378" w14:textId="77777777" w:rsidR="001459A3" w:rsidRDefault="001459A3" w:rsidP="001459A3">
      <w:r w:rsidRPr="001459A3">
        <w:rPr>
          <w:rFonts w:eastAsia="SimSun"/>
          <w:lang w:eastAsia="zh-CN"/>
        </w:rPr>
        <w:t>28</w:t>
      </w:r>
    </w:p>
    <w:p w14:paraId="60637DC9" w14:textId="77777777" w:rsidR="001459A3" w:rsidRDefault="001459A3" w:rsidP="001459A3">
      <w:r w:rsidRPr="001459A3">
        <w:rPr>
          <w:rFonts w:eastAsia="SimSun"/>
          <w:lang w:eastAsia="zh-CN"/>
        </w:rPr>
        <w:t>00:01:11,770 --&gt; 00:01:13,090</w:t>
      </w:r>
    </w:p>
    <w:p w14:paraId="63DD74E3" w14:textId="72ADBAE3" w:rsidR="001459A3" w:rsidRDefault="001459A3" w:rsidP="001459A3">
      <w:r w:rsidRPr="001459A3">
        <w:rPr>
          <w:rFonts w:eastAsia="SimSun" w:hint="eastAsia"/>
          <w:lang w:eastAsia="zh-CN"/>
        </w:rPr>
        <w:t>对于</w:t>
      </w:r>
      <w:ins w:id="51" w:author="Jacky Shen" w:date="2015-09-28T17:00:00Z">
        <w:r w:rsidR="00A42238">
          <w:rPr>
            <w:rFonts w:eastAsia="SimSun"/>
            <w:lang w:eastAsia="zh-CN"/>
          </w:rPr>
          <w:t>研</w:t>
        </w:r>
      </w:ins>
      <w:del w:id="52" w:author="Jacky Shen" w:date="2015-09-28T17:00:00Z">
        <w:r w:rsidRPr="001459A3" w:rsidDel="00A42238">
          <w:rPr>
            <w:rFonts w:eastAsia="SimSun" w:hint="eastAsia"/>
            <w:lang w:eastAsia="zh-CN"/>
          </w:rPr>
          <w:delText>开</w:delText>
        </w:r>
      </w:del>
      <w:r w:rsidRPr="001459A3">
        <w:rPr>
          <w:rFonts w:eastAsia="SimSun" w:hint="eastAsia"/>
          <w:lang w:eastAsia="zh-CN"/>
        </w:rPr>
        <w:t>发的所有</w:t>
      </w:r>
      <w:ins w:id="53" w:author="Bill Li" w:date="2015-09-27T20:28:00Z">
        <w:r w:rsidR="000C29DD">
          <w:rPr>
            <w:rFonts w:eastAsia="SimSun" w:hint="eastAsia"/>
            <w:lang w:eastAsia="zh-CN"/>
          </w:rPr>
          <w:t>端到端</w:t>
        </w:r>
      </w:ins>
      <w:r w:rsidRPr="001459A3">
        <w:rPr>
          <w:rFonts w:eastAsia="SimSun" w:hint="eastAsia"/>
          <w:lang w:eastAsia="zh-CN"/>
        </w:rPr>
        <w:t>事项</w:t>
      </w:r>
    </w:p>
    <w:p w14:paraId="41DA25BF" w14:textId="77777777" w:rsidR="001459A3" w:rsidRDefault="001459A3" w:rsidP="001459A3"/>
    <w:p w14:paraId="68E6DED6" w14:textId="77777777" w:rsidR="001459A3" w:rsidRDefault="001459A3" w:rsidP="001459A3">
      <w:r w:rsidRPr="001459A3">
        <w:rPr>
          <w:rFonts w:eastAsia="SimSun"/>
          <w:lang w:eastAsia="zh-CN"/>
        </w:rPr>
        <w:t>29</w:t>
      </w:r>
    </w:p>
    <w:p w14:paraId="7BFF9865" w14:textId="77777777" w:rsidR="001459A3" w:rsidRDefault="001459A3" w:rsidP="001459A3">
      <w:r w:rsidRPr="001459A3">
        <w:rPr>
          <w:rFonts w:eastAsia="SimSun"/>
          <w:lang w:eastAsia="zh-CN"/>
        </w:rPr>
        <w:t>00:01:13,090 --&gt; 00:01:16,100</w:t>
      </w:r>
    </w:p>
    <w:p w14:paraId="17866709" w14:textId="2993B572" w:rsidR="001459A3" w:rsidRDefault="001459A3" w:rsidP="001459A3">
      <w:r w:rsidRPr="001459A3">
        <w:rPr>
          <w:rFonts w:eastAsia="SimSun" w:hint="eastAsia"/>
          <w:lang w:eastAsia="zh-CN"/>
        </w:rPr>
        <w:t>像是设计、</w:t>
      </w:r>
      <w:ins w:id="54" w:author="Bill Li" w:date="2015-09-27T20:28:00Z">
        <w:r w:rsidR="000C29DD">
          <w:rPr>
            <w:rFonts w:eastAsia="SimSun" w:hint="eastAsia"/>
            <w:lang w:eastAsia="zh-CN"/>
          </w:rPr>
          <w:t>提交</w:t>
        </w:r>
      </w:ins>
      <w:del w:id="55" w:author="Bill Li" w:date="2015-09-27T20:28:00Z">
        <w:r w:rsidRPr="001459A3" w:rsidDel="000C29DD">
          <w:rPr>
            <w:rFonts w:eastAsia="SimSun" w:hint="eastAsia"/>
            <w:lang w:eastAsia="zh-CN"/>
          </w:rPr>
          <w:delText>承诺</w:delText>
        </w:r>
      </w:del>
      <w:r w:rsidRPr="001459A3">
        <w:rPr>
          <w:rFonts w:eastAsia="SimSun" w:hint="eastAsia"/>
          <w:lang w:eastAsia="zh-CN"/>
        </w:rPr>
        <w:t>、</w:t>
      </w:r>
      <w:ins w:id="56" w:author="Bill Li" w:date="2015-09-27T20:29:00Z">
        <w:r w:rsidR="000C29DD">
          <w:rPr>
            <w:rFonts w:eastAsia="SimSun" w:hint="eastAsia"/>
            <w:lang w:eastAsia="zh-CN"/>
          </w:rPr>
          <w:t>部署</w:t>
        </w:r>
      </w:ins>
      <w:del w:id="57" w:author="Bill Li" w:date="2015-09-27T20:29:00Z">
        <w:r w:rsidRPr="001459A3" w:rsidDel="000C29DD">
          <w:rPr>
            <w:rFonts w:eastAsia="SimSun" w:hint="eastAsia"/>
            <w:lang w:eastAsia="zh-CN"/>
          </w:rPr>
          <w:delText>运作</w:delText>
        </w:r>
      </w:del>
      <w:r w:rsidRPr="001459A3">
        <w:rPr>
          <w:rFonts w:eastAsia="SimSun" w:hint="eastAsia"/>
          <w:lang w:eastAsia="zh-CN"/>
        </w:rPr>
        <w:t>、维护、</w:t>
      </w:r>
      <w:ins w:id="58" w:author="Jacky Shen" w:date="2015-09-28T16:59:00Z">
        <w:r w:rsidR="00E70329">
          <w:rPr>
            <w:rFonts w:eastAsia="SimSun" w:hint="eastAsia"/>
            <w:lang w:eastAsia="zh-CN"/>
          </w:rPr>
          <w:t>运营</w:t>
        </w:r>
      </w:ins>
      <w:del w:id="59" w:author="Jacky Shen" w:date="2015-09-28T16:59:00Z">
        <w:r w:rsidRPr="001459A3" w:rsidDel="00E70329">
          <w:rPr>
            <w:rFonts w:eastAsia="SimSun" w:hint="eastAsia"/>
            <w:lang w:eastAsia="zh-CN"/>
          </w:rPr>
          <w:delText>营运</w:delText>
        </w:r>
      </w:del>
      <w:r w:rsidRPr="001459A3">
        <w:rPr>
          <w:rFonts w:eastAsia="SimSun" w:hint="eastAsia"/>
          <w:lang w:eastAsia="zh-CN"/>
        </w:rPr>
        <w:t>等</w:t>
      </w:r>
    </w:p>
    <w:p w14:paraId="1A2B7FFD" w14:textId="77777777" w:rsidR="001459A3" w:rsidRDefault="001459A3" w:rsidP="001459A3"/>
    <w:p w14:paraId="11D9DDD6" w14:textId="77777777" w:rsidR="001459A3" w:rsidRDefault="001459A3" w:rsidP="001459A3">
      <w:r w:rsidRPr="001459A3">
        <w:rPr>
          <w:rFonts w:eastAsia="SimSun"/>
          <w:lang w:eastAsia="zh-CN"/>
        </w:rPr>
        <w:t>30</w:t>
      </w:r>
    </w:p>
    <w:p w14:paraId="6E2014CF" w14:textId="77777777" w:rsidR="001459A3" w:rsidRDefault="001459A3" w:rsidP="001459A3">
      <w:r w:rsidRPr="001459A3">
        <w:rPr>
          <w:rFonts w:eastAsia="SimSun"/>
          <w:lang w:eastAsia="zh-CN"/>
        </w:rPr>
        <w:t>00:01:16,100 --&gt; 00:01:17,180</w:t>
      </w:r>
    </w:p>
    <w:p w14:paraId="5FCB40A2" w14:textId="77777777" w:rsidR="001459A3" w:rsidRDefault="001459A3" w:rsidP="001459A3">
      <w:r w:rsidRPr="001459A3">
        <w:rPr>
          <w:rFonts w:eastAsia="SimSun" w:hint="eastAsia"/>
          <w:lang w:eastAsia="zh-CN"/>
        </w:rPr>
        <w:t>共同负起全部的责任</w:t>
      </w:r>
    </w:p>
    <w:p w14:paraId="137B7560" w14:textId="77777777" w:rsidR="001459A3" w:rsidRDefault="001459A3" w:rsidP="001459A3"/>
    <w:p w14:paraId="02529448" w14:textId="77777777" w:rsidR="001459A3" w:rsidRDefault="001459A3" w:rsidP="001459A3">
      <w:r w:rsidRPr="001459A3">
        <w:rPr>
          <w:rFonts w:eastAsia="SimSun"/>
          <w:lang w:eastAsia="zh-CN"/>
        </w:rPr>
        <w:t>31</w:t>
      </w:r>
    </w:p>
    <w:p w14:paraId="350F4EAC" w14:textId="77777777" w:rsidR="001459A3" w:rsidRDefault="001459A3" w:rsidP="001459A3">
      <w:r w:rsidRPr="001459A3">
        <w:rPr>
          <w:rFonts w:eastAsia="SimSun"/>
          <w:lang w:eastAsia="zh-CN"/>
        </w:rPr>
        <w:t>00:01:17,180 --&gt; 00:01:21,890</w:t>
      </w:r>
    </w:p>
    <w:p w14:paraId="2749DF06" w14:textId="77777777" w:rsidR="001459A3" w:rsidRDefault="001459A3" w:rsidP="001459A3">
      <w:r w:rsidRPr="001459A3">
        <w:rPr>
          <w:rFonts w:eastAsia="SimSun" w:hint="eastAsia"/>
          <w:lang w:eastAsia="zh-CN"/>
        </w:rPr>
        <w:t>每个小队都有其长期使命，例如：</w:t>
      </w:r>
    </w:p>
    <w:p w14:paraId="57FDBF0C" w14:textId="77777777" w:rsidR="001459A3" w:rsidRDefault="001459A3" w:rsidP="001459A3">
      <w:r w:rsidRPr="001459A3">
        <w:rPr>
          <w:rFonts w:eastAsia="SimSun" w:hint="eastAsia"/>
          <w:lang w:eastAsia="zh-CN"/>
        </w:rPr>
        <w:t>让</w:t>
      </w:r>
      <w:r w:rsidRPr="001459A3">
        <w:rPr>
          <w:rFonts w:eastAsia="SimSun"/>
          <w:lang w:eastAsia="zh-CN"/>
        </w:rPr>
        <w:t>Spotify</w:t>
      </w:r>
      <w:r w:rsidRPr="001459A3">
        <w:rPr>
          <w:rFonts w:eastAsia="SimSun" w:hint="eastAsia"/>
          <w:lang w:eastAsia="zh-CN"/>
        </w:rPr>
        <w:t>成为</w:t>
      </w:r>
      <w:ins w:id="60" w:author="Bill Li" w:date="2015-09-27T20:30:00Z">
        <w:r w:rsidR="000C29DD">
          <w:rPr>
            <w:rFonts w:eastAsia="SimSun" w:hint="eastAsia"/>
            <w:lang w:eastAsia="zh-CN"/>
          </w:rPr>
          <w:t>探索</w:t>
        </w:r>
      </w:ins>
      <w:del w:id="61" w:author="Bill Li" w:date="2015-09-27T20:30:00Z">
        <w:r w:rsidRPr="001459A3" w:rsidDel="000C29DD">
          <w:rPr>
            <w:rFonts w:eastAsia="SimSun" w:hint="eastAsia"/>
            <w:lang w:eastAsia="zh-CN"/>
          </w:rPr>
          <w:delText>发掘</w:delText>
        </w:r>
      </w:del>
      <w:r w:rsidRPr="001459A3">
        <w:rPr>
          <w:rFonts w:eastAsia="SimSun" w:hint="eastAsia"/>
          <w:lang w:eastAsia="zh-CN"/>
        </w:rPr>
        <w:t>音乐的最佳应用程序</w:t>
      </w:r>
    </w:p>
    <w:p w14:paraId="3C970F58" w14:textId="77777777" w:rsidR="001459A3" w:rsidRDefault="001459A3" w:rsidP="001459A3"/>
    <w:p w14:paraId="0A347099" w14:textId="77777777" w:rsidR="001459A3" w:rsidRDefault="001459A3" w:rsidP="001459A3">
      <w:r w:rsidRPr="001459A3">
        <w:rPr>
          <w:rFonts w:eastAsia="SimSun"/>
          <w:lang w:eastAsia="zh-CN"/>
        </w:rPr>
        <w:t>32</w:t>
      </w:r>
    </w:p>
    <w:p w14:paraId="18D057F4" w14:textId="77777777" w:rsidR="001459A3" w:rsidRDefault="001459A3" w:rsidP="001459A3">
      <w:r w:rsidRPr="001459A3">
        <w:rPr>
          <w:rFonts w:eastAsia="SimSun"/>
          <w:lang w:eastAsia="zh-CN"/>
        </w:rPr>
        <w:t>00:01:21,890 --&gt; 00:01:25,670</w:t>
      </w:r>
    </w:p>
    <w:p w14:paraId="0BCAF23A" w14:textId="77777777" w:rsidR="001459A3" w:rsidRDefault="001459A3" w:rsidP="001459A3">
      <w:r w:rsidRPr="001459A3">
        <w:rPr>
          <w:rFonts w:eastAsia="SimSun" w:hint="eastAsia"/>
          <w:lang w:eastAsia="zh-CN"/>
        </w:rPr>
        <w:t>或是内部事务，例如：</w:t>
      </w:r>
    </w:p>
    <w:p w14:paraId="03BB5299" w14:textId="77777777" w:rsidR="001459A3" w:rsidRDefault="001459A3" w:rsidP="001459A3">
      <w:r w:rsidRPr="001459A3">
        <w:rPr>
          <w:rFonts w:eastAsia="SimSun" w:hint="eastAsia"/>
          <w:lang w:eastAsia="zh-CN"/>
        </w:rPr>
        <w:t>执行</w:t>
      </w:r>
      <w:r w:rsidRPr="001459A3">
        <w:rPr>
          <w:rFonts w:eastAsia="SimSun"/>
          <w:lang w:eastAsia="zh-CN"/>
        </w:rPr>
        <w:t xml:space="preserve">A/B </w:t>
      </w:r>
      <w:r w:rsidRPr="001459A3">
        <w:rPr>
          <w:rFonts w:eastAsia="SimSun" w:hint="eastAsia"/>
          <w:lang w:eastAsia="zh-CN"/>
        </w:rPr>
        <w:t>测试的基础架构</w:t>
      </w:r>
    </w:p>
    <w:p w14:paraId="445C5B8C" w14:textId="77777777" w:rsidR="001459A3" w:rsidRDefault="001459A3" w:rsidP="001459A3"/>
    <w:p w14:paraId="2630EAE5" w14:textId="77777777" w:rsidR="001459A3" w:rsidRDefault="001459A3" w:rsidP="001459A3">
      <w:r w:rsidRPr="001459A3">
        <w:rPr>
          <w:rFonts w:eastAsia="SimSun"/>
          <w:lang w:eastAsia="zh-CN"/>
        </w:rPr>
        <w:t>33</w:t>
      </w:r>
    </w:p>
    <w:p w14:paraId="3DB00F49" w14:textId="77777777" w:rsidR="001459A3" w:rsidRDefault="001459A3" w:rsidP="001459A3">
      <w:r w:rsidRPr="001459A3">
        <w:rPr>
          <w:rFonts w:eastAsia="SimSun"/>
          <w:lang w:eastAsia="zh-CN"/>
        </w:rPr>
        <w:t>00:01:25,670 --&gt; 00:01:29,650</w:t>
      </w:r>
    </w:p>
    <w:p w14:paraId="264730EC" w14:textId="77777777" w:rsidR="001459A3" w:rsidRDefault="001459A3" w:rsidP="001459A3">
      <w:r w:rsidRPr="001459A3">
        <w:rPr>
          <w:rFonts w:eastAsia="SimSun" w:hint="eastAsia"/>
          <w:lang w:eastAsia="zh-CN"/>
        </w:rPr>
        <w:t>基本上，「自主」指的是小队</w:t>
      </w:r>
    </w:p>
    <w:p w14:paraId="142C9991" w14:textId="77777777" w:rsidR="001459A3" w:rsidRDefault="001459A3" w:rsidP="001459A3">
      <w:r w:rsidRPr="001459A3">
        <w:rPr>
          <w:rFonts w:eastAsia="SimSun" w:hint="eastAsia"/>
          <w:lang w:eastAsia="zh-CN"/>
        </w:rPr>
        <w:t>自行决定开发什么产品、如何开发</w:t>
      </w:r>
    </w:p>
    <w:p w14:paraId="0E0BFC43" w14:textId="77777777" w:rsidR="001459A3" w:rsidRDefault="001459A3" w:rsidP="001459A3"/>
    <w:p w14:paraId="7CD94CBC" w14:textId="77777777" w:rsidR="001459A3" w:rsidRDefault="001459A3" w:rsidP="001459A3">
      <w:r w:rsidRPr="001459A3">
        <w:rPr>
          <w:rFonts w:eastAsia="SimSun"/>
          <w:lang w:eastAsia="zh-CN"/>
        </w:rPr>
        <w:t>34</w:t>
      </w:r>
    </w:p>
    <w:p w14:paraId="3761C38E" w14:textId="77777777" w:rsidR="001459A3" w:rsidRDefault="001459A3" w:rsidP="001459A3">
      <w:r w:rsidRPr="001459A3">
        <w:rPr>
          <w:rFonts w:eastAsia="SimSun"/>
          <w:lang w:eastAsia="zh-CN"/>
        </w:rPr>
        <w:t>00:01:29,650 --&gt; 00:01:31,440</w:t>
      </w:r>
    </w:p>
    <w:p w14:paraId="3C97F0C8" w14:textId="77777777" w:rsidR="001459A3" w:rsidRDefault="001459A3" w:rsidP="001459A3">
      <w:r w:rsidRPr="001459A3">
        <w:rPr>
          <w:rFonts w:eastAsia="SimSun" w:hint="eastAsia"/>
          <w:lang w:eastAsia="zh-CN"/>
        </w:rPr>
        <w:t>以及如何共同合作来开发</w:t>
      </w:r>
    </w:p>
    <w:p w14:paraId="2BFD0C76" w14:textId="77777777" w:rsidR="001459A3" w:rsidRDefault="001459A3" w:rsidP="001459A3"/>
    <w:p w14:paraId="25D3E29C" w14:textId="77777777" w:rsidR="001459A3" w:rsidRDefault="001459A3" w:rsidP="001459A3">
      <w:r w:rsidRPr="001459A3">
        <w:rPr>
          <w:rFonts w:eastAsia="SimSun"/>
          <w:lang w:eastAsia="zh-CN"/>
        </w:rPr>
        <w:lastRenderedPageBreak/>
        <w:t>35</w:t>
      </w:r>
    </w:p>
    <w:p w14:paraId="4CA9490C" w14:textId="77777777" w:rsidR="001459A3" w:rsidRDefault="001459A3" w:rsidP="001459A3">
      <w:r w:rsidRPr="001459A3">
        <w:rPr>
          <w:rFonts w:eastAsia="SimSun"/>
          <w:lang w:eastAsia="zh-CN"/>
        </w:rPr>
        <w:t>00:01:31,440 --&gt; 00:01:35,659</w:t>
      </w:r>
    </w:p>
    <w:p w14:paraId="15642B0D" w14:textId="77777777" w:rsidR="001459A3" w:rsidRDefault="001459A3" w:rsidP="001459A3">
      <w:r w:rsidRPr="001459A3">
        <w:rPr>
          <w:rFonts w:eastAsia="SimSun" w:hint="eastAsia"/>
          <w:lang w:eastAsia="zh-CN"/>
        </w:rPr>
        <w:t>当然，这种做法也会有限制</w:t>
      </w:r>
    </w:p>
    <w:p w14:paraId="3ED45575" w14:textId="77777777" w:rsidR="001459A3" w:rsidRDefault="001459A3" w:rsidP="001459A3">
      <w:r w:rsidRPr="001459A3">
        <w:rPr>
          <w:rFonts w:eastAsia="SimSun" w:hint="eastAsia"/>
          <w:lang w:eastAsia="zh-CN"/>
        </w:rPr>
        <w:t>例如，小队的使命</w:t>
      </w:r>
    </w:p>
    <w:p w14:paraId="72DF4B22" w14:textId="77777777" w:rsidR="001459A3" w:rsidRDefault="001459A3" w:rsidP="001459A3"/>
    <w:p w14:paraId="7B524B30" w14:textId="77777777" w:rsidR="001459A3" w:rsidRDefault="001459A3" w:rsidP="001459A3">
      <w:r w:rsidRPr="001459A3">
        <w:rPr>
          <w:rFonts w:eastAsia="SimSun"/>
          <w:lang w:eastAsia="zh-CN"/>
        </w:rPr>
        <w:t>36</w:t>
      </w:r>
    </w:p>
    <w:p w14:paraId="1F1B69C0" w14:textId="77777777" w:rsidR="001459A3" w:rsidRDefault="001459A3" w:rsidP="001459A3">
      <w:r w:rsidRPr="001459A3">
        <w:rPr>
          <w:rFonts w:eastAsia="SimSun"/>
          <w:lang w:eastAsia="zh-CN"/>
        </w:rPr>
        <w:t>00:01:35,659 --&gt; 00:01:39,000</w:t>
      </w:r>
    </w:p>
    <w:p w14:paraId="79B4A138" w14:textId="77777777" w:rsidR="001459A3" w:rsidRDefault="001459A3" w:rsidP="001459A3">
      <w:r w:rsidRPr="001459A3">
        <w:rPr>
          <w:rFonts w:eastAsia="SimSun" w:hint="eastAsia"/>
          <w:lang w:eastAsia="zh-CN"/>
        </w:rPr>
        <w:t>合作开发产品的整体策略</w:t>
      </w:r>
    </w:p>
    <w:p w14:paraId="2199E392" w14:textId="77777777" w:rsidR="001459A3" w:rsidRDefault="001459A3" w:rsidP="001459A3"/>
    <w:p w14:paraId="27BC2631" w14:textId="77777777" w:rsidR="001459A3" w:rsidRDefault="001459A3" w:rsidP="001459A3">
      <w:r w:rsidRPr="001459A3">
        <w:rPr>
          <w:rFonts w:eastAsia="SimSun"/>
          <w:lang w:eastAsia="zh-CN"/>
        </w:rPr>
        <w:t>37</w:t>
      </w:r>
    </w:p>
    <w:p w14:paraId="7811EA95" w14:textId="77777777" w:rsidR="001459A3" w:rsidRDefault="001459A3" w:rsidP="001459A3">
      <w:r w:rsidRPr="001459A3">
        <w:rPr>
          <w:rFonts w:eastAsia="SimSun"/>
          <w:lang w:eastAsia="zh-CN"/>
        </w:rPr>
        <w:t>00:01:39,000 --&gt; 00:01:42,939</w:t>
      </w:r>
    </w:p>
    <w:p w14:paraId="62614C97" w14:textId="0DE79612" w:rsidR="001459A3" w:rsidRDefault="001459A3" w:rsidP="001459A3">
      <w:r w:rsidRPr="001459A3">
        <w:rPr>
          <w:rFonts w:eastAsia="SimSun" w:hint="eastAsia"/>
          <w:lang w:eastAsia="zh-CN"/>
        </w:rPr>
        <w:t>以及每</w:t>
      </w:r>
      <w:ins w:id="62" w:author="Jacky Shen" w:date="2015-09-28T17:04:00Z">
        <w:r w:rsidR="00A42238">
          <w:rPr>
            <w:rFonts w:eastAsia="SimSun"/>
            <w:lang w:eastAsia="zh-CN"/>
          </w:rPr>
          <w:t>季度</w:t>
        </w:r>
      </w:ins>
      <w:del w:id="63" w:author="Jacky Shen" w:date="2015-09-28T17:04:00Z">
        <w:r w:rsidRPr="001459A3" w:rsidDel="00A42238">
          <w:rPr>
            <w:rFonts w:eastAsia="SimSun" w:hint="eastAsia"/>
            <w:lang w:eastAsia="zh-CN"/>
          </w:rPr>
          <w:delText>季</w:delText>
        </w:r>
      </w:del>
      <w:r w:rsidRPr="001459A3">
        <w:rPr>
          <w:rFonts w:eastAsia="SimSun" w:hint="eastAsia"/>
          <w:lang w:eastAsia="zh-CN"/>
        </w:rPr>
        <w:t>重新</w:t>
      </w:r>
      <w:ins w:id="64" w:author="Bill Li" w:date="2015-09-27T20:30:00Z">
        <w:r w:rsidR="000C29DD">
          <w:rPr>
            <w:rFonts w:eastAsia="SimSun" w:hint="eastAsia"/>
            <w:lang w:eastAsia="zh-CN"/>
          </w:rPr>
          <w:t>探讨</w:t>
        </w:r>
      </w:ins>
      <w:del w:id="65" w:author="Bill Li" w:date="2015-09-27T20:30:00Z">
        <w:r w:rsidRPr="001459A3" w:rsidDel="000C29DD">
          <w:rPr>
            <w:rFonts w:eastAsia="SimSun" w:hint="eastAsia"/>
            <w:lang w:eastAsia="zh-CN"/>
          </w:rPr>
          <w:delText>调整</w:delText>
        </w:r>
      </w:del>
      <w:r w:rsidRPr="001459A3">
        <w:rPr>
          <w:rFonts w:eastAsia="SimSun" w:hint="eastAsia"/>
          <w:lang w:eastAsia="zh-CN"/>
        </w:rPr>
        <w:t>的短期目标</w:t>
      </w:r>
    </w:p>
    <w:p w14:paraId="49C41D70" w14:textId="77777777" w:rsidR="001459A3" w:rsidRDefault="001459A3" w:rsidP="001459A3"/>
    <w:p w14:paraId="03AA30B3" w14:textId="77777777" w:rsidR="001459A3" w:rsidRDefault="001459A3" w:rsidP="001459A3">
      <w:r w:rsidRPr="001459A3">
        <w:rPr>
          <w:rFonts w:eastAsia="SimSun"/>
          <w:lang w:eastAsia="zh-CN"/>
        </w:rPr>
        <w:t>38</w:t>
      </w:r>
    </w:p>
    <w:p w14:paraId="331B02CB" w14:textId="77777777" w:rsidR="001459A3" w:rsidRDefault="001459A3" w:rsidP="001459A3">
      <w:r w:rsidRPr="001459A3">
        <w:rPr>
          <w:rFonts w:eastAsia="SimSun"/>
          <w:lang w:eastAsia="zh-CN"/>
        </w:rPr>
        <w:t>00:01:42,939 --&gt; 00:01:44,570</w:t>
      </w:r>
    </w:p>
    <w:p w14:paraId="2E46EF54" w14:textId="0874F0E8" w:rsidR="001459A3" w:rsidRDefault="001459A3" w:rsidP="001459A3">
      <w:r w:rsidRPr="001459A3">
        <w:rPr>
          <w:rFonts w:eastAsia="SimSun" w:hint="eastAsia"/>
          <w:lang w:eastAsia="zh-CN"/>
        </w:rPr>
        <w:t>办公室</w:t>
      </w:r>
      <w:ins w:id="66" w:author="Bill Li" w:date="2015-09-27T20:31:00Z">
        <w:r w:rsidR="000C29DD">
          <w:rPr>
            <w:rFonts w:eastAsia="SimSun" w:hint="eastAsia"/>
            <w:lang w:eastAsia="zh-CN"/>
          </w:rPr>
          <w:t>空间</w:t>
        </w:r>
      </w:ins>
      <w:r w:rsidRPr="001459A3">
        <w:rPr>
          <w:rFonts w:eastAsia="SimSun" w:hint="eastAsia"/>
          <w:lang w:eastAsia="zh-CN"/>
        </w:rPr>
        <w:t>也为了加强合作而</w:t>
      </w:r>
      <w:ins w:id="67" w:author="Jacky Shen" w:date="2015-09-28T17:04:00Z">
        <w:r w:rsidR="00A42238">
          <w:rPr>
            <w:rFonts w:eastAsia="SimSun"/>
            <w:lang w:eastAsia="zh-CN"/>
          </w:rPr>
          <w:t>优化</w:t>
        </w:r>
      </w:ins>
      <w:del w:id="68" w:author="Jacky Shen" w:date="2015-09-28T17:04:00Z">
        <w:r w:rsidRPr="001459A3" w:rsidDel="00A42238">
          <w:rPr>
            <w:rFonts w:eastAsia="SimSun" w:hint="eastAsia"/>
            <w:lang w:eastAsia="zh-CN"/>
          </w:rPr>
          <w:delText>调整改善</w:delText>
        </w:r>
      </w:del>
    </w:p>
    <w:p w14:paraId="72582B3A" w14:textId="77777777" w:rsidR="001459A3" w:rsidRDefault="001459A3" w:rsidP="001459A3"/>
    <w:p w14:paraId="3B7F3560" w14:textId="77777777" w:rsidR="001459A3" w:rsidRDefault="001459A3" w:rsidP="001459A3">
      <w:r w:rsidRPr="001459A3">
        <w:rPr>
          <w:rFonts w:eastAsia="SimSun"/>
          <w:lang w:eastAsia="zh-CN"/>
        </w:rPr>
        <w:t>39</w:t>
      </w:r>
    </w:p>
    <w:p w14:paraId="1A2F6D88" w14:textId="77777777" w:rsidR="001459A3" w:rsidRDefault="001459A3" w:rsidP="001459A3">
      <w:r w:rsidRPr="001459A3">
        <w:rPr>
          <w:rFonts w:eastAsia="SimSun"/>
          <w:lang w:eastAsia="zh-CN"/>
        </w:rPr>
        <w:t>00:01:44,570 --&gt; 00:01:47,010</w:t>
      </w:r>
    </w:p>
    <w:p w14:paraId="2889C317" w14:textId="77777777" w:rsidR="001459A3" w:rsidRDefault="001459A3" w:rsidP="001459A3">
      <w:r w:rsidRPr="001459A3">
        <w:rPr>
          <w:rFonts w:eastAsia="SimSun" w:hint="eastAsia"/>
          <w:lang w:eastAsia="zh-CN"/>
        </w:rPr>
        <w:t>这是一个典型的小队办公区</w:t>
      </w:r>
    </w:p>
    <w:p w14:paraId="480E042D" w14:textId="77777777" w:rsidR="001459A3" w:rsidRDefault="001459A3" w:rsidP="001459A3"/>
    <w:p w14:paraId="5CC2FC60" w14:textId="77777777" w:rsidR="001459A3" w:rsidRDefault="001459A3" w:rsidP="001459A3">
      <w:r w:rsidRPr="001459A3">
        <w:rPr>
          <w:rFonts w:eastAsia="SimSun"/>
          <w:lang w:eastAsia="zh-CN"/>
        </w:rPr>
        <w:t>40</w:t>
      </w:r>
    </w:p>
    <w:p w14:paraId="3F58DA66" w14:textId="77777777" w:rsidR="001459A3" w:rsidRDefault="001459A3" w:rsidP="001459A3">
      <w:r w:rsidRPr="001459A3">
        <w:rPr>
          <w:rFonts w:eastAsia="SimSun"/>
          <w:lang w:eastAsia="zh-CN"/>
        </w:rPr>
        <w:t>00:01:47,010 --&gt; 00:01:52,000</w:t>
      </w:r>
    </w:p>
    <w:p w14:paraId="4EBF47A1" w14:textId="094AA8E2" w:rsidR="001459A3" w:rsidRDefault="001459A3" w:rsidP="001459A3">
      <w:r w:rsidRPr="001459A3">
        <w:rPr>
          <w:rFonts w:eastAsia="SimSun" w:hint="eastAsia"/>
          <w:lang w:eastAsia="zh-CN"/>
        </w:rPr>
        <w:t>小队成员透过可调整</w:t>
      </w:r>
      <w:ins w:id="69" w:author="Jacky Shen" w:date="2015-09-28T17:05:00Z">
        <w:r w:rsidR="00A42238">
          <w:rPr>
            <w:rFonts w:eastAsia="SimSun"/>
            <w:lang w:eastAsia="zh-CN"/>
          </w:rPr>
          <w:t>的</w:t>
        </w:r>
      </w:ins>
      <w:del w:id="70" w:author="Jacky Shen" w:date="2015-09-28T17:05:00Z">
        <w:r w:rsidRPr="001459A3" w:rsidDel="00A42238">
          <w:rPr>
            <w:rFonts w:eastAsia="SimSun" w:hint="eastAsia"/>
            <w:lang w:eastAsia="zh-CN"/>
          </w:rPr>
          <w:delText>式</w:delText>
        </w:r>
      </w:del>
      <w:r w:rsidRPr="001459A3">
        <w:rPr>
          <w:rFonts w:eastAsia="SimSun" w:hint="eastAsia"/>
          <w:lang w:eastAsia="zh-CN"/>
        </w:rPr>
        <w:t>办公桌和</w:t>
      </w:r>
    </w:p>
    <w:p w14:paraId="1B2BDDC2" w14:textId="292AB28E" w:rsidR="001459A3" w:rsidRDefault="000C29DD" w:rsidP="001459A3">
      <w:ins w:id="71" w:author="Bill Li" w:date="2015-09-27T20:31:00Z">
        <w:r>
          <w:rPr>
            <w:rFonts w:eastAsia="SimSun" w:hint="eastAsia"/>
            <w:lang w:eastAsia="zh-CN"/>
          </w:rPr>
          <w:t>方便</w:t>
        </w:r>
      </w:ins>
      <w:ins w:id="72" w:author="Jacky Shen" w:date="2015-09-28T17:06:00Z">
        <w:r w:rsidR="00A42238">
          <w:rPr>
            <w:rFonts w:eastAsia="SimSun"/>
            <w:lang w:eastAsia="zh-CN"/>
          </w:rPr>
          <w:t>互相</w:t>
        </w:r>
      </w:ins>
      <w:del w:id="73" w:author="Bill Li" w:date="2015-09-27T20:31:00Z">
        <w:r w:rsidR="001459A3" w:rsidRPr="001459A3" w:rsidDel="000C29DD">
          <w:rPr>
            <w:rFonts w:eastAsia="SimSun" w:hint="eastAsia"/>
            <w:lang w:eastAsia="zh-CN"/>
          </w:rPr>
          <w:delText>远程</w:delText>
        </w:r>
      </w:del>
      <w:r w:rsidR="001459A3" w:rsidRPr="001459A3">
        <w:rPr>
          <w:rFonts w:eastAsia="SimSun" w:hint="eastAsia"/>
          <w:lang w:eastAsia="zh-CN"/>
        </w:rPr>
        <w:t>访问</w:t>
      </w:r>
      <w:del w:id="74" w:author="Jacky Shen" w:date="2015-09-28T17:06:00Z">
        <w:r w:rsidR="001459A3" w:rsidRPr="001459A3" w:rsidDel="00A42238">
          <w:rPr>
            <w:rFonts w:eastAsia="SimSun" w:hint="eastAsia"/>
            <w:lang w:eastAsia="zh-CN"/>
          </w:rPr>
          <w:delText>所有人</w:delText>
        </w:r>
      </w:del>
      <w:ins w:id="75" w:author="Bill Li" w:date="2015-09-27T20:32:00Z">
        <w:r>
          <w:rPr>
            <w:rFonts w:eastAsia="SimSun" w:hint="eastAsia"/>
            <w:lang w:eastAsia="zh-CN"/>
          </w:rPr>
          <w:t>的</w:t>
        </w:r>
      </w:ins>
      <w:r w:rsidR="001459A3" w:rsidRPr="001459A3">
        <w:rPr>
          <w:rFonts w:eastAsia="SimSun" w:hint="eastAsia"/>
          <w:lang w:eastAsia="zh-CN"/>
        </w:rPr>
        <w:t>计算机屏幕来密切合作</w:t>
      </w:r>
    </w:p>
    <w:p w14:paraId="7CE70F06" w14:textId="77777777" w:rsidR="001459A3" w:rsidRDefault="001459A3" w:rsidP="001459A3"/>
    <w:p w14:paraId="4738582F" w14:textId="77777777" w:rsidR="001459A3" w:rsidRDefault="001459A3" w:rsidP="001459A3">
      <w:r w:rsidRPr="001459A3">
        <w:rPr>
          <w:rFonts w:eastAsia="SimSun"/>
          <w:lang w:eastAsia="zh-CN"/>
        </w:rPr>
        <w:t>41</w:t>
      </w:r>
    </w:p>
    <w:p w14:paraId="579BD86B" w14:textId="77777777" w:rsidR="001459A3" w:rsidRDefault="001459A3" w:rsidP="001459A3">
      <w:r w:rsidRPr="001459A3">
        <w:rPr>
          <w:rFonts w:eastAsia="SimSun"/>
          <w:lang w:eastAsia="zh-CN"/>
        </w:rPr>
        <w:t>00:01:52,049 --&gt; 00:01:56,592</w:t>
      </w:r>
    </w:p>
    <w:p w14:paraId="10CA5671" w14:textId="77777777" w:rsidR="001459A3" w:rsidRDefault="001459A3" w:rsidP="001459A3">
      <w:r w:rsidRPr="001459A3">
        <w:rPr>
          <w:rFonts w:eastAsia="SimSun" w:hint="eastAsia"/>
          <w:lang w:eastAsia="zh-CN"/>
        </w:rPr>
        <w:t>小队通常在休息室开会</w:t>
      </w:r>
    </w:p>
    <w:p w14:paraId="3D62F129" w14:textId="77777777" w:rsidR="001459A3" w:rsidRDefault="001459A3" w:rsidP="001459A3">
      <w:r w:rsidRPr="001459A3">
        <w:rPr>
          <w:rFonts w:eastAsia="SimSun" w:hint="eastAsia"/>
          <w:lang w:eastAsia="zh-CN"/>
        </w:rPr>
        <w:t>讨论规划事宜及回顾检讨会议</w:t>
      </w:r>
    </w:p>
    <w:p w14:paraId="17CA9002" w14:textId="77777777" w:rsidR="001459A3" w:rsidRDefault="001459A3" w:rsidP="001459A3"/>
    <w:p w14:paraId="51035599" w14:textId="77777777" w:rsidR="001459A3" w:rsidRDefault="001459A3" w:rsidP="001459A3">
      <w:r w:rsidRPr="001459A3">
        <w:rPr>
          <w:rFonts w:eastAsia="SimSun"/>
          <w:lang w:eastAsia="zh-CN"/>
        </w:rPr>
        <w:t>42</w:t>
      </w:r>
    </w:p>
    <w:p w14:paraId="07F7A341" w14:textId="77777777" w:rsidR="001459A3" w:rsidRDefault="001459A3" w:rsidP="001459A3">
      <w:r w:rsidRPr="001459A3">
        <w:rPr>
          <w:rFonts w:eastAsia="SimSun"/>
          <w:lang w:eastAsia="zh-CN"/>
        </w:rPr>
        <w:t>00:01:56,610 --&gt; 00:02:00,800</w:t>
      </w:r>
    </w:p>
    <w:p w14:paraId="423EB1D4" w14:textId="75A8BB64" w:rsidR="001459A3" w:rsidRDefault="001459A3" w:rsidP="001459A3">
      <w:r w:rsidRPr="001459A3">
        <w:rPr>
          <w:rFonts w:eastAsia="SimSun" w:hint="eastAsia"/>
          <w:lang w:eastAsia="zh-CN"/>
        </w:rPr>
        <w:t>另一边则是</w:t>
      </w:r>
      <w:del w:id="76" w:author="Jacky Shen" w:date="2015-09-28T17:08:00Z">
        <w:r w:rsidRPr="001459A3" w:rsidDel="0085326B">
          <w:rPr>
            <w:rFonts w:eastAsia="SimSun" w:hint="eastAsia"/>
            <w:lang w:eastAsia="zh-CN"/>
          </w:rPr>
          <w:delText>沙发区</w:delText>
        </w:r>
      </w:del>
      <w:ins w:id="77" w:author="Jacky Shen" w:date="2015-09-28T17:08:00Z">
        <w:r w:rsidR="0085326B">
          <w:rPr>
            <w:rFonts w:eastAsia="SimSun"/>
            <w:lang w:eastAsia="zh-CN"/>
          </w:rPr>
          <w:t>视频</w:t>
        </w:r>
        <w:r w:rsidR="0085326B">
          <w:rPr>
            <w:rFonts w:eastAsia="SimSun"/>
            <w:lang w:eastAsia="zh-CN"/>
          </w:rPr>
          <w:t>(HALO)</w:t>
        </w:r>
        <w:r w:rsidR="0085326B">
          <w:rPr>
            <w:rFonts w:eastAsia="SimSun"/>
            <w:lang w:eastAsia="zh-CN"/>
          </w:rPr>
          <w:t>室</w:t>
        </w:r>
      </w:ins>
      <w:r w:rsidRPr="001459A3">
        <w:rPr>
          <w:rFonts w:eastAsia="SimSun" w:hint="eastAsia"/>
          <w:lang w:eastAsia="zh-CN"/>
        </w:rPr>
        <w:t>，用来开小型会议</w:t>
      </w:r>
    </w:p>
    <w:p w14:paraId="7A38FB36" w14:textId="77777777" w:rsidR="001459A3" w:rsidRDefault="001459A3" w:rsidP="001459A3">
      <w:r w:rsidRPr="001459A3">
        <w:rPr>
          <w:rFonts w:eastAsia="SimSun" w:hint="eastAsia"/>
          <w:lang w:eastAsia="zh-CN"/>
        </w:rPr>
        <w:t>或单纯只想独处一下</w:t>
      </w:r>
    </w:p>
    <w:p w14:paraId="770A47B7" w14:textId="77777777" w:rsidR="001459A3" w:rsidRDefault="001459A3" w:rsidP="001459A3"/>
    <w:p w14:paraId="606E367B" w14:textId="77777777" w:rsidR="001459A3" w:rsidRDefault="001459A3" w:rsidP="001459A3">
      <w:r w:rsidRPr="001459A3">
        <w:rPr>
          <w:rFonts w:eastAsia="SimSun"/>
          <w:lang w:eastAsia="zh-CN"/>
        </w:rPr>
        <w:t>43</w:t>
      </w:r>
    </w:p>
    <w:p w14:paraId="7F2D0863" w14:textId="77777777" w:rsidR="001459A3" w:rsidRDefault="001459A3" w:rsidP="001459A3">
      <w:r w:rsidRPr="001459A3">
        <w:rPr>
          <w:rFonts w:eastAsia="SimSun"/>
          <w:lang w:eastAsia="zh-CN"/>
        </w:rPr>
        <w:t>00:02:00,810 --&gt; 00:02:02,930</w:t>
      </w:r>
    </w:p>
    <w:p w14:paraId="7DA7B9E5" w14:textId="77777777" w:rsidR="001459A3" w:rsidRDefault="001459A3" w:rsidP="001459A3">
      <w:r w:rsidRPr="001459A3">
        <w:rPr>
          <w:rFonts w:eastAsia="SimSun" w:hint="eastAsia"/>
          <w:lang w:eastAsia="zh-CN"/>
        </w:rPr>
        <w:lastRenderedPageBreak/>
        <w:t>几乎所有的墙面都是白板</w:t>
      </w:r>
    </w:p>
    <w:p w14:paraId="269370D1" w14:textId="77777777" w:rsidR="001459A3" w:rsidRDefault="001459A3" w:rsidP="001459A3"/>
    <w:p w14:paraId="015BC7B0" w14:textId="77777777" w:rsidR="001459A3" w:rsidRDefault="001459A3" w:rsidP="001459A3">
      <w:r w:rsidRPr="001459A3">
        <w:rPr>
          <w:rFonts w:eastAsia="SimSun"/>
          <w:lang w:eastAsia="zh-CN"/>
        </w:rPr>
        <w:t>44</w:t>
      </w:r>
    </w:p>
    <w:p w14:paraId="39086289" w14:textId="77777777" w:rsidR="001459A3" w:rsidRDefault="001459A3" w:rsidP="001459A3">
      <w:r w:rsidRPr="001459A3">
        <w:rPr>
          <w:rFonts w:eastAsia="SimSun"/>
          <w:lang w:eastAsia="zh-CN"/>
        </w:rPr>
        <w:t>00:02:02,930 --&gt; 00:02:05,000</w:t>
      </w:r>
    </w:p>
    <w:p w14:paraId="11B8F312" w14:textId="77777777" w:rsidR="001459A3" w:rsidRDefault="001459A3" w:rsidP="001459A3">
      <w:r w:rsidRPr="001459A3">
        <w:rPr>
          <w:rFonts w:eastAsia="SimSun" w:hint="eastAsia"/>
          <w:lang w:eastAsia="zh-CN"/>
        </w:rPr>
        <w:t>为什么独立自主如此重要？</w:t>
      </w:r>
    </w:p>
    <w:p w14:paraId="7F51BB8C" w14:textId="77777777" w:rsidR="001459A3" w:rsidRDefault="001459A3" w:rsidP="001459A3"/>
    <w:p w14:paraId="7D94EB08" w14:textId="77777777" w:rsidR="001459A3" w:rsidRDefault="001459A3" w:rsidP="001459A3">
      <w:r w:rsidRPr="001459A3">
        <w:rPr>
          <w:rFonts w:eastAsia="SimSun"/>
          <w:lang w:eastAsia="zh-CN"/>
        </w:rPr>
        <w:t>45</w:t>
      </w:r>
    </w:p>
    <w:p w14:paraId="550997CD" w14:textId="77777777" w:rsidR="001459A3" w:rsidRDefault="001459A3" w:rsidP="001459A3">
      <w:r w:rsidRPr="001459A3">
        <w:rPr>
          <w:rFonts w:eastAsia="SimSun"/>
          <w:lang w:eastAsia="zh-CN"/>
        </w:rPr>
        <w:t>00:02:05,000 --&gt; 00:02:06,500</w:t>
      </w:r>
    </w:p>
    <w:p w14:paraId="6C118416" w14:textId="77777777" w:rsidR="001459A3" w:rsidRDefault="001459A3" w:rsidP="001459A3">
      <w:r w:rsidRPr="001459A3">
        <w:rPr>
          <w:rFonts w:eastAsia="SimSun" w:hint="eastAsia"/>
          <w:lang w:eastAsia="zh-CN"/>
        </w:rPr>
        <w:t>因为它的驱动力！</w:t>
      </w:r>
    </w:p>
    <w:p w14:paraId="7705406B" w14:textId="77777777" w:rsidR="001459A3" w:rsidRDefault="001459A3" w:rsidP="001459A3"/>
    <w:p w14:paraId="1F852F9A" w14:textId="77777777" w:rsidR="001459A3" w:rsidRDefault="001459A3" w:rsidP="001459A3">
      <w:r w:rsidRPr="001459A3">
        <w:rPr>
          <w:rFonts w:eastAsia="SimSun"/>
          <w:lang w:eastAsia="zh-CN"/>
        </w:rPr>
        <w:t>46</w:t>
      </w:r>
    </w:p>
    <w:p w14:paraId="537FDB9E" w14:textId="77777777" w:rsidR="001459A3" w:rsidRDefault="001459A3" w:rsidP="001459A3">
      <w:r w:rsidRPr="001459A3">
        <w:rPr>
          <w:rFonts w:eastAsia="SimSun"/>
          <w:lang w:eastAsia="zh-CN"/>
        </w:rPr>
        <w:t>00:02:06,560 --&gt; 00:02:08,560</w:t>
      </w:r>
    </w:p>
    <w:p w14:paraId="6B1930D6" w14:textId="77777777" w:rsidR="001459A3" w:rsidRDefault="001459A3" w:rsidP="001459A3">
      <w:r w:rsidRPr="001459A3">
        <w:rPr>
          <w:rFonts w:eastAsia="SimSun" w:hint="eastAsia"/>
          <w:lang w:eastAsia="zh-CN"/>
        </w:rPr>
        <w:t>受到激励的人能开发出更好的产品</w:t>
      </w:r>
    </w:p>
    <w:p w14:paraId="407365EC" w14:textId="77777777" w:rsidR="001459A3" w:rsidRDefault="001459A3" w:rsidP="001459A3"/>
    <w:p w14:paraId="2619E308" w14:textId="77777777" w:rsidR="001459A3" w:rsidRDefault="001459A3" w:rsidP="001459A3">
      <w:r w:rsidRPr="001459A3">
        <w:rPr>
          <w:rFonts w:eastAsia="SimSun"/>
          <w:lang w:eastAsia="zh-CN"/>
        </w:rPr>
        <w:t>47</w:t>
      </w:r>
    </w:p>
    <w:p w14:paraId="4A276AA5" w14:textId="77777777" w:rsidR="001459A3" w:rsidRDefault="001459A3" w:rsidP="001459A3">
      <w:r w:rsidRPr="001459A3">
        <w:rPr>
          <w:rFonts w:eastAsia="SimSun"/>
          <w:lang w:eastAsia="zh-CN"/>
        </w:rPr>
        <w:t>00:02:08,820 --&gt; 00:02:12,940</w:t>
      </w:r>
    </w:p>
    <w:p w14:paraId="65331361" w14:textId="77777777" w:rsidR="001459A3" w:rsidRDefault="001459A3" w:rsidP="001459A3">
      <w:r w:rsidRPr="001459A3">
        <w:rPr>
          <w:rFonts w:eastAsia="SimSun" w:hint="eastAsia"/>
          <w:lang w:eastAsia="zh-CN"/>
        </w:rPr>
        <w:t>独立自主当然也让我们行动迅速</w:t>
      </w:r>
    </w:p>
    <w:p w14:paraId="737B6F77" w14:textId="77777777" w:rsidR="001459A3" w:rsidRDefault="001459A3" w:rsidP="001459A3">
      <w:r w:rsidRPr="001459A3">
        <w:rPr>
          <w:rFonts w:eastAsia="SimSun" w:hint="eastAsia"/>
          <w:lang w:eastAsia="zh-CN"/>
        </w:rPr>
        <w:t>小队在团队里即能做出决定</w:t>
      </w:r>
    </w:p>
    <w:p w14:paraId="61701267" w14:textId="77777777" w:rsidR="001459A3" w:rsidRDefault="001459A3" w:rsidP="001459A3"/>
    <w:p w14:paraId="237EE218" w14:textId="77777777" w:rsidR="001459A3" w:rsidRDefault="001459A3" w:rsidP="001459A3">
      <w:r w:rsidRPr="001459A3">
        <w:rPr>
          <w:rFonts w:eastAsia="SimSun"/>
          <w:lang w:eastAsia="zh-CN"/>
        </w:rPr>
        <w:t>48</w:t>
      </w:r>
    </w:p>
    <w:p w14:paraId="55B4830A" w14:textId="77777777" w:rsidR="001459A3" w:rsidRDefault="001459A3" w:rsidP="001459A3">
      <w:r w:rsidRPr="001459A3">
        <w:rPr>
          <w:rFonts w:eastAsia="SimSun"/>
          <w:lang w:eastAsia="zh-CN"/>
        </w:rPr>
        <w:t>00:02:12,950 --&gt; 00:02:15,800</w:t>
      </w:r>
    </w:p>
    <w:p w14:paraId="09140C0D" w14:textId="77777777" w:rsidR="001459A3" w:rsidRDefault="001459A3" w:rsidP="001459A3">
      <w:r w:rsidRPr="001459A3">
        <w:rPr>
          <w:rFonts w:eastAsia="SimSun" w:hint="eastAsia"/>
          <w:lang w:eastAsia="zh-CN"/>
        </w:rPr>
        <w:t>而不是透过层层主管</w:t>
      </w:r>
    </w:p>
    <w:p w14:paraId="611EF409" w14:textId="77777777" w:rsidR="001459A3" w:rsidRDefault="001459A3" w:rsidP="001459A3">
      <w:r w:rsidRPr="001459A3">
        <w:rPr>
          <w:rFonts w:eastAsia="SimSun" w:hint="eastAsia"/>
          <w:lang w:eastAsia="zh-CN"/>
        </w:rPr>
        <w:t>众多的委员会及规则</w:t>
      </w:r>
    </w:p>
    <w:p w14:paraId="7B84E8A3" w14:textId="77777777" w:rsidR="001459A3" w:rsidRDefault="001459A3" w:rsidP="001459A3"/>
    <w:p w14:paraId="34DDC095" w14:textId="77777777" w:rsidR="001459A3" w:rsidRDefault="001459A3" w:rsidP="001459A3">
      <w:r w:rsidRPr="001459A3">
        <w:rPr>
          <w:rFonts w:eastAsia="SimSun"/>
          <w:lang w:eastAsia="zh-CN"/>
        </w:rPr>
        <w:t>49</w:t>
      </w:r>
    </w:p>
    <w:p w14:paraId="3A31E846" w14:textId="77777777" w:rsidR="001459A3" w:rsidRDefault="001459A3" w:rsidP="001459A3">
      <w:r w:rsidRPr="001459A3">
        <w:rPr>
          <w:rFonts w:eastAsia="SimSun"/>
          <w:lang w:eastAsia="zh-CN"/>
        </w:rPr>
        <w:t>00:02:15,890 --&gt; 00:02:18,590</w:t>
      </w:r>
    </w:p>
    <w:p w14:paraId="27A89E99" w14:textId="77777777" w:rsidR="001459A3" w:rsidDel="000C29DD" w:rsidRDefault="001459A3" w:rsidP="001459A3">
      <w:pPr>
        <w:rPr>
          <w:del w:id="78" w:author="Bill Li" w:date="2015-09-27T20:36:00Z"/>
        </w:rPr>
      </w:pPr>
      <w:r w:rsidRPr="001459A3">
        <w:rPr>
          <w:rFonts w:eastAsia="SimSun" w:hint="eastAsia"/>
          <w:lang w:eastAsia="zh-CN"/>
        </w:rPr>
        <w:t>独立自主帮助我们</w:t>
      </w:r>
      <w:ins w:id="79" w:author="Bill Li" w:date="2015-09-27T20:33:00Z">
        <w:r w:rsidR="000C29DD">
          <w:rPr>
            <w:rFonts w:eastAsia="SimSun" w:hint="eastAsia"/>
            <w:lang w:eastAsia="zh-CN"/>
          </w:rPr>
          <w:t>尽量</w:t>
        </w:r>
      </w:ins>
      <w:ins w:id="80" w:author="Bill Li" w:date="2015-09-27T20:34:00Z">
        <w:r w:rsidR="000C29DD">
          <w:rPr>
            <w:rFonts w:eastAsia="SimSun" w:hint="eastAsia"/>
            <w:lang w:eastAsia="zh-CN"/>
          </w:rPr>
          <w:t>避免</w:t>
        </w:r>
      </w:ins>
      <w:del w:id="81" w:author="Bill Li" w:date="2015-09-27T20:33:00Z">
        <w:r w:rsidRPr="001459A3" w:rsidDel="000C29DD">
          <w:rPr>
            <w:rFonts w:eastAsia="SimSun" w:hint="eastAsia"/>
            <w:lang w:eastAsia="zh-CN"/>
          </w:rPr>
          <w:delText>把</w:delText>
        </w:r>
      </w:del>
      <w:del w:id="82" w:author="Bill Li" w:date="2015-09-27T20:34:00Z">
        <w:r w:rsidRPr="001459A3" w:rsidDel="000C29DD">
          <w:rPr>
            <w:rFonts w:eastAsia="SimSun" w:hint="eastAsia"/>
            <w:lang w:eastAsia="zh-CN"/>
          </w:rPr>
          <w:delText>切换</w:delText>
        </w:r>
      </w:del>
      <w:r w:rsidRPr="001459A3">
        <w:rPr>
          <w:rFonts w:eastAsia="SimSun" w:hint="eastAsia"/>
          <w:lang w:eastAsia="zh-CN"/>
        </w:rPr>
        <w:t>工作</w:t>
      </w:r>
      <w:ins w:id="83" w:author="Bill Li" w:date="2015-09-27T20:34:00Z">
        <w:r w:rsidR="000C29DD">
          <w:rPr>
            <w:rFonts w:eastAsia="SimSun" w:hint="eastAsia"/>
            <w:lang w:eastAsia="zh-CN"/>
          </w:rPr>
          <w:t>交接</w:t>
        </w:r>
      </w:ins>
      <w:ins w:id="84" w:author="Bill Li" w:date="2015-09-27T20:36:00Z">
        <w:r w:rsidR="000C29DD">
          <w:rPr>
            <w:rFonts w:eastAsia="SimSun" w:hint="eastAsia"/>
            <w:lang w:eastAsia="zh-CN"/>
          </w:rPr>
          <w:t>及等待</w:t>
        </w:r>
      </w:ins>
      <w:del w:id="85" w:author="Bill Li" w:date="2015-09-27T20:34:00Z">
        <w:r w:rsidRPr="001459A3" w:rsidDel="000C29DD">
          <w:rPr>
            <w:rFonts w:eastAsia="SimSun" w:hint="eastAsia"/>
            <w:lang w:eastAsia="zh-CN"/>
          </w:rPr>
          <w:delText>与</w:delText>
        </w:r>
      </w:del>
      <w:del w:id="86" w:author="Bill Li" w:date="2015-09-27T20:36:00Z">
        <w:r w:rsidRPr="001459A3" w:rsidDel="000C29DD">
          <w:rPr>
            <w:rFonts w:eastAsia="SimSun" w:hint="eastAsia"/>
            <w:lang w:eastAsia="zh-CN"/>
          </w:rPr>
          <w:delText>等待</w:delText>
        </w:r>
      </w:del>
      <w:del w:id="87" w:author="Bill Li" w:date="2015-09-27T20:34:00Z">
        <w:r w:rsidRPr="001459A3" w:rsidDel="000C29DD">
          <w:rPr>
            <w:rFonts w:eastAsia="SimSun" w:hint="eastAsia"/>
            <w:lang w:eastAsia="zh-CN"/>
          </w:rPr>
          <w:delText>的</w:delText>
        </w:r>
      </w:del>
    </w:p>
    <w:p w14:paraId="0AD90CE8" w14:textId="77777777" w:rsidR="000C29DD" w:rsidRDefault="001459A3" w:rsidP="001459A3">
      <w:pPr>
        <w:rPr>
          <w:ins w:id="88" w:author="Bill Li" w:date="2015-09-27T20:36:00Z"/>
          <w:rFonts w:eastAsia="SimSun"/>
          <w:lang w:eastAsia="zh-CN"/>
        </w:rPr>
      </w:pPr>
      <w:del w:id="89" w:author="Bill Li" w:date="2015-09-27T20:36:00Z">
        <w:r w:rsidRPr="001459A3" w:rsidDel="000C29DD">
          <w:rPr>
            <w:rFonts w:eastAsia="SimSun" w:hint="eastAsia"/>
            <w:lang w:eastAsia="zh-CN"/>
          </w:rPr>
          <w:delText>时间缩到最小</w:delText>
        </w:r>
      </w:del>
      <w:r w:rsidRPr="001459A3">
        <w:rPr>
          <w:rFonts w:eastAsia="SimSun" w:hint="eastAsia"/>
          <w:lang w:eastAsia="zh-CN"/>
        </w:rPr>
        <w:t>，</w:t>
      </w:r>
    </w:p>
    <w:p w14:paraId="43D0D209" w14:textId="77777777" w:rsidR="001459A3" w:rsidRDefault="001459A3" w:rsidP="001459A3">
      <w:r w:rsidRPr="001459A3">
        <w:rPr>
          <w:rFonts w:eastAsia="SimSun" w:hint="eastAsia"/>
          <w:lang w:eastAsia="zh-CN"/>
        </w:rPr>
        <w:t>所以我们可以</w:t>
      </w:r>
      <w:ins w:id="90" w:author="Bill Li" w:date="2015-09-27T20:35:00Z">
        <w:r w:rsidR="000C29DD">
          <w:rPr>
            <w:rFonts w:eastAsia="SimSun" w:hint="eastAsia"/>
            <w:lang w:eastAsia="zh-CN"/>
          </w:rPr>
          <w:t>扩展</w:t>
        </w:r>
      </w:ins>
      <w:del w:id="91" w:author="Bill Li" w:date="2015-09-27T20:35:00Z">
        <w:r w:rsidRPr="001459A3" w:rsidDel="000C29DD">
          <w:rPr>
            <w:rFonts w:eastAsia="SimSun" w:hint="eastAsia"/>
            <w:lang w:eastAsia="zh-CN"/>
          </w:rPr>
          <w:delText>尽力表现</w:delText>
        </w:r>
      </w:del>
    </w:p>
    <w:p w14:paraId="3D166E20" w14:textId="77777777" w:rsidR="001459A3" w:rsidRDefault="001459A3" w:rsidP="001459A3"/>
    <w:p w14:paraId="208B86B6" w14:textId="77777777" w:rsidR="001459A3" w:rsidRDefault="001459A3" w:rsidP="001459A3">
      <w:r w:rsidRPr="001459A3">
        <w:rPr>
          <w:rFonts w:eastAsia="SimSun"/>
          <w:lang w:eastAsia="zh-CN"/>
        </w:rPr>
        <w:t>50</w:t>
      </w:r>
    </w:p>
    <w:p w14:paraId="23BBB9BA" w14:textId="77777777" w:rsidR="001459A3" w:rsidRDefault="001459A3" w:rsidP="001459A3">
      <w:r w:rsidRPr="001459A3">
        <w:rPr>
          <w:rFonts w:eastAsia="SimSun"/>
          <w:lang w:eastAsia="zh-CN"/>
        </w:rPr>
        <w:t>00:02:18,590 --&gt; 00:02:22,040</w:t>
      </w:r>
    </w:p>
    <w:p w14:paraId="73D0E497" w14:textId="77777777" w:rsidR="001459A3" w:rsidRDefault="001459A3" w:rsidP="001459A3">
      <w:r w:rsidRPr="001459A3">
        <w:rPr>
          <w:rFonts w:eastAsia="SimSun" w:hint="eastAsia"/>
          <w:lang w:eastAsia="zh-CN"/>
        </w:rPr>
        <w:t>而不致</w:t>
      </w:r>
      <w:ins w:id="92" w:author="Bill Li" w:date="2015-09-27T20:36:00Z">
        <w:r w:rsidR="000C29DD">
          <w:rPr>
            <w:rFonts w:eastAsia="SimSun" w:hint="eastAsia"/>
            <w:lang w:eastAsia="zh-CN"/>
          </w:rPr>
          <w:t>因为</w:t>
        </w:r>
      </w:ins>
      <w:ins w:id="93" w:author="Bill Li" w:date="2015-09-27T20:37:00Z">
        <w:r w:rsidR="000C29DD">
          <w:rPr>
            <w:rFonts w:eastAsia="SimSun" w:hint="eastAsia"/>
            <w:lang w:eastAsia="zh-CN"/>
          </w:rPr>
          <w:t>依赖及等待而</w:t>
        </w:r>
      </w:ins>
      <w:ins w:id="94" w:author="Bill Li" w:date="2015-09-27T20:39:00Z">
        <w:r w:rsidR="002A1E2B">
          <w:rPr>
            <w:rFonts w:eastAsia="SimSun" w:hint="eastAsia"/>
            <w:lang w:eastAsia="zh-CN"/>
          </w:rPr>
          <w:t>阻碍</w:t>
        </w:r>
      </w:ins>
      <w:del w:id="95" w:author="Bill Li" w:date="2015-09-27T20:36:00Z">
        <w:r w:rsidRPr="001459A3" w:rsidDel="000C29DD">
          <w:rPr>
            <w:rFonts w:eastAsia="SimSun" w:hint="eastAsia"/>
            <w:lang w:eastAsia="zh-CN"/>
          </w:rPr>
          <w:delText>陷入工作低潮</w:delText>
        </w:r>
      </w:del>
    </w:p>
    <w:p w14:paraId="2FDE74C2" w14:textId="77777777" w:rsidR="001459A3" w:rsidDel="002A1E2B" w:rsidRDefault="001459A3" w:rsidP="001459A3">
      <w:pPr>
        <w:rPr>
          <w:del w:id="96" w:author="Bill Li" w:date="2015-09-27T20:38:00Z"/>
        </w:rPr>
      </w:pPr>
      <w:del w:id="97" w:author="Bill Li" w:date="2015-09-27T20:38:00Z">
        <w:r w:rsidRPr="001459A3" w:rsidDel="002A1E2B">
          <w:rPr>
            <w:rFonts w:eastAsia="SimSun" w:hint="eastAsia"/>
            <w:lang w:eastAsia="zh-CN"/>
          </w:rPr>
          <w:delText>凭借的是互信互赖与协同作业</w:delText>
        </w:r>
      </w:del>
    </w:p>
    <w:p w14:paraId="043212B8" w14:textId="77777777" w:rsidR="001459A3" w:rsidRDefault="001459A3" w:rsidP="001459A3"/>
    <w:p w14:paraId="1004C0F6" w14:textId="77777777" w:rsidR="001459A3" w:rsidRDefault="001459A3" w:rsidP="001459A3">
      <w:r w:rsidRPr="001459A3">
        <w:rPr>
          <w:rFonts w:eastAsia="SimSun"/>
          <w:lang w:eastAsia="zh-CN"/>
        </w:rPr>
        <w:t>51</w:t>
      </w:r>
    </w:p>
    <w:p w14:paraId="216B65FA" w14:textId="77777777" w:rsidR="001459A3" w:rsidRDefault="001459A3" w:rsidP="001459A3">
      <w:r w:rsidRPr="001459A3">
        <w:rPr>
          <w:rFonts w:eastAsia="SimSun"/>
          <w:lang w:eastAsia="zh-CN"/>
        </w:rPr>
        <w:t>00:02:22,040 --&gt; 00:02:26,489</w:t>
      </w:r>
    </w:p>
    <w:p w14:paraId="3033DBAC" w14:textId="77777777" w:rsidR="001459A3" w:rsidRDefault="001459A3" w:rsidP="001459A3">
      <w:r w:rsidRPr="001459A3">
        <w:rPr>
          <w:rFonts w:eastAsia="SimSun" w:hint="eastAsia"/>
          <w:lang w:eastAsia="zh-CN"/>
        </w:rPr>
        <w:t>虽然每个小队有自己的使命</w:t>
      </w:r>
    </w:p>
    <w:p w14:paraId="507F23A2" w14:textId="77777777" w:rsidR="001459A3" w:rsidRDefault="001459A3" w:rsidP="001459A3">
      <w:r w:rsidRPr="001459A3">
        <w:rPr>
          <w:rFonts w:eastAsia="SimSun" w:hint="eastAsia"/>
          <w:lang w:eastAsia="zh-CN"/>
        </w:rPr>
        <w:t>他们还是得向产品策略看齐</w:t>
      </w:r>
    </w:p>
    <w:p w14:paraId="3886E900" w14:textId="77777777" w:rsidR="001459A3" w:rsidRDefault="001459A3" w:rsidP="001459A3"/>
    <w:p w14:paraId="2AA5751A" w14:textId="77777777" w:rsidR="001459A3" w:rsidRDefault="001459A3" w:rsidP="001459A3">
      <w:r w:rsidRPr="001459A3">
        <w:rPr>
          <w:rFonts w:eastAsia="SimSun"/>
          <w:lang w:eastAsia="zh-CN"/>
        </w:rPr>
        <w:lastRenderedPageBreak/>
        <w:t>52</w:t>
      </w:r>
    </w:p>
    <w:p w14:paraId="288A2097" w14:textId="77777777" w:rsidR="001459A3" w:rsidRDefault="001459A3" w:rsidP="001459A3">
      <w:r w:rsidRPr="001459A3">
        <w:rPr>
          <w:rFonts w:eastAsia="SimSun"/>
          <w:lang w:eastAsia="zh-CN"/>
        </w:rPr>
        <w:t>00:02:26,489 --&gt; 00:02:28,380</w:t>
      </w:r>
    </w:p>
    <w:p w14:paraId="561118E5" w14:textId="77777777" w:rsidR="001459A3" w:rsidRDefault="001459A3" w:rsidP="001459A3">
      <w:r w:rsidRPr="001459A3">
        <w:rPr>
          <w:rFonts w:eastAsia="SimSun" w:hint="eastAsia"/>
          <w:lang w:eastAsia="zh-CN"/>
        </w:rPr>
        <w:t>与公司整体</w:t>
      </w:r>
      <w:ins w:id="98" w:author="Bill Li" w:date="2015-09-27T20:39:00Z">
        <w:r w:rsidR="002A1E2B">
          <w:rPr>
            <w:rFonts w:eastAsia="SimSun" w:hint="eastAsia"/>
            <w:lang w:eastAsia="zh-CN"/>
          </w:rPr>
          <w:t>优先级</w:t>
        </w:r>
      </w:ins>
      <w:r w:rsidRPr="001459A3">
        <w:rPr>
          <w:rFonts w:eastAsia="SimSun" w:hint="eastAsia"/>
          <w:lang w:eastAsia="zh-CN"/>
        </w:rPr>
        <w:t>和其他小队保持一致</w:t>
      </w:r>
    </w:p>
    <w:p w14:paraId="68F4F370" w14:textId="77777777" w:rsidR="001459A3" w:rsidRDefault="001459A3" w:rsidP="001459A3"/>
    <w:p w14:paraId="182BFF42" w14:textId="77777777" w:rsidR="001459A3" w:rsidRDefault="001459A3" w:rsidP="001459A3">
      <w:r w:rsidRPr="001459A3">
        <w:rPr>
          <w:rFonts w:eastAsia="SimSun"/>
          <w:lang w:eastAsia="zh-CN"/>
        </w:rPr>
        <w:t>53</w:t>
      </w:r>
    </w:p>
    <w:p w14:paraId="6AEC4C35" w14:textId="77777777" w:rsidR="001459A3" w:rsidRDefault="001459A3" w:rsidP="001459A3">
      <w:r w:rsidRPr="001459A3">
        <w:rPr>
          <w:rFonts w:eastAsia="SimSun"/>
          <w:lang w:eastAsia="zh-CN"/>
        </w:rPr>
        <w:t>00:02:28,380 --&gt; 00:02:31,319</w:t>
      </w:r>
    </w:p>
    <w:p w14:paraId="0634872B" w14:textId="77777777" w:rsidR="001459A3" w:rsidRDefault="001459A3" w:rsidP="001459A3">
      <w:r w:rsidRPr="001459A3">
        <w:rPr>
          <w:rFonts w:eastAsia="SimSun" w:hint="eastAsia"/>
          <w:lang w:eastAsia="zh-CN"/>
        </w:rPr>
        <w:t>基本上，就是在</w:t>
      </w:r>
      <w:r w:rsidRPr="001459A3">
        <w:rPr>
          <w:rFonts w:eastAsia="SimSun"/>
          <w:lang w:eastAsia="zh-CN"/>
        </w:rPr>
        <w:t>Spotify</w:t>
      </w:r>
      <w:r w:rsidRPr="001459A3">
        <w:rPr>
          <w:rFonts w:eastAsia="SimSun" w:hint="eastAsia"/>
          <w:lang w:eastAsia="zh-CN"/>
        </w:rPr>
        <w:t>生态里当个好公民</w:t>
      </w:r>
    </w:p>
    <w:p w14:paraId="28321E1E" w14:textId="77777777" w:rsidR="001459A3" w:rsidRDefault="001459A3" w:rsidP="001459A3"/>
    <w:p w14:paraId="25BA1FCB" w14:textId="77777777" w:rsidR="001459A3" w:rsidRDefault="001459A3" w:rsidP="001459A3">
      <w:r w:rsidRPr="001459A3">
        <w:rPr>
          <w:rFonts w:eastAsia="SimSun"/>
          <w:lang w:eastAsia="zh-CN"/>
        </w:rPr>
        <w:t>54</w:t>
      </w:r>
    </w:p>
    <w:p w14:paraId="70627FBE" w14:textId="77777777" w:rsidR="001459A3" w:rsidRDefault="001459A3" w:rsidP="001459A3">
      <w:r w:rsidRPr="001459A3">
        <w:rPr>
          <w:rFonts w:eastAsia="SimSun"/>
          <w:lang w:eastAsia="zh-CN"/>
        </w:rPr>
        <w:t>00:02:31,319 --&gt; 00:02:34,860</w:t>
      </w:r>
    </w:p>
    <w:p w14:paraId="0DCB836E" w14:textId="77777777" w:rsidR="001459A3" w:rsidRDefault="001459A3" w:rsidP="001459A3">
      <w:r w:rsidRPr="001459A3">
        <w:rPr>
          <w:rFonts w:eastAsia="SimSun" w:hint="eastAsia"/>
          <w:lang w:eastAsia="zh-CN"/>
        </w:rPr>
        <w:t>因为</w:t>
      </w:r>
      <w:del w:id="99" w:author="Bill Li" w:date="2015-09-27T20:40:00Z">
        <w:r w:rsidRPr="001459A3" w:rsidDel="002A1E2B">
          <w:rPr>
            <w:rFonts w:eastAsia="SimSun" w:hint="eastAsia"/>
            <w:lang w:eastAsia="zh-CN"/>
          </w:rPr>
          <w:delText>整体</w:delText>
        </w:r>
      </w:del>
      <w:r w:rsidRPr="001459A3">
        <w:rPr>
          <w:rFonts w:eastAsia="SimSun"/>
          <w:lang w:eastAsia="zh-CN"/>
        </w:rPr>
        <w:t>Spotify</w:t>
      </w:r>
      <w:del w:id="100" w:author="Bill Li" w:date="2015-09-27T20:40:00Z">
        <w:r w:rsidRPr="001459A3" w:rsidDel="002A1E2B">
          <w:rPr>
            <w:rFonts w:eastAsia="SimSun" w:hint="eastAsia"/>
            <w:lang w:eastAsia="zh-CN"/>
          </w:rPr>
          <w:delText>任务</w:delText>
        </w:r>
      </w:del>
      <w:ins w:id="101" w:author="Bill Li" w:date="2015-09-27T20:40:00Z">
        <w:r w:rsidR="002A1E2B">
          <w:rPr>
            <w:rFonts w:eastAsia="SimSun" w:hint="eastAsia"/>
            <w:lang w:eastAsia="zh-CN"/>
          </w:rPr>
          <w:t>整体使命的</w:t>
        </w:r>
      </w:ins>
      <w:del w:id="102" w:author="Bill Li" w:date="2015-09-27T20:40:00Z">
        <w:r w:rsidRPr="001459A3" w:rsidDel="002A1E2B">
          <w:rPr>
            <w:rFonts w:eastAsia="SimSun" w:hint="eastAsia"/>
            <w:lang w:eastAsia="zh-CN"/>
          </w:rPr>
          <w:delText>的</w:delText>
        </w:r>
      </w:del>
      <w:r w:rsidRPr="001459A3">
        <w:rPr>
          <w:rFonts w:eastAsia="SimSun" w:hint="eastAsia"/>
          <w:lang w:eastAsia="zh-CN"/>
        </w:rPr>
        <w:t>重要性</w:t>
      </w:r>
    </w:p>
    <w:p w14:paraId="537DB98C" w14:textId="77777777" w:rsidR="001459A3" w:rsidRDefault="001459A3" w:rsidP="001459A3">
      <w:r w:rsidRPr="001459A3">
        <w:rPr>
          <w:rFonts w:eastAsia="SimSun" w:hint="eastAsia"/>
          <w:lang w:eastAsia="zh-CN"/>
        </w:rPr>
        <w:t>高于</w:t>
      </w:r>
      <w:ins w:id="103" w:author="Bill Li" w:date="2015-09-27T20:40:00Z">
        <w:r w:rsidR="002A1E2B">
          <w:rPr>
            <w:rFonts w:eastAsia="SimSun" w:hint="eastAsia"/>
            <w:lang w:eastAsia="zh-CN"/>
          </w:rPr>
          <w:t>个体</w:t>
        </w:r>
      </w:ins>
      <w:del w:id="104" w:author="Bill Li" w:date="2015-09-27T20:40:00Z">
        <w:r w:rsidRPr="001459A3" w:rsidDel="002A1E2B">
          <w:rPr>
            <w:rFonts w:eastAsia="SimSun" w:hint="eastAsia"/>
            <w:lang w:eastAsia="zh-CN"/>
          </w:rPr>
          <w:delText>个别</w:delText>
        </w:r>
      </w:del>
      <w:r w:rsidRPr="001459A3">
        <w:rPr>
          <w:rFonts w:eastAsia="SimSun" w:hint="eastAsia"/>
          <w:lang w:eastAsia="zh-CN"/>
        </w:rPr>
        <w:t>小队</w:t>
      </w:r>
      <w:ins w:id="105" w:author="Bill Li" w:date="2015-09-27T20:40:00Z">
        <w:r w:rsidR="002A1E2B">
          <w:rPr>
            <w:rFonts w:eastAsia="SimSun" w:hint="eastAsia"/>
            <w:lang w:eastAsia="zh-CN"/>
          </w:rPr>
          <w:t>的</w:t>
        </w:r>
      </w:ins>
      <w:r w:rsidRPr="001459A3">
        <w:rPr>
          <w:rFonts w:eastAsia="SimSun" w:hint="eastAsia"/>
          <w:lang w:eastAsia="zh-CN"/>
        </w:rPr>
        <w:t>任务</w:t>
      </w:r>
    </w:p>
    <w:p w14:paraId="19441E9B" w14:textId="77777777" w:rsidR="001459A3" w:rsidRDefault="001459A3" w:rsidP="001459A3"/>
    <w:p w14:paraId="6556E59E" w14:textId="77777777" w:rsidR="001459A3" w:rsidRDefault="001459A3" w:rsidP="001459A3">
      <w:r w:rsidRPr="001459A3">
        <w:rPr>
          <w:rFonts w:eastAsia="SimSun"/>
          <w:lang w:eastAsia="zh-CN"/>
        </w:rPr>
        <w:t>55</w:t>
      </w:r>
    </w:p>
    <w:p w14:paraId="51B3B8E9" w14:textId="77777777" w:rsidR="001459A3" w:rsidRDefault="001459A3" w:rsidP="001459A3">
      <w:r w:rsidRPr="001459A3">
        <w:rPr>
          <w:rFonts w:eastAsia="SimSun"/>
          <w:lang w:eastAsia="zh-CN"/>
        </w:rPr>
        <w:t>00:02:34,860 --&gt; 00:02:39,170</w:t>
      </w:r>
    </w:p>
    <w:p w14:paraId="76C9ACAA" w14:textId="77777777" w:rsidR="001459A3" w:rsidRDefault="001459A3" w:rsidP="001459A3">
      <w:r w:rsidRPr="001459A3">
        <w:rPr>
          <w:rFonts w:eastAsia="SimSun" w:hint="eastAsia"/>
          <w:lang w:eastAsia="zh-CN"/>
        </w:rPr>
        <w:t>所以最主要的原则是独立自主</w:t>
      </w:r>
    </w:p>
    <w:p w14:paraId="31F1F6C9" w14:textId="77777777" w:rsidR="001459A3" w:rsidRDefault="001459A3" w:rsidP="001459A3">
      <w:r w:rsidRPr="001459A3">
        <w:rPr>
          <w:rFonts w:eastAsia="SimSun" w:hint="eastAsia"/>
          <w:lang w:eastAsia="zh-CN"/>
        </w:rPr>
        <w:t>但不能</w:t>
      </w:r>
      <w:ins w:id="106" w:author="Bill Li" w:date="2015-09-27T20:41:00Z">
        <w:r w:rsidR="002A1E2B">
          <w:rPr>
            <w:rFonts w:eastAsia="SimSun" w:hint="eastAsia"/>
            <w:lang w:eastAsia="zh-CN"/>
          </w:rPr>
          <w:t>局部优化</w:t>
        </w:r>
      </w:ins>
      <w:del w:id="107" w:author="Bill Li" w:date="2015-09-27T20:41:00Z">
        <w:r w:rsidRPr="001459A3" w:rsidDel="002A1E2B">
          <w:rPr>
            <w:rFonts w:eastAsia="SimSun" w:hint="eastAsia"/>
            <w:lang w:eastAsia="zh-CN"/>
          </w:rPr>
          <w:delText>自顾表现</w:delText>
        </w:r>
      </w:del>
    </w:p>
    <w:p w14:paraId="2A954EC5" w14:textId="77777777" w:rsidR="001459A3" w:rsidRDefault="001459A3" w:rsidP="001459A3"/>
    <w:p w14:paraId="3CFB9590" w14:textId="77777777" w:rsidR="001459A3" w:rsidRDefault="001459A3" w:rsidP="001459A3">
      <w:r w:rsidRPr="001459A3">
        <w:rPr>
          <w:rFonts w:eastAsia="SimSun"/>
          <w:lang w:eastAsia="zh-CN"/>
        </w:rPr>
        <w:t>56</w:t>
      </w:r>
    </w:p>
    <w:p w14:paraId="1AA57F6B" w14:textId="77777777" w:rsidR="001459A3" w:rsidRDefault="001459A3" w:rsidP="001459A3">
      <w:r w:rsidRPr="001459A3">
        <w:rPr>
          <w:rFonts w:eastAsia="SimSun"/>
          <w:lang w:eastAsia="zh-CN"/>
        </w:rPr>
        <w:t>00:02:39,170 --&gt; 00:02:40,810</w:t>
      </w:r>
    </w:p>
    <w:p w14:paraId="5A15F7FF" w14:textId="77777777" w:rsidR="001459A3" w:rsidRDefault="001459A3" w:rsidP="001459A3">
      <w:r w:rsidRPr="001459A3">
        <w:rPr>
          <w:rFonts w:eastAsia="SimSun" w:hint="eastAsia"/>
          <w:lang w:eastAsia="zh-CN"/>
        </w:rPr>
        <w:t>这就像一个爵土乐团</w:t>
      </w:r>
    </w:p>
    <w:p w14:paraId="17D7E075" w14:textId="77777777" w:rsidR="001459A3" w:rsidRDefault="001459A3" w:rsidP="001459A3"/>
    <w:p w14:paraId="4FCAB4C8" w14:textId="77777777" w:rsidR="001459A3" w:rsidRDefault="001459A3" w:rsidP="001459A3">
      <w:r w:rsidRPr="001459A3">
        <w:rPr>
          <w:rFonts w:eastAsia="SimSun"/>
          <w:lang w:eastAsia="zh-CN"/>
        </w:rPr>
        <w:t>57</w:t>
      </w:r>
    </w:p>
    <w:p w14:paraId="2E86330D" w14:textId="77777777" w:rsidR="001459A3" w:rsidRDefault="001459A3" w:rsidP="001459A3">
      <w:r w:rsidRPr="001459A3">
        <w:rPr>
          <w:rFonts w:eastAsia="SimSun"/>
          <w:lang w:eastAsia="zh-CN"/>
        </w:rPr>
        <w:t>00:02:40,810 --&gt; 00:02:43,920</w:t>
      </w:r>
    </w:p>
    <w:p w14:paraId="6D613DC1" w14:textId="77777777" w:rsidR="001459A3" w:rsidRDefault="001459A3" w:rsidP="001459A3">
      <w:r w:rsidRPr="001459A3">
        <w:rPr>
          <w:rFonts w:eastAsia="SimSun" w:hint="eastAsia"/>
          <w:lang w:eastAsia="zh-CN"/>
        </w:rPr>
        <w:t>虽然每个乐手都独立自主地</w:t>
      </w:r>
    </w:p>
    <w:p w14:paraId="468B129E" w14:textId="77777777" w:rsidR="001459A3" w:rsidRDefault="001459A3" w:rsidP="001459A3">
      <w:r w:rsidRPr="001459A3">
        <w:rPr>
          <w:rFonts w:eastAsia="SimSun" w:hint="eastAsia"/>
          <w:lang w:eastAsia="zh-CN"/>
        </w:rPr>
        <w:t>演奏着自己的乐器</w:t>
      </w:r>
    </w:p>
    <w:p w14:paraId="60561AD4" w14:textId="77777777" w:rsidR="001459A3" w:rsidRDefault="001459A3" w:rsidP="001459A3"/>
    <w:p w14:paraId="62501247" w14:textId="77777777" w:rsidR="001459A3" w:rsidRDefault="001459A3" w:rsidP="001459A3">
      <w:r w:rsidRPr="001459A3">
        <w:rPr>
          <w:rFonts w:eastAsia="SimSun"/>
          <w:lang w:eastAsia="zh-CN"/>
        </w:rPr>
        <w:t>58</w:t>
      </w:r>
    </w:p>
    <w:p w14:paraId="34DA10C6" w14:textId="77777777" w:rsidR="001459A3" w:rsidRDefault="001459A3" w:rsidP="001459A3">
      <w:r w:rsidRPr="001459A3">
        <w:rPr>
          <w:rFonts w:eastAsia="SimSun"/>
          <w:lang w:eastAsia="zh-CN"/>
        </w:rPr>
        <w:t>00:02:43,920 --&gt; 00:02:47,220</w:t>
      </w:r>
    </w:p>
    <w:p w14:paraId="2CC253BF" w14:textId="77777777" w:rsidR="001459A3" w:rsidRDefault="001459A3" w:rsidP="001459A3">
      <w:r w:rsidRPr="001459A3">
        <w:rPr>
          <w:rFonts w:eastAsia="SimSun" w:hint="eastAsia"/>
          <w:lang w:eastAsia="zh-CN"/>
        </w:rPr>
        <w:t>却又同时聆听彼此的演奏</w:t>
      </w:r>
    </w:p>
    <w:p w14:paraId="36139BBB" w14:textId="77777777" w:rsidR="001459A3" w:rsidRDefault="001459A3" w:rsidP="001459A3">
      <w:r w:rsidRPr="001459A3">
        <w:rPr>
          <w:rFonts w:eastAsia="SimSun" w:hint="eastAsia"/>
          <w:lang w:eastAsia="zh-CN"/>
        </w:rPr>
        <w:t>一起专注整首曲子的演出</w:t>
      </w:r>
    </w:p>
    <w:p w14:paraId="294A2A81" w14:textId="77777777" w:rsidR="001459A3" w:rsidRDefault="001459A3" w:rsidP="001459A3"/>
    <w:p w14:paraId="1D4D5AFA" w14:textId="77777777" w:rsidR="001459A3" w:rsidRDefault="001459A3" w:rsidP="001459A3">
      <w:r w:rsidRPr="001459A3">
        <w:rPr>
          <w:rFonts w:eastAsia="SimSun"/>
          <w:lang w:eastAsia="zh-CN"/>
        </w:rPr>
        <w:t>59</w:t>
      </w:r>
    </w:p>
    <w:p w14:paraId="3BA7E091" w14:textId="77777777" w:rsidR="001459A3" w:rsidRDefault="001459A3" w:rsidP="001459A3">
      <w:r w:rsidRPr="001459A3">
        <w:rPr>
          <w:rFonts w:eastAsia="SimSun"/>
          <w:lang w:eastAsia="zh-CN"/>
        </w:rPr>
        <w:t>00:02:47,220 --&gt; 00:02:49,459</w:t>
      </w:r>
    </w:p>
    <w:p w14:paraId="325EF9E9" w14:textId="77777777" w:rsidR="001459A3" w:rsidRDefault="001459A3" w:rsidP="001459A3">
      <w:r w:rsidRPr="001459A3">
        <w:rPr>
          <w:rFonts w:eastAsia="SimSun" w:hint="eastAsia"/>
          <w:lang w:eastAsia="zh-CN"/>
        </w:rPr>
        <w:t>好的音乐就是这样产生的</w:t>
      </w:r>
    </w:p>
    <w:p w14:paraId="00A63451" w14:textId="77777777" w:rsidR="001459A3" w:rsidRDefault="001459A3" w:rsidP="001459A3"/>
    <w:p w14:paraId="0331C4A5" w14:textId="77777777" w:rsidR="001459A3" w:rsidRDefault="001459A3" w:rsidP="001459A3">
      <w:r w:rsidRPr="001459A3">
        <w:rPr>
          <w:rFonts w:eastAsia="SimSun"/>
          <w:lang w:eastAsia="zh-CN"/>
        </w:rPr>
        <w:t>60</w:t>
      </w:r>
    </w:p>
    <w:p w14:paraId="2751B0C8" w14:textId="77777777" w:rsidR="001459A3" w:rsidRDefault="001459A3" w:rsidP="001459A3">
      <w:r w:rsidRPr="001459A3">
        <w:rPr>
          <w:rFonts w:eastAsia="SimSun"/>
          <w:lang w:eastAsia="zh-CN"/>
        </w:rPr>
        <w:t>00:02:49,459 --&gt; 00:02:53,050</w:t>
      </w:r>
    </w:p>
    <w:p w14:paraId="03F7A889" w14:textId="77777777" w:rsidR="001459A3" w:rsidRDefault="001459A3" w:rsidP="001459A3">
      <w:r w:rsidRPr="001459A3">
        <w:rPr>
          <w:rFonts w:eastAsia="SimSun" w:hint="eastAsia"/>
          <w:lang w:eastAsia="zh-CN"/>
        </w:rPr>
        <w:lastRenderedPageBreak/>
        <w:t>所以我们的目标是形成一种彼此</w:t>
      </w:r>
      <w:ins w:id="108" w:author="Bill Li" w:date="2015-09-27T20:42:00Z">
        <w:r w:rsidR="002A1E2B">
          <w:rPr>
            <w:rFonts w:eastAsia="SimSun" w:hint="eastAsia"/>
            <w:lang w:eastAsia="zh-CN"/>
          </w:rPr>
          <w:t>松耦合</w:t>
        </w:r>
      </w:ins>
      <w:del w:id="109" w:author="Bill Li" w:date="2015-09-27T20:42:00Z">
        <w:r w:rsidRPr="001459A3" w:rsidDel="002A1E2B">
          <w:rPr>
            <w:rFonts w:eastAsia="SimSun" w:hint="eastAsia"/>
            <w:lang w:eastAsia="zh-CN"/>
          </w:rPr>
          <w:delText>关联性小</w:delText>
        </w:r>
      </w:del>
    </w:p>
    <w:p w14:paraId="4F09399E" w14:textId="5116298B" w:rsidR="001459A3" w:rsidRDefault="001459A3" w:rsidP="001459A3">
      <w:r w:rsidRPr="001459A3">
        <w:rPr>
          <w:rFonts w:eastAsia="SimSun" w:hint="eastAsia"/>
          <w:lang w:eastAsia="zh-CN"/>
        </w:rPr>
        <w:t>但整体</w:t>
      </w:r>
      <w:ins w:id="110" w:author="Jacky Shen" w:date="2015-09-28T17:11:00Z">
        <w:r w:rsidR="00F647D5">
          <w:rPr>
            <w:rFonts w:eastAsia="SimSun"/>
            <w:lang w:eastAsia="zh-CN"/>
          </w:rPr>
          <w:t>上高度</w:t>
        </w:r>
      </w:ins>
      <w:r w:rsidRPr="001459A3">
        <w:rPr>
          <w:rFonts w:eastAsia="SimSun" w:hint="eastAsia"/>
          <w:lang w:eastAsia="zh-CN"/>
        </w:rPr>
        <w:t>一致</w:t>
      </w:r>
      <w:del w:id="111" w:author="Jacky Shen" w:date="2015-09-28T17:11:00Z">
        <w:r w:rsidRPr="001459A3" w:rsidDel="00F647D5">
          <w:rPr>
            <w:rFonts w:eastAsia="SimSun" w:hint="eastAsia"/>
            <w:lang w:eastAsia="zh-CN"/>
          </w:rPr>
          <w:delText>性却很高</w:delText>
        </w:r>
      </w:del>
      <w:r w:rsidRPr="001459A3">
        <w:rPr>
          <w:rFonts w:eastAsia="SimSun" w:hint="eastAsia"/>
          <w:lang w:eastAsia="zh-CN"/>
        </w:rPr>
        <w:t>的小队</w:t>
      </w:r>
    </w:p>
    <w:p w14:paraId="2FF43A2E" w14:textId="77777777" w:rsidR="001459A3" w:rsidRDefault="001459A3" w:rsidP="001459A3"/>
    <w:p w14:paraId="4768B55A" w14:textId="77777777" w:rsidR="001459A3" w:rsidRDefault="001459A3" w:rsidP="001459A3">
      <w:r w:rsidRPr="001459A3">
        <w:rPr>
          <w:rFonts w:eastAsia="SimSun"/>
          <w:lang w:eastAsia="zh-CN"/>
        </w:rPr>
        <w:t>61</w:t>
      </w:r>
    </w:p>
    <w:p w14:paraId="170211D8" w14:textId="77777777" w:rsidR="001459A3" w:rsidRDefault="001459A3" w:rsidP="001459A3">
      <w:r w:rsidRPr="001459A3">
        <w:rPr>
          <w:rFonts w:eastAsia="SimSun"/>
          <w:lang w:eastAsia="zh-CN"/>
        </w:rPr>
        <w:t>00:02:53,050 --&gt; 00:02:57,600</w:t>
      </w:r>
    </w:p>
    <w:p w14:paraId="45733E45" w14:textId="77777777" w:rsidR="001459A3" w:rsidRDefault="001459A3" w:rsidP="001459A3">
      <w:r w:rsidRPr="001459A3">
        <w:rPr>
          <w:rFonts w:eastAsia="SimSun" w:hint="eastAsia"/>
          <w:lang w:eastAsia="zh-CN"/>
        </w:rPr>
        <w:t>尽管我们尚未</w:t>
      </w:r>
      <w:ins w:id="112" w:author="Bill Li" w:date="2015-09-27T20:42:00Z">
        <w:r w:rsidR="002A1E2B">
          <w:rPr>
            <w:rFonts w:eastAsia="SimSun" w:hint="eastAsia"/>
            <w:lang w:eastAsia="zh-CN"/>
          </w:rPr>
          <w:t>完全</w:t>
        </w:r>
      </w:ins>
      <w:r w:rsidRPr="001459A3">
        <w:rPr>
          <w:rFonts w:eastAsia="SimSun" w:hint="eastAsia"/>
          <w:lang w:eastAsia="zh-CN"/>
        </w:rPr>
        <w:t>达到以上所说的</w:t>
      </w:r>
    </w:p>
    <w:p w14:paraId="7128BCBF" w14:textId="77777777" w:rsidR="001459A3" w:rsidRDefault="001459A3" w:rsidP="001459A3">
      <w:r w:rsidRPr="001459A3">
        <w:rPr>
          <w:rFonts w:eastAsia="SimSun" w:hint="eastAsia"/>
          <w:lang w:eastAsia="zh-CN"/>
        </w:rPr>
        <w:t>但我们尝试了许多方法</w:t>
      </w:r>
    </w:p>
    <w:p w14:paraId="42DDE9DE" w14:textId="77777777" w:rsidR="001459A3" w:rsidRDefault="001459A3" w:rsidP="001459A3"/>
    <w:p w14:paraId="5661B480" w14:textId="77777777" w:rsidR="001459A3" w:rsidRDefault="001459A3" w:rsidP="001459A3">
      <w:r w:rsidRPr="001459A3">
        <w:rPr>
          <w:rFonts w:eastAsia="SimSun"/>
          <w:lang w:eastAsia="zh-CN"/>
        </w:rPr>
        <w:t>62</w:t>
      </w:r>
    </w:p>
    <w:p w14:paraId="7D567DF2" w14:textId="77777777" w:rsidR="001459A3" w:rsidRDefault="001459A3" w:rsidP="001459A3">
      <w:r w:rsidRPr="001459A3">
        <w:rPr>
          <w:rFonts w:eastAsia="SimSun"/>
          <w:lang w:eastAsia="zh-CN"/>
        </w:rPr>
        <w:t>00:02:57,629 --&gt; 00:03:00,349</w:t>
      </w:r>
    </w:p>
    <w:p w14:paraId="7A2A98E2" w14:textId="77777777" w:rsidR="001459A3" w:rsidRDefault="001459A3" w:rsidP="001459A3">
      <w:r w:rsidRPr="001459A3">
        <w:rPr>
          <w:rFonts w:eastAsia="SimSun" w:hint="eastAsia"/>
          <w:lang w:eastAsia="zh-CN"/>
        </w:rPr>
        <w:t>事实上，影片里所谈到的多是这个原则</w:t>
      </w:r>
    </w:p>
    <w:p w14:paraId="4F380C90" w14:textId="77777777" w:rsidR="001459A3" w:rsidRDefault="001459A3" w:rsidP="001459A3"/>
    <w:p w14:paraId="3446D0E5" w14:textId="77777777" w:rsidR="001459A3" w:rsidRDefault="001459A3" w:rsidP="001459A3">
      <w:r w:rsidRPr="001459A3">
        <w:rPr>
          <w:rFonts w:eastAsia="SimSun"/>
          <w:lang w:eastAsia="zh-CN"/>
        </w:rPr>
        <w:t>63</w:t>
      </w:r>
    </w:p>
    <w:p w14:paraId="1BC8C034" w14:textId="77777777" w:rsidR="001459A3" w:rsidRDefault="001459A3" w:rsidP="001459A3">
      <w:r w:rsidRPr="001459A3">
        <w:rPr>
          <w:rFonts w:eastAsia="SimSun"/>
          <w:lang w:eastAsia="zh-CN"/>
        </w:rPr>
        <w:t>00:03:00,349 --&gt; 00:03:03,660</w:t>
      </w:r>
    </w:p>
    <w:p w14:paraId="7F824AA7" w14:textId="77777777" w:rsidR="001459A3" w:rsidRDefault="001459A3" w:rsidP="001459A3">
      <w:r w:rsidRPr="001459A3">
        <w:rPr>
          <w:rFonts w:eastAsia="SimSun" w:hint="eastAsia"/>
          <w:lang w:eastAsia="zh-CN"/>
        </w:rPr>
        <w:t>我们目前已达到这种工程文化的部分状态</w:t>
      </w:r>
    </w:p>
    <w:p w14:paraId="4476D89C" w14:textId="77777777" w:rsidR="001459A3" w:rsidRDefault="001459A3" w:rsidP="001459A3"/>
    <w:p w14:paraId="1E60C0E6" w14:textId="77777777" w:rsidR="001459A3" w:rsidRDefault="001459A3" w:rsidP="001459A3">
      <w:r w:rsidRPr="001459A3">
        <w:rPr>
          <w:rFonts w:eastAsia="SimSun"/>
          <w:lang w:eastAsia="zh-CN"/>
        </w:rPr>
        <w:t>64</w:t>
      </w:r>
    </w:p>
    <w:p w14:paraId="00D5046F" w14:textId="77777777" w:rsidR="001459A3" w:rsidRDefault="001459A3" w:rsidP="001459A3">
      <w:r w:rsidRPr="001459A3">
        <w:rPr>
          <w:rFonts w:eastAsia="SimSun"/>
          <w:lang w:eastAsia="zh-CN"/>
        </w:rPr>
        <w:t>00:03:03,660 --&gt; 00:03:06,580</w:t>
      </w:r>
    </w:p>
    <w:p w14:paraId="0717D7BE" w14:textId="77777777" w:rsidR="001459A3" w:rsidRDefault="001459A3" w:rsidP="001459A3">
      <w:r w:rsidRPr="001459A3">
        <w:rPr>
          <w:rFonts w:eastAsia="SimSun" w:hint="eastAsia"/>
          <w:lang w:eastAsia="zh-CN"/>
        </w:rPr>
        <w:t>未来还有要努力的</w:t>
      </w:r>
      <w:ins w:id="113" w:author="Bill Li" w:date="2015-09-27T20:42:00Z">
        <w:r w:rsidR="002A1E2B">
          <w:rPr>
            <w:rFonts w:eastAsia="SimSun" w:hint="eastAsia"/>
            <w:lang w:eastAsia="zh-CN"/>
          </w:rPr>
          <w:t>地方</w:t>
        </w:r>
      </w:ins>
    </w:p>
    <w:p w14:paraId="38BC3718" w14:textId="77777777" w:rsidR="001459A3" w:rsidRDefault="001459A3" w:rsidP="001459A3"/>
    <w:p w14:paraId="279A52FF" w14:textId="77777777" w:rsidR="001459A3" w:rsidRDefault="001459A3" w:rsidP="001459A3">
      <w:r w:rsidRPr="001459A3">
        <w:rPr>
          <w:rFonts w:eastAsia="SimSun"/>
          <w:lang w:eastAsia="zh-CN"/>
        </w:rPr>
        <w:t>65</w:t>
      </w:r>
    </w:p>
    <w:p w14:paraId="666ED681" w14:textId="77777777" w:rsidR="001459A3" w:rsidRDefault="001459A3" w:rsidP="001459A3">
      <w:r w:rsidRPr="001459A3">
        <w:rPr>
          <w:rFonts w:eastAsia="SimSun"/>
          <w:lang w:eastAsia="zh-CN"/>
        </w:rPr>
        <w:t>00:03:06,580 --&gt; 00:03:09,510</w:t>
      </w:r>
    </w:p>
    <w:p w14:paraId="4527F2D9" w14:textId="77777777" w:rsidR="001459A3" w:rsidRDefault="001459A3" w:rsidP="001459A3">
      <w:r w:rsidRPr="001459A3">
        <w:rPr>
          <w:rFonts w:eastAsia="SimSun" w:hint="eastAsia"/>
          <w:lang w:eastAsia="zh-CN"/>
        </w:rPr>
        <w:t>「一致性」和「自主性」</w:t>
      </w:r>
    </w:p>
    <w:p w14:paraId="289C3C76" w14:textId="77777777" w:rsidR="001459A3" w:rsidRDefault="001459A3" w:rsidP="001459A3">
      <w:r w:rsidRPr="001459A3">
        <w:rPr>
          <w:rFonts w:eastAsia="SimSun" w:hint="eastAsia"/>
          <w:lang w:eastAsia="zh-CN"/>
        </w:rPr>
        <w:t>就像天平的两端</w:t>
      </w:r>
    </w:p>
    <w:p w14:paraId="0CC8353D" w14:textId="77777777" w:rsidR="001459A3" w:rsidRDefault="001459A3" w:rsidP="001459A3"/>
    <w:p w14:paraId="77AF2BBD" w14:textId="77777777" w:rsidR="001459A3" w:rsidRDefault="001459A3" w:rsidP="001459A3">
      <w:r w:rsidRPr="001459A3">
        <w:rPr>
          <w:rFonts w:eastAsia="SimSun"/>
          <w:lang w:eastAsia="zh-CN"/>
        </w:rPr>
        <w:t>66</w:t>
      </w:r>
    </w:p>
    <w:p w14:paraId="162DF5E9" w14:textId="77777777" w:rsidR="001459A3" w:rsidRDefault="001459A3" w:rsidP="001459A3">
      <w:r w:rsidRPr="001459A3">
        <w:rPr>
          <w:rFonts w:eastAsia="SimSun"/>
          <w:lang w:eastAsia="zh-CN"/>
        </w:rPr>
        <w:t>00:03:09,510 --&gt; 00:03:12,610</w:t>
      </w:r>
    </w:p>
    <w:p w14:paraId="7C3FB60C" w14:textId="77777777" w:rsidR="001459A3" w:rsidRDefault="001459A3" w:rsidP="001459A3">
      <w:r w:rsidRPr="001459A3">
        <w:rPr>
          <w:rFonts w:eastAsia="SimSun" w:hint="eastAsia"/>
          <w:lang w:eastAsia="zh-CN"/>
        </w:rPr>
        <w:t>一般认为，自主性高相对的一致性就少</w:t>
      </w:r>
    </w:p>
    <w:p w14:paraId="3337D25C" w14:textId="77777777" w:rsidR="001459A3" w:rsidRDefault="001459A3" w:rsidP="001459A3"/>
    <w:p w14:paraId="7F8DF1C1" w14:textId="77777777" w:rsidR="001459A3" w:rsidRDefault="001459A3" w:rsidP="001459A3">
      <w:r w:rsidRPr="001459A3">
        <w:rPr>
          <w:rFonts w:eastAsia="SimSun"/>
          <w:lang w:eastAsia="zh-CN"/>
        </w:rPr>
        <w:t>67</w:t>
      </w:r>
    </w:p>
    <w:p w14:paraId="03806D42" w14:textId="77777777" w:rsidR="001459A3" w:rsidRDefault="001459A3" w:rsidP="001459A3">
      <w:r w:rsidRPr="001459A3">
        <w:rPr>
          <w:rFonts w:eastAsia="SimSun"/>
          <w:lang w:eastAsia="zh-CN"/>
        </w:rPr>
        <w:t>00:03:12,610 --&gt; 00:03:16,019</w:t>
      </w:r>
    </w:p>
    <w:p w14:paraId="70EC1F11" w14:textId="77777777" w:rsidR="001459A3" w:rsidRDefault="001459A3" w:rsidP="001459A3">
      <w:r w:rsidRPr="001459A3">
        <w:rPr>
          <w:rFonts w:eastAsia="SimSun" w:hint="eastAsia"/>
          <w:lang w:eastAsia="zh-CN"/>
        </w:rPr>
        <w:t>但我们比较认为</w:t>
      </w:r>
    </w:p>
    <w:p w14:paraId="2D70C1D1" w14:textId="77777777" w:rsidR="001459A3" w:rsidRDefault="001459A3" w:rsidP="001459A3">
      <w:r w:rsidRPr="001459A3">
        <w:rPr>
          <w:rFonts w:eastAsia="SimSun" w:hint="eastAsia"/>
          <w:lang w:eastAsia="zh-CN"/>
        </w:rPr>
        <w:t>这是两个不同</w:t>
      </w:r>
      <w:ins w:id="114" w:author="Bill Li" w:date="2015-09-27T20:43:00Z">
        <w:r w:rsidR="002A1E2B">
          <w:rPr>
            <w:rFonts w:eastAsia="SimSun" w:hint="eastAsia"/>
            <w:lang w:eastAsia="zh-CN"/>
          </w:rPr>
          <w:t>维度</w:t>
        </w:r>
      </w:ins>
      <w:del w:id="115" w:author="Bill Li" w:date="2015-09-27T20:43:00Z">
        <w:r w:rsidRPr="001459A3" w:rsidDel="002A1E2B">
          <w:rPr>
            <w:rFonts w:eastAsia="SimSun" w:hint="eastAsia"/>
            <w:lang w:eastAsia="zh-CN"/>
          </w:rPr>
          <w:delText>层面</w:delText>
        </w:r>
      </w:del>
      <w:r w:rsidRPr="001459A3">
        <w:rPr>
          <w:rFonts w:eastAsia="SimSun" w:hint="eastAsia"/>
          <w:lang w:eastAsia="zh-CN"/>
        </w:rPr>
        <w:t>的事情</w:t>
      </w:r>
    </w:p>
    <w:p w14:paraId="59C84577" w14:textId="77777777" w:rsidR="001459A3" w:rsidRDefault="001459A3" w:rsidP="001459A3"/>
    <w:p w14:paraId="731DDE90" w14:textId="77777777" w:rsidR="001459A3" w:rsidRDefault="001459A3" w:rsidP="001459A3">
      <w:r w:rsidRPr="001459A3">
        <w:rPr>
          <w:rFonts w:eastAsia="SimSun"/>
          <w:lang w:eastAsia="zh-CN"/>
        </w:rPr>
        <w:t>68</w:t>
      </w:r>
    </w:p>
    <w:p w14:paraId="5BF02F93" w14:textId="77777777" w:rsidR="001459A3" w:rsidRDefault="001459A3" w:rsidP="001459A3">
      <w:r w:rsidRPr="001459A3">
        <w:rPr>
          <w:rFonts w:eastAsia="SimSun"/>
          <w:lang w:eastAsia="zh-CN"/>
        </w:rPr>
        <w:t>00:03:16,019 --&gt; 00:03:19,000</w:t>
      </w:r>
    </w:p>
    <w:p w14:paraId="285DFE95" w14:textId="77777777" w:rsidR="001459A3" w:rsidRDefault="002A1E2B" w:rsidP="001459A3">
      <w:ins w:id="116" w:author="Bill Li" w:date="2015-09-27T20:44:00Z">
        <w:r>
          <w:rPr>
            <w:rFonts w:eastAsia="SimSun" w:hint="eastAsia"/>
            <w:lang w:eastAsia="zh-CN"/>
          </w:rPr>
          <w:t>左</w:t>
        </w:r>
      </w:ins>
      <w:r w:rsidR="001459A3" w:rsidRPr="001459A3">
        <w:rPr>
          <w:rFonts w:eastAsia="SimSun" w:hint="eastAsia"/>
          <w:lang w:eastAsia="zh-CN"/>
        </w:rPr>
        <w:t>下</w:t>
      </w:r>
      <w:del w:id="117" w:author="Bill Li" w:date="2015-09-27T20:44:00Z">
        <w:r w:rsidR="001459A3" w:rsidRPr="001459A3" w:rsidDel="002A1E2B">
          <w:rPr>
            <w:rFonts w:eastAsia="SimSun" w:hint="eastAsia"/>
            <w:lang w:eastAsia="zh-CN"/>
          </w:rPr>
          <w:delText>面</w:delText>
        </w:r>
      </w:del>
      <w:r w:rsidR="001459A3" w:rsidRPr="001459A3">
        <w:rPr>
          <w:rFonts w:eastAsia="SimSun" w:hint="eastAsia"/>
          <w:lang w:eastAsia="zh-CN"/>
        </w:rPr>
        <w:t>这里代表低一致性与低自主性</w:t>
      </w:r>
    </w:p>
    <w:p w14:paraId="38FC6E59" w14:textId="77777777" w:rsidR="001459A3" w:rsidRDefault="001459A3" w:rsidP="001459A3"/>
    <w:p w14:paraId="47222C77" w14:textId="77777777" w:rsidR="001459A3" w:rsidRDefault="001459A3" w:rsidP="001459A3">
      <w:r w:rsidRPr="001459A3">
        <w:rPr>
          <w:rFonts w:eastAsia="SimSun"/>
          <w:lang w:eastAsia="zh-CN"/>
        </w:rPr>
        <w:lastRenderedPageBreak/>
        <w:t>69</w:t>
      </w:r>
    </w:p>
    <w:p w14:paraId="0510ACCC" w14:textId="77777777" w:rsidR="001459A3" w:rsidRDefault="001459A3" w:rsidP="001459A3">
      <w:r w:rsidRPr="001459A3">
        <w:rPr>
          <w:rFonts w:eastAsia="SimSun"/>
          <w:lang w:eastAsia="zh-CN"/>
        </w:rPr>
        <w:t>00:03:19,000 --&gt; 00:03:20,819</w:t>
      </w:r>
    </w:p>
    <w:p w14:paraId="6BC1C03C" w14:textId="77777777" w:rsidR="001459A3" w:rsidRDefault="001459A3" w:rsidP="001459A3">
      <w:r w:rsidRPr="001459A3">
        <w:rPr>
          <w:rFonts w:eastAsia="SimSun" w:hint="eastAsia"/>
          <w:lang w:eastAsia="zh-CN"/>
        </w:rPr>
        <w:t>也就是一种微管理文化</w:t>
      </w:r>
    </w:p>
    <w:p w14:paraId="02F8AB7F" w14:textId="77777777" w:rsidR="001459A3" w:rsidRDefault="001459A3" w:rsidP="001459A3"/>
    <w:p w14:paraId="18D7D79E" w14:textId="77777777" w:rsidR="001459A3" w:rsidRDefault="001459A3" w:rsidP="001459A3">
      <w:r w:rsidRPr="001459A3">
        <w:rPr>
          <w:rFonts w:eastAsia="SimSun"/>
          <w:lang w:eastAsia="zh-CN"/>
        </w:rPr>
        <w:t>70</w:t>
      </w:r>
    </w:p>
    <w:p w14:paraId="2B778FE2" w14:textId="77777777" w:rsidR="001459A3" w:rsidRDefault="001459A3" w:rsidP="001459A3">
      <w:r w:rsidRPr="001459A3">
        <w:rPr>
          <w:rFonts w:eastAsia="SimSun"/>
          <w:lang w:eastAsia="zh-CN"/>
        </w:rPr>
        <w:t>00:03:20,819 --&gt; 00:03:22,110</w:t>
      </w:r>
    </w:p>
    <w:p w14:paraId="24D7A686" w14:textId="77777777" w:rsidR="001459A3" w:rsidRDefault="001459A3" w:rsidP="001459A3">
      <w:r w:rsidRPr="001459A3">
        <w:rPr>
          <w:rFonts w:eastAsia="SimSun" w:hint="eastAsia"/>
          <w:lang w:eastAsia="zh-CN"/>
        </w:rPr>
        <w:t>这种管理没甚么高阶目的</w:t>
      </w:r>
    </w:p>
    <w:p w14:paraId="001C18DB" w14:textId="77777777" w:rsidR="001459A3" w:rsidRDefault="001459A3" w:rsidP="001459A3"/>
    <w:p w14:paraId="50F2498C" w14:textId="77777777" w:rsidR="001459A3" w:rsidRDefault="001459A3" w:rsidP="001459A3">
      <w:r w:rsidRPr="001459A3">
        <w:rPr>
          <w:rFonts w:eastAsia="SimSun"/>
          <w:lang w:eastAsia="zh-CN"/>
        </w:rPr>
        <w:t>71</w:t>
      </w:r>
    </w:p>
    <w:p w14:paraId="79FC5E58" w14:textId="77777777" w:rsidR="001459A3" w:rsidRDefault="001459A3" w:rsidP="001459A3">
      <w:r w:rsidRPr="001459A3">
        <w:rPr>
          <w:rFonts w:eastAsia="SimSun"/>
          <w:lang w:eastAsia="zh-CN"/>
        </w:rPr>
        <w:t>00:03:22,110 --&gt; 00:03:24,010</w:t>
      </w:r>
    </w:p>
    <w:p w14:paraId="61BC4011" w14:textId="77777777" w:rsidR="001459A3" w:rsidRDefault="001459A3" w:rsidP="001459A3">
      <w:r w:rsidRPr="001459A3">
        <w:rPr>
          <w:rFonts w:eastAsia="SimSun" w:hint="eastAsia"/>
          <w:lang w:eastAsia="zh-CN"/>
        </w:rPr>
        <w:t>有的只有闭嘴和听命行事</w:t>
      </w:r>
    </w:p>
    <w:p w14:paraId="0DF2ADD0" w14:textId="77777777" w:rsidR="001459A3" w:rsidRDefault="001459A3" w:rsidP="001459A3"/>
    <w:p w14:paraId="3202ABAD" w14:textId="77777777" w:rsidR="001459A3" w:rsidRDefault="001459A3" w:rsidP="001459A3">
      <w:r w:rsidRPr="001459A3">
        <w:rPr>
          <w:rFonts w:eastAsia="SimSun"/>
          <w:lang w:eastAsia="zh-CN"/>
        </w:rPr>
        <w:t>72</w:t>
      </w:r>
    </w:p>
    <w:p w14:paraId="2B80DEA5" w14:textId="77777777" w:rsidR="001459A3" w:rsidRDefault="001459A3" w:rsidP="001459A3">
      <w:r w:rsidRPr="001459A3">
        <w:rPr>
          <w:rFonts w:eastAsia="SimSun"/>
          <w:lang w:eastAsia="zh-CN"/>
        </w:rPr>
        <w:t>00:03:24,010 --&gt; 00:03:27,019</w:t>
      </w:r>
    </w:p>
    <w:p w14:paraId="09EA2EC5" w14:textId="77777777" w:rsidR="001459A3" w:rsidRDefault="002A1E2B" w:rsidP="001459A3">
      <w:ins w:id="118" w:author="Bill Li" w:date="2015-09-27T20:44:00Z">
        <w:r>
          <w:rPr>
            <w:rFonts w:eastAsia="SimSun" w:hint="eastAsia"/>
            <w:lang w:eastAsia="zh-CN"/>
          </w:rPr>
          <w:t>左</w:t>
        </w:r>
      </w:ins>
      <w:r w:rsidR="001459A3" w:rsidRPr="001459A3">
        <w:rPr>
          <w:rFonts w:eastAsia="SimSun" w:hint="eastAsia"/>
          <w:lang w:eastAsia="zh-CN"/>
        </w:rPr>
        <w:t>上</w:t>
      </w:r>
      <w:del w:id="119" w:author="Bill Li" w:date="2015-09-27T20:44:00Z">
        <w:r w:rsidR="001459A3" w:rsidRPr="001459A3" w:rsidDel="002A1E2B">
          <w:rPr>
            <w:rFonts w:eastAsia="SimSun" w:hint="eastAsia"/>
            <w:lang w:eastAsia="zh-CN"/>
          </w:rPr>
          <w:delText>面</w:delText>
        </w:r>
      </w:del>
      <w:r w:rsidR="001459A3" w:rsidRPr="001459A3">
        <w:rPr>
          <w:rFonts w:eastAsia="SimSun" w:hint="eastAsia"/>
          <w:lang w:eastAsia="zh-CN"/>
        </w:rPr>
        <w:t>这里是一致性高，但是自主性低</w:t>
      </w:r>
    </w:p>
    <w:p w14:paraId="7810F256" w14:textId="77777777" w:rsidR="001459A3" w:rsidRDefault="001459A3" w:rsidP="001459A3"/>
    <w:p w14:paraId="3D2DC4FA" w14:textId="77777777" w:rsidR="001459A3" w:rsidRDefault="001459A3" w:rsidP="001459A3">
      <w:r w:rsidRPr="001459A3">
        <w:rPr>
          <w:rFonts w:eastAsia="SimSun"/>
          <w:lang w:eastAsia="zh-CN"/>
        </w:rPr>
        <w:t>73</w:t>
      </w:r>
    </w:p>
    <w:p w14:paraId="1FEA8EDA" w14:textId="77777777" w:rsidR="001459A3" w:rsidRDefault="001459A3" w:rsidP="001459A3">
      <w:r w:rsidRPr="001459A3">
        <w:rPr>
          <w:rFonts w:eastAsia="SimSun"/>
          <w:lang w:eastAsia="zh-CN"/>
        </w:rPr>
        <w:t>00:03:27,019 --&gt; 00:03:30,330</w:t>
      </w:r>
    </w:p>
    <w:p w14:paraId="0477077B" w14:textId="6034AC8A" w:rsidR="001459A3" w:rsidRDefault="001459A3" w:rsidP="001459A3">
      <w:r w:rsidRPr="001459A3">
        <w:rPr>
          <w:rFonts w:eastAsia="SimSun" w:hint="eastAsia"/>
          <w:lang w:eastAsia="zh-CN"/>
        </w:rPr>
        <w:t>领导者除了擅于沟通哪些问题</w:t>
      </w:r>
      <w:ins w:id="120" w:author="Jacky Shen" w:date="2015-09-28T17:13:00Z">
        <w:r w:rsidR="00C509F3">
          <w:rPr>
            <w:rFonts w:eastAsia="SimSun"/>
            <w:lang w:eastAsia="zh-CN"/>
          </w:rPr>
          <w:t>需要</w:t>
        </w:r>
      </w:ins>
      <w:del w:id="121" w:author="Jacky Shen" w:date="2015-09-28T17:13:00Z">
        <w:r w:rsidRPr="001459A3" w:rsidDel="00C509F3">
          <w:rPr>
            <w:rFonts w:eastAsia="SimSun" w:hint="eastAsia"/>
            <w:lang w:eastAsia="zh-CN"/>
          </w:rPr>
          <w:delText>得要</w:delText>
        </w:r>
      </w:del>
      <w:r w:rsidRPr="001459A3">
        <w:rPr>
          <w:rFonts w:eastAsia="SimSun" w:hint="eastAsia"/>
          <w:lang w:eastAsia="zh-CN"/>
        </w:rPr>
        <w:t>解决</w:t>
      </w:r>
    </w:p>
    <w:p w14:paraId="6566BBB2" w14:textId="77777777" w:rsidR="001459A3" w:rsidRDefault="001459A3" w:rsidP="001459A3"/>
    <w:p w14:paraId="313B767A" w14:textId="77777777" w:rsidR="001459A3" w:rsidRDefault="001459A3" w:rsidP="001459A3">
      <w:r w:rsidRPr="001459A3">
        <w:rPr>
          <w:rFonts w:eastAsia="SimSun"/>
          <w:lang w:eastAsia="zh-CN"/>
        </w:rPr>
        <w:t>74</w:t>
      </w:r>
    </w:p>
    <w:p w14:paraId="513D05DA" w14:textId="77777777" w:rsidR="001459A3" w:rsidRDefault="001459A3" w:rsidP="001459A3">
      <w:r w:rsidRPr="001459A3">
        <w:rPr>
          <w:rFonts w:eastAsia="SimSun"/>
          <w:lang w:eastAsia="zh-CN"/>
        </w:rPr>
        <w:t>00:03:30,330 --&gt; 00:03:32,790</w:t>
      </w:r>
    </w:p>
    <w:p w14:paraId="2D166CBD" w14:textId="77777777" w:rsidR="001459A3" w:rsidRDefault="001459A3" w:rsidP="001459A3">
      <w:r w:rsidRPr="001459A3">
        <w:rPr>
          <w:rFonts w:eastAsia="SimSun" w:hint="eastAsia"/>
          <w:lang w:eastAsia="zh-CN"/>
        </w:rPr>
        <w:t>还会去告诉他人问题该如何解决</w:t>
      </w:r>
    </w:p>
    <w:p w14:paraId="505661C1" w14:textId="77777777" w:rsidR="001459A3" w:rsidRDefault="001459A3" w:rsidP="001459A3"/>
    <w:p w14:paraId="1CF113D0" w14:textId="77777777" w:rsidR="001459A3" w:rsidRDefault="001459A3" w:rsidP="001459A3">
      <w:r w:rsidRPr="001459A3">
        <w:rPr>
          <w:rFonts w:eastAsia="SimSun"/>
          <w:lang w:eastAsia="zh-CN"/>
        </w:rPr>
        <w:t>75</w:t>
      </w:r>
    </w:p>
    <w:p w14:paraId="6791DF36" w14:textId="77777777" w:rsidR="001459A3" w:rsidRDefault="001459A3" w:rsidP="001459A3">
      <w:r w:rsidRPr="001459A3">
        <w:rPr>
          <w:rFonts w:eastAsia="SimSun"/>
          <w:lang w:eastAsia="zh-CN"/>
        </w:rPr>
        <w:t>00:03:32,790 --&gt; 00:03:38,340</w:t>
      </w:r>
    </w:p>
    <w:p w14:paraId="622D13D9" w14:textId="5FCC2038" w:rsidR="001459A3" w:rsidRDefault="001459A3" w:rsidP="001459A3">
      <w:r w:rsidRPr="001459A3">
        <w:rPr>
          <w:rFonts w:eastAsia="SimSun" w:hint="eastAsia"/>
          <w:lang w:eastAsia="zh-CN"/>
        </w:rPr>
        <w:t>但是高一致性和</w:t>
      </w:r>
      <w:ins w:id="122" w:author="Jacky Shen" w:date="2015-09-28T17:13:00Z">
        <w:r w:rsidR="00C509F3">
          <w:rPr>
            <w:rFonts w:eastAsia="SimSun"/>
            <w:lang w:eastAsia="zh-CN"/>
          </w:rPr>
          <w:t>高</w:t>
        </w:r>
      </w:ins>
      <w:r w:rsidRPr="001459A3">
        <w:rPr>
          <w:rFonts w:eastAsia="SimSun" w:hint="eastAsia"/>
          <w:lang w:eastAsia="zh-CN"/>
        </w:rPr>
        <w:t>自主性意味着</w:t>
      </w:r>
    </w:p>
    <w:p w14:paraId="765F67FC" w14:textId="34FCE860" w:rsidR="001459A3" w:rsidRDefault="001459A3" w:rsidP="001459A3">
      <w:r w:rsidRPr="001459A3">
        <w:rPr>
          <w:rFonts w:eastAsia="SimSun" w:hint="eastAsia"/>
          <w:lang w:eastAsia="zh-CN"/>
        </w:rPr>
        <w:t>领导者只专注在要解决</w:t>
      </w:r>
      <w:ins w:id="123" w:author="Jacky Shen" w:date="2015-09-28T17:13:00Z">
        <w:r w:rsidR="00C509F3">
          <w:rPr>
            <w:rFonts w:eastAsia="SimSun"/>
            <w:lang w:eastAsia="zh-CN"/>
          </w:rPr>
          <w:t>什么</w:t>
        </w:r>
      </w:ins>
      <w:del w:id="124" w:author="Jacky Shen" w:date="2015-09-28T17:13:00Z">
        <w:r w:rsidRPr="001459A3" w:rsidDel="00C509F3">
          <w:rPr>
            <w:rFonts w:eastAsia="SimSun" w:hint="eastAsia"/>
            <w:lang w:eastAsia="zh-CN"/>
          </w:rPr>
          <w:delText>甚么</w:delText>
        </w:r>
      </w:del>
      <w:r w:rsidRPr="001459A3">
        <w:rPr>
          <w:rFonts w:eastAsia="SimSun" w:hint="eastAsia"/>
          <w:lang w:eastAsia="zh-CN"/>
        </w:rPr>
        <w:t>问题</w:t>
      </w:r>
    </w:p>
    <w:p w14:paraId="45252DED" w14:textId="77777777" w:rsidR="001459A3" w:rsidRDefault="001459A3" w:rsidP="001459A3"/>
    <w:p w14:paraId="3E5FAED8" w14:textId="77777777" w:rsidR="001459A3" w:rsidRDefault="001459A3" w:rsidP="001459A3">
      <w:r w:rsidRPr="001459A3">
        <w:rPr>
          <w:rFonts w:eastAsia="SimSun"/>
          <w:lang w:eastAsia="zh-CN"/>
        </w:rPr>
        <w:t>76</w:t>
      </w:r>
    </w:p>
    <w:p w14:paraId="77C374D3" w14:textId="77777777" w:rsidR="001459A3" w:rsidRDefault="001459A3" w:rsidP="001459A3">
      <w:r w:rsidRPr="001459A3">
        <w:rPr>
          <w:rFonts w:eastAsia="SimSun"/>
          <w:lang w:eastAsia="zh-CN"/>
        </w:rPr>
        <w:t>00:03:38,340 --&gt; 00:03:41,129</w:t>
      </w:r>
    </w:p>
    <w:p w14:paraId="2065B31F" w14:textId="656B7128" w:rsidR="001459A3" w:rsidRDefault="001459A3" w:rsidP="001459A3">
      <w:r w:rsidRPr="001459A3">
        <w:rPr>
          <w:rFonts w:eastAsia="SimSun" w:hint="eastAsia"/>
          <w:lang w:eastAsia="zh-CN"/>
        </w:rPr>
        <w:t>但让</w:t>
      </w:r>
      <w:ins w:id="125" w:author="Jacky Shen" w:date="2015-09-28T17:13:00Z">
        <w:r w:rsidR="00C509F3">
          <w:rPr>
            <w:rFonts w:eastAsia="SimSun"/>
            <w:lang w:eastAsia="zh-CN"/>
          </w:rPr>
          <w:t>团队</w:t>
        </w:r>
      </w:ins>
      <w:r w:rsidRPr="001459A3">
        <w:rPr>
          <w:rFonts w:eastAsia="SimSun" w:hint="eastAsia"/>
          <w:lang w:eastAsia="zh-CN"/>
        </w:rPr>
        <w:t>成员去找出解决问题的方式</w:t>
      </w:r>
    </w:p>
    <w:p w14:paraId="78957876" w14:textId="77777777" w:rsidR="001459A3" w:rsidRDefault="001459A3" w:rsidP="001459A3"/>
    <w:p w14:paraId="193B3CA8" w14:textId="77777777" w:rsidR="001459A3" w:rsidRDefault="001459A3" w:rsidP="001459A3">
      <w:r w:rsidRPr="001459A3">
        <w:rPr>
          <w:rFonts w:eastAsia="SimSun"/>
          <w:lang w:eastAsia="zh-CN"/>
        </w:rPr>
        <w:t>77</w:t>
      </w:r>
    </w:p>
    <w:p w14:paraId="1092C131" w14:textId="77777777" w:rsidR="001459A3" w:rsidRDefault="001459A3" w:rsidP="001459A3">
      <w:r w:rsidRPr="001459A3">
        <w:rPr>
          <w:rFonts w:eastAsia="SimSun"/>
          <w:lang w:eastAsia="zh-CN"/>
        </w:rPr>
        <w:t>00:03:41,129 --&gt; 00:03:42,750</w:t>
      </w:r>
    </w:p>
    <w:p w14:paraId="690A2534" w14:textId="77777777" w:rsidR="001459A3" w:rsidRDefault="002A1E2B" w:rsidP="001459A3">
      <w:ins w:id="126" w:author="Bill Li" w:date="2015-09-27T20:45:00Z">
        <w:r>
          <w:rPr>
            <w:rFonts w:eastAsia="SimSun" w:hint="eastAsia"/>
            <w:lang w:eastAsia="zh-CN"/>
          </w:rPr>
          <w:t>右</w:t>
        </w:r>
      </w:ins>
      <w:r w:rsidR="001459A3" w:rsidRPr="001459A3">
        <w:rPr>
          <w:rFonts w:eastAsia="SimSun" w:hint="eastAsia"/>
          <w:lang w:eastAsia="zh-CN"/>
        </w:rPr>
        <w:t>下</w:t>
      </w:r>
      <w:del w:id="127" w:author="Bill Li" w:date="2015-09-27T20:45:00Z">
        <w:r w:rsidR="001459A3" w:rsidRPr="001459A3" w:rsidDel="002A1E2B">
          <w:rPr>
            <w:rFonts w:eastAsia="SimSun" w:hint="eastAsia"/>
            <w:lang w:eastAsia="zh-CN"/>
          </w:rPr>
          <w:delText>面</w:delText>
        </w:r>
      </w:del>
      <w:del w:id="128" w:author="Bill Li" w:date="2015-09-27T20:44:00Z">
        <w:r w:rsidR="001459A3" w:rsidRPr="001459A3" w:rsidDel="002A1E2B">
          <w:rPr>
            <w:rFonts w:eastAsia="SimSun" w:hint="eastAsia"/>
            <w:lang w:eastAsia="zh-CN"/>
          </w:rPr>
          <w:delText>这些</w:delText>
        </w:r>
      </w:del>
      <w:r w:rsidR="001459A3" w:rsidRPr="001459A3">
        <w:rPr>
          <w:rFonts w:eastAsia="SimSun" w:hint="eastAsia"/>
          <w:lang w:eastAsia="zh-CN"/>
        </w:rPr>
        <w:t>又是如何呢？</w:t>
      </w:r>
    </w:p>
    <w:p w14:paraId="454222C4" w14:textId="77777777" w:rsidR="001459A3" w:rsidRDefault="001459A3" w:rsidP="001459A3"/>
    <w:p w14:paraId="153CA21B" w14:textId="77777777" w:rsidR="001459A3" w:rsidRDefault="001459A3" w:rsidP="001459A3">
      <w:r w:rsidRPr="001459A3">
        <w:rPr>
          <w:rFonts w:eastAsia="SimSun"/>
          <w:lang w:eastAsia="zh-CN"/>
        </w:rPr>
        <w:t>78</w:t>
      </w:r>
    </w:p>
    <w:p w14:paraId="5223A4AC" w14:textId="77777777" w:rsidR="001459A3" w:rsidRDefault="001459A3" w:rsidP="001459A3">
      <w:r w:rsidRPr="001459A3">
        <w:rPr>
          <w:rFonts w:eastAsia="SimSun"/>
          <w:lang w:eastAsia="zh-CN"/>
        </w:rPr>
        <w:lastRenderedPageBreak/>
        <w:t>00:03:42,750 --&gt; 00:03:46,680</w:t>
      </w:r>
    </w:p>
    <w:p w14:paraId="3C714389" w14:textId="77777777" w:rsidR="001459A3" w:rsidRDefault="001459A3" w:rsidP="001459A3">
      <w:r w:rsidRPr="001459A3">
        <w:rPr>
          <w:rFonts w:eastAsia="SimSun" w:hint="eastAsia"/>
          <w:lang w:eastAsia="zh-CN"/>
        </w:rPr>
        <w:t>低一致性与高自主性代表团队各行其事</w:t>
      </w:r>
    </w:p>
    <w:p w14:paraId="6038AB92" w14:textId="77777777" w:rsidR="001459A3" w:rsidRDefault="001459A3" w:rsidP="001459A3"/>
    <w:p w14:paraId="791AE0D8" w14:textId="77777777" w:rsidR="001459A3" w:rsidRDefault="001459A3" w:rsidP="001459A3">
      <w:r w:rsidRPr="001459A3">
        <w:rPr>
          <w:rFonts w:eastAsia="SimSun"/>
          <w:lang w:eastAsia="zh-CN"/>
        </w:rPr>
        <w:t>79</w:t>
      </w:r>
    </w:p>
    <w:p w14:paraId="1730B263" w14:textId="77777777" w:rsidR="001459A3" w:rsidRDefault="001459A3" w:rsidP="001459A3">
      <w:r w:rsidRPr="001459A3">
        <w:rPr>
          <w:rFonts w:eastAsia="SimSun"/>
          <w:lang w:eastAsia="zh-CN"/>
        </w:rPr>
        <w:t>00:03:46,680 --&gt; 00:03:49,290</w:t>
      </w:r>
    </w:p>
    <w:p w14:paraId="42383371" w14:textId="77777777" w:rsidR="001459A3" w:rsidRDefault="001459A3" w:rsidP="001459A3">
      <w:r w:rsidRPr="001459A3">
        <w:rPr>
          <w:rFonts w:eastAsia="SimSun" w:hint="eastAsia"/>
          <w:lang w:eastAsia="zh-CN"/>
        </w:rPr>
        <w:t>各做各的，没有一致的方向</w:t>
      </w:r>
    </w:p>
    <w:p w14:paraId="011A47BA" w14:textId="77777777" w:rsidR="001459A3" w:rsidRDefault="001459A3" w:rsidP="001459A3"/>
    <w:p w14:paraId="683E5D98" w14:textId="77777777" w:rsidR="001459A3" w:rsidRDefault="001459A3" w:rsidP="001459A3">
      <w:r w:rsidRPr="001459A3">
        <w:rPr>
          <w:rFonts w:eastAsia="SimSun"/>
          <w:lang w:eastAsia="zh-CN"/>
        </w:rPr>
        <w:t>80</w:t>
      </w:r>
    </w:p>
    <w:p w14:paraId="3B9984CF" w14:textId="77777777" w:rsidR="001459A3" w:rsidRDefault="001459A3" w:rsidP="001459A3">
      <w:r w:rsidRPr="001459A3">
        <w:rPr>
          <w:rFonts w:eastAsia="SimSun"/>
          <w:lang w:eastAsia="zh-CN"/>
        </w:rPr>
        <w:t>00:03:49,290 --&gt; 00:03:51,560</w:t>
      </w:r>
    </w:p>
    <w:p w14:paraId="0B88D06B" w14:textId="77777777" w:rsidR="001459A3" w:rsidRDefault="001459A3" w:rsidP="001459A3">
      <w:r w:rsidRPr="001459A3">
        <w:rPr>
          <w:rFonts w:eastAsia="SimSun" w:hint="eastAsia"/>
          <w:lang w:eastAsia="zh-CN"/>
        </w:rPr>
        <w:t>领导者</w:t>
      </w:r>
      <w:ins w:id="129" w:author="Bill Li" w:date="2015-09-27T20:45:00Z">
        <w:r w:rsidR="002A1E2B">
          <w:rPr>
            <w:rFonts w:eastAsia="SimSun" w:hint="eastAsia"/>
            <w:lang w:eastAsia="zh-CN"/>
          </w:rPr>
          <w:t>很无助</w:t>
        </w:r>
      </w:ins>
      <w:del w:id="130" w:author="Bill Li" w:date="2015-09-27T20:45:00Z">
        <w:r w:rsidRPr="001459A3" w:rsidDel="002A1E2B">
          <w:rPr>
            <w:rFonts w:eastAsia="SimSun" w:hint="eastAsia"/>
            <w:lang w:eastAsia="zh-CN"/>
          </w:rPr>
          <w:delText>控制不了甚么事</w:delText>
        </w:r>
      </w:del>
    </w:p>
    <w:p w14:paraId="1AB05CD5" w14:textId="77777777" w:rsidR="001459A3" w:rsidRDefault="001459A3" w:rsidP="001459A3">
      <w:r w:rsidRPr="001459A3">
        <w:rPr>
          <w:rFonts w:eastAsia="SimSun" w:hint="eastAsia"/>
          <w:lang w:eastAsia="zh-CN"/>
        </w:rPr>
        <w:t>而产品则成了怪胎</w:t>
      </w:r>
    </w:p>
    <w:p w14:paraId="7AE6278D" w14:textId="77777777" w:rsidR="001459A3" w:rsidRDefault="001459A3" w:rsidP="001459A3"/>
    <w:p w14:paraId="6A8833B2" w14:textId="77777777" w:rsidR="001459A3" w:rsidRDefault="001459A3" w:rsidP="001459A3">
      <w:r w:rsidRPr="001459A3">
        <w:rPr>
          <w:rFonts w:eastAsia="SimSun"/>
          <w:lang w:eastAsia="zh-CN"/>
        </w:rPr>
        <w:t>81</w:t>
      </w:r>
    </w:p>
    <w:p w14:paraId="06342E07" w14:textId="77777777" w:rsidR="001459A3" w:rsidRDefault="001459A3" w:rsidP="001459A3">
      <w:r w:rsidRPr="001459A3">
        <w:rPr>
          <w:rFonts w:eastAsia="SimSun"/>
          <w:lang w:eastAsia="zh-CN"/>
        </w:rPr>
        <w:t>00:03:51,560 --&gt; 00:03:55,849</w:t>
      </w:r>
    </w:p>
    <w:p w14:paraId="1AD66769" w14:textId="77777777" w:rsidR="001459A3" w:rsidRDefault="001459A3" w:rsidP="001459A3">
      <w:r w:rsidRPr="001459A3">
        <w:rPr>
          <w:rFonts w:eastAsia="SimSun" w:hint="eastAsia"/>
          <w:lang w:eastAsia="zh-CN"/>
        </w:rPr>
        <w:t>这一块是我们较想达到的</w:t>
      </w:r>
    </w:p>
    <w:p w14:paraId="2E49E8B5" w14:textId="6AFD0640" w:rsidR="001459A3" w:rsidRDefault="00C509F3" w:rsidP="001459A3">
      <w:ins w:id="131" w:author="Jacky Shen" w:date="2015-09-28T17:14:00Z">
        <w:r>
          <w:rPr>
            <w:rFonts w:eastAsia="SimSun" w:hint="eastAsia"/>
            <w:lang w:eastAsia="zh-CN"/>
          </w:rPr>
          <w:t>具备</w:t>
        </w:r>
      </w:ins>
      <w:del w:id="132" w:author="Jacky Shen" w:date="2015-09-28T17:13:00Z">
        <w:r w:rsidR="001459A3" w:rsidRPr="001459A3" w:rsidDel="00C509F3">
          <w:rPr>
            <w:rFonts w:eastAsia="SimSun" w:hint="eastAsia"/>
            <w:lang w:eastAsia="zh-CN"/>
          </w:rPr>
          <w:delText>具</w:delText>
        </w:r>
      </w:del>
      <w:r w:rsidR="001459A3" w:rsidRPr="001459A3">
        <w:rPr>
          <w:rFonts w:eastAsia="SimSun" w:hint="eastAsia"/>
          <w:lang w:eastAsia="zh-CN"/>
        </w:rPr>
        <w:t>一致性的自主</w:t>
      </w:r>
    </w:p>
    <w:p w14:paraId="64713F1E" w14:textId="77777777" w:rsidR="001459A3" w:rsidRDefault="001459A3" w:rsidP="001459A3"/>
    <w:p w14:paraId="678F5A28" w14:textId="77777777" w:rsidR="001459A3" w:rsidRDefault="001459A3" w:rsidP="001459A3">
      <w:r w:rsidRPr="001459A3">
        <w:rPr>
          <w:rFonts w:eastAsia="SimSun"/>
          <w:lang w:eastAsia="zh-CN"/>
        </w:rPr>
        <w:t>82</w:t>
      </w:r>
    </w:p>
    <w:p w14:paraId="01829ED4" w14:textId="77777777" w:rsidR="001459A3" w:rsidRDefault="001459A3" w:rsidP="001459A3">
      <w:r w:rsidRPr="001459A3">
        <w:rPr>
          <w:rFonts w:eastAsia="SimSun"/>
          <w:lang w:eastAsia="zh-CN"/>
        </w:rPr>
        <w:t>00:03:55,849 --&gt; 00:03:58,980</w:t>
      </w:r>
    </w:p>
    <w:p w14:paraId="0B13ECE2" w14:textId="77777777" w:rsidR="001459A3" w:rsidRDefault="001459A3" w:rsidP="001459A3">
      <w:r w:rsidRPr="001459A3">
        <w:rPr>
          <w:rFonts w:eastAsia="SimSun" w:hint="eastAsia"/>
          <w:lang w:eastAsia="zh-CN"/>
        </w:rPr>
        <w:t>我们用尽了各种办法来达到这种状况</w:t>
      </w:r>
    </w:p>
    <w:p w14:paraId="1673409E" w14:textId="77777777" w:rsidR="001459A3" w:rsidRDefault="001459A3" w:rsidP="001459A3"/>
    <w:p w14:paraId="5E82BA50" w14:textId="77777777" w:rsidR="001459A3" w:rsidRDefault="001459A3" w:rsidP="001459A3">
      <w:r w:rsidRPr="001459A3">
        <w:rPr>
          <w:rFonts w:eastAsia="SimSun"/>
          <w:lang w:eastAsia="zh-CN"/>
        </w:rPr>
        <w:t>83</w:t>
      </w:r>
    </w:p>
    <w:p w14:paraId="58326724" w14:textId="77777777" w:rsidR="001459A3" w:rsidRDefault="001459A3" w:rsidP="001459A3">
      <w:r w:rsidRPr="001459A3">
        <w:rPr>
          <w:rFonts w:eastAsia="SimSun"/>
          <w:lang w:eastAsia="zh-CN"/>
        </w:rPr>
        <w:t>00:03:58,980 --&gt; 00:04:01,180</w:t>
      </w:r>
    </w:p>
    <w:p w14:paraId="20ABAA98" w14:textId="77777777" w:rsidR="001459A3" w:rsidRDefault="001459A3" w:rsidP="001459A3">
      <w:r w:rsidRPr="001459A3">
        <w:rPr>
          <w:rFonts w:eastAsia="SimSun" w:hint="eastAsia"/>
          <w:lang w:eastAsia="zh-CN"/>
        </w:rPr>
        <w:t>一致性使得自主成为可能</w:t>
      </w:r>
    </w:p>
    <w:p w14:paraId="74BC4CE0" w14:textId="77777777" w:rsidR="001459A3" w:rsidRDefault="001459A3" w:rsidP="001459A3"/>
    <w:p w14:paraId="76DE2E66" w14:textId="77777777" w:rsidR="001459A3" w:rsidRDefault="001459A3" w:rsidP="001459A3">
      <w:r w:rsidRPr="001459A3">
        <w:rPr>
          <w:rFonts w:eastAsia="SimSun"/>
          <w:lang w:eastAsia="zh-CN"/>
        </w:rPr>
        <w:t>84</w:t>
      </w:r>
    </w:p>
    <w:p w14:paraId="44A6F72A" w14:textId="77777777" w:rsidR="001459A3" w:rsidRDefault="001459A3" w:rsidP="001459A3">
      <w:r w:rsidRPr="001459A3">
        <w:rPr>
          <w:rFonts w:eastAsia="SimSun"/>
          <w:lang w:eastAsia="zh-CN"/>
        </w:rPr>
        <w:t>00:04:01,180 --&gt; 00:04:05,330</w:t>
      </w:r>
    </w:p>
    <w:p w14:paraId="5464E6B1" w14:textId="77777777" w:rsidR="001459A3" w:rsidRDefault="001459A3" w:rsidP="001459A3">
      <w:r w:rsidRPr="001459A3">
        <w:rPr>
          <w:rFonts w:eastAsia="SimSun" w:hint="eastAsia"/>
          <w:lang w:eastAsia="zh-CN"/>
        </w:rPr>
        <w:t>我们的一致性越强</w:t>
      </w:r>
    </w:p>
    <w:p w14:paraId="3DF2E560" w14:textId="77777777" w:rsidR="001459A3" w:rsidRDefault="001459A3" w:rsidP="001459A3">
      <w:r w:rsidRPr="001459A3">
        <w:rPr>
          <w:rFonts w:eastAsia="SimSun" w:hint="eastAsia"/>
          <w:lang w:eastAsia="zh-CN"/>
        </w:rPr>
        <w:t>我们就越能</w:t>
      </w:r>
      <w:ins w:id="133" w:author="Bill Li" w:date="2015-09-27T20:46:00Z">
        <w:r w:rsidR="002A1E2B">
          <w:rPr>
            <w:rFonts w:eastAsia="SimSun" w:hint="eastAsia"/>
            <w:lang w:eastAsia="zh-CN"/>
          </w:rPr>
          <w:t>下放</w:t>
        </w:r>
      </w:ins>
      <w:del w:id="134" w:author="Bill Li" w:date="2015-09-27T20:46:00Z">
        <w:r w:rsidRPr="001459A3" w:rsidDel="002A1E2B">
          <w:rPr>
            <w:rFonts w:eastAsia="SimSun" w:hint="eastAsia"/>
            <w:lang w:eastAsia="zh-CN"/>
          </w:rPr>
          <w:delText>要求</w:delText>
        </w:r>
      </w:del>
      <w:r w:rsidRPr="001459A3">
        <w:rPr>
          <w:rFonts w:eastAsia="SimSun" w:hint="eastAsia"/>
          <w:lang w:eastAsia="zh-CN"/>
        </w:rPr>
        <w:t>自主</w:t>
      </w:r>
    </w:p>
    <w:p w14:paraId="2A565BE2" w14:textId="77777777" w:rsidR="001459A3" w:rsidRDefault="001459A3" w:rsidP="001459A3"/>
    <w:p w14:paraId="4E0FB5EE" w14:textId="77777777" w:rsidR="001459A3" w:rsidRDefault="001459A3" w:rsidP="001459A3">
      <w:r w:rsidRPr="001459A3">
        <w:rPr>
          <w:rFonts w:eastAsia="SimSun"/>
          <w:lang w:eastAsia="zh-CN"/>
        </w:rPr>
        <w:t>85</w:t>
      </w:r>
    </w:p>
    <w:p w14:paraId="4BC35A94" w14:textId="77777777" w:rsidR="001459A3" w:rsidRDefault="001459A3" w:rsidP="001459A3">
      <w:r w:rsidRPr="001459A3">
        <w:rPr>
          <w:rFonts w:eastAsia="SimSun"/>
          <w:lang w:eastAsia="zh-CN"/>
        </w:rPr>
        <w:t>00:04:05,330 --&gt; 00:04:10,129</w:t>
      </w:r>
    </w:p>
    <w:p w14:paraId="2076C7EB" w14:textId="77777777" w:rsidR="001459A3" w:rsidRDefault="001459A3" w:rsidP="001459A3">
      <w:r w:rsidRPr="001459A3">
        <w:rPr>
          <w:rFonts w:eastAsia="SimSun" w:hint="eastAsia"/>
          <w:lang w:eastAsia="zh-CN"/>
        </w:rPr>
        <w:t>这表示领导者的角色是去沟通</w:t>
      </w:r>
    </w:p>
    <w:p w14:paraId="07E04848" w14:textId="77777777" w:rsidR="001459A3" w:rsidRDefault="001459A3" w:rsidP="001459A3">
      <w:r w:rsidRPr="001459A3">
        <w:rPr>
          <w:rFonts w:eastAsia="SimSun" w:hint="eastAsia"/>
          <w:lang w:eastAsia="zh-CN"/>
        </w:rPr>
        <w:t>哪些问题需要解决及其原因</w:t>
      </w:r>
    </w:p>
    <w:p w14:paraId="4241B7B1" w14:textId="77777777" w:rsidR="001459A3" w:rsidRDefault="001459A3" w:rsidP="001459A3"/>
    <w:p w14:paraId="6E30CA5A" w14:textId="77777777" w:rsidR="001459A3" w:rsidRDefault="001459A3" w:rsidP="001459A3">
      <w:r w:rsidRPr="001459A3">
        <w:rPr>
          <w:rFonts w:eastAsia="SimSun"/>
          <w:lang w:eastAsia="zh-CN"/>
        </w:rPr>
        <w:t>86</w:t>
      </w:r>
    </w:p>
    <w:p w14:paraId="60CFE2B8" w14:textId="77777777" w:rsidR="001459A3" w:rsidRDefault="001459A3" w:rsidP="001459A3">
      <w:r w:rsidRPr="001459A3">
        <w:rPr>
          <w:rFonts w:eastAsia="SimSun"/>
          <w:lang w:eastAsia="zh-CN"/>
        </w:rPr>
        <w:t>00:04:10,129 --&gt; 00:04:13,860</w:t>
      </w:r>
    </w:p>
    <w:p w14:paraId="223988C8" w14:textId="607E42F2" w:rsidR="001459A3" w:rsidRDefault="001459A3" w:rsidP="001459A3">
      <w:del w:id="135" w:author="Jacky Shen" w:date="2015-09-28T17:14:00Z">
        <w:r w:rsidRPr="001459A3" w:rsidDel="00C509F3">
          <w:rPr>
            <w:rFonts w:eastAsia="SimSun" w:hint="eastAsia"/>
            <w:lang w:eastAsia="zh-CN"/>
          </w:rPr>
          <w:delText>而整个敏捷团队就要协力找</w:delText>
        </w:r>
      </w:del>
      <w:ins w:id="136" w:author="Jacky Shen" w:date="2015-09-28T17:14:00Z">
        <w:r w:rsidR="00C509F3" w:rsidRPr="001459A3">
          <w:rPr>
            <w:rFonts w:eastAsia="SimSun" w:hint="eastAsia"/>
            <w:lang w:eastAsia="zh-CN"/>
          </w:rPr>
          <w:t>而整个敏捷</w:t>
        </w:r>
        <w:r w:rsidR="00C509F3">
          <w:rPr>
            <w:rFonts w:eastAsia="SimSun" w:hint="eastAsia"/>
            <w:lang w:eastAsia="zh-CN"/>
          </w:rPr>
          <w:t>小</w:t>
        </w:r>
        <w:r w:rsidR="00C509F3" w:rsidRPr="001459A3">
          <w:rPr>
            <w:rFonts w:eastAsia="SimSun" w:hint="eastAsia"/>
            <w:lang w:eastAsia="zh-CN"/>
          </w:rPr>
          <w:t>队就要协力找</w:t>
        </w:r>
      </w:ins>
      <w:r w:rsidRPr="001459A3">
        <w:rPr>
          <w:rFonts w:eastAsia="SimSun" w:hint="eastAsia"/>
          <w:lang w:eastAsia="zh-CN"/>
        </w:rPr>
        <w:t>出最好的解决方案</w:t>
      </w:r>
    </w:p>
    <w:p w14:paraId="144135A1" w14:textId="77777777" w:rsidR="001459A3" w:rsidRDefault="001459A3" w:rsidP="001459A3"/>
    <w:p w14:paraId="24B31437" w14:textId="77777777" w:rsidR="001459A3" w:rsidRDefault="001459A3" w:rsidP="001459A3">
      <w:r w:rsidRPr="001459A3">
        <w:rPr>
          <w:rFonts w:eastAsia="SimSun"/>
          <w:lang w:eastAsia="zh-CN"/>
        </w:rPr>
        <w:t>87</w:t>
      </w:r>
    </w:p>
    <w:p w14:paraId="051B5AB3" w14:textId="77777777" w:rsidR="001459A3" w:rsidRDefault="001459A3" w:rsidP="001459A3">
      <w:r w:rsidRPr="001459A3">
        <w:rPr>
          <w:rFonts w:eastAsia="SimSun"/>
          <w:lang w:eastAsia="zh-CN"/>
        </w:rPr>
        <w:t>00:04:13,860 --&gt; 00:04:18,190</w:t>
      </w:r>
    </w:p>
    <w:p w14:paraId="05733AE8" w14:textId="77777777" w:rsidR="001459A3" w:rsidRDefault="001459A3" w:rsidP="001459A3">
      <w:r w:rsidRPr="001459A3">
        <w:rPr>
          <w:rFonts w:eastAsia="SimSun" w:hint="eastAsia"/>
          <w:lang w:eastAsia="zh-CN"/>
        </w:rPr>
        <w:t>自主的</w:t>
      </w:r>
      <w:ins w:id="137" w:author="Bill Li" w:date="2015-09-27T20:47:00Z">
        <w:r w:rsidR="002A1E2B">
          <w:rPr>
            <w:rFonts w:eastAsia="SimSun" w:hint="eastAsia"/>
            <w:lang w:eastAsia="zh-CN"/>
          </w:rPr>
          <w:t>一个</w:t>
        </w:r>
      </w:ins>
      <w:r w:rsidRPr="001459A3">
        <w:rPr>
          <w:rFonts w:eastAsia="SimSun" w:hint="eastAsia"/>
          <w:lang w:eastAsia="zh-CN"/>
        </w:rPr>
        <w:t>结果是我们少有需要标准化的情形</w:t>
      </w:r>
    </w:p>
    <w:p w14:paraId="30A77A66" w14:textId="77777777" w:rsidR="001459A3" w:rsidRDefault="001459A3" w:rsidP="001459A3"/>
    <w:p w14:paraId="240F63AA" w14:textId="77777777" w:rsidR="001459A3" w:rsidRDefault="001459A3" w:rsidP="001459A3">
      <w:r w:rsidRPr="001459A3">
        <w:rPr>
          <w:rFonts w:eastAsia="SimSun"/>
          <w:lang w:eastAsia="zh-CN"/>
        </w:rPr>
        <w:t>88</w:t>
      </w:r>
    </w:p>
    <w:p w14:paraId="7D6F249B" w14:textId="77777777" w:rsidR="001459A3" w:rsidRDefault="001459A3" w:rsidP="001459A3">
      <w:r w:rsidRPr="001459A3">
        <w:rPr>
          <w:rFonts w:eastAsia="SimSun"/>
          <w:lang w:eastAsia="zh-CN"/>
        </w:rPr>
        <w:t>00:04:18,190 --&gt; 00:04:21,030</w:t>
      </w:r>
    </w:p>
    <w:p w14:paraId="2BDC42D3" w14:textId="77777777" w:rsidR="001459A3" w:rsidRDefault="001459A3" w:rsidP="001459A3">
      <w:r w:rsidRPr="001459A3">
        <w:rPr>
          <w:rFonts w:eastAsia="SimSun" w:hint="eastAsia"/>
          <w:lang w:eastAsia="zh-CN"/>
        </w:rPr>
        <w:t>当有人问道：</w:t>
      </w:r>
    </w:p>
    <w:p w14:paraId="3BFC5D83" w14:textId="77777777" w:rsidR="001459A3" w:rsidRDefault="001459A3" w:rsidP="001459A3">
      <w:r w:rsidRPr="001459A3">
        <w:rPr>
          <w:rFonts w:eastAsia="SimSun" w:hint="eastAsia"/>
          <w:lang w:eastAsia="zh-CN"/>
        </w:rPr>
        <w:t>你们使用哪一种程序编辑器</w:t>
      </w:r>
    </w:p>
    <w:p w14:paraId="5B9C41A8" w14:textId="77777777" w:rsidR="001459A3" w:rsidRDefault="001459A3" w:rsidP="001459A3"/>
    <w:p w14:paraId="148FA66C" w14:textId="77777777" w:rsidR="001459A3" w:rsidRDefault="001459A3" w:rsidP="001459A3">
      <w:r w:rsidRPr="001459A3">
        <w:rPr>
          <w:rFonts w:eastAsia="SimSun"/>
          <w:lang w:eastAsia="zh-CN"/>
        </w:rPr>
        <w:t>89</w:t>
      </w:r>
    </w:p>
    <w:p w14:paraId="65F02F49" w14:textId="77777777" w:rsidR="001459A3" w:rsidRDefault="001459A3" w:rsidP="001459A3">
      <w:r w:rsidRPr="001459A3">
        <w:rPr>
          <w:rFonts w:eastAsia="SimSun"/>
          <w:lang w:eastAsia="zh-CN"/>
        </w:rPr>
        <w:t>00:04:21,030 --&gt; 00:04:22,369</w:t>
      </w:r>
    </w:p>
    <w:p w14:paraId="4A52EA3F" w14:textId="77777777" w:rsidR="001459A3" w:rsidRDefault="001459A3" w:rsidP="001459A3">
      <w:r w:rsidRPr="001459A3">
        <w:rPr>
          <w:rFonts w:eastAsia="SimSun" w:hint="eastAsia"/>
          <w:lang w:eastAsia="zh-CN"/>
        </w:rPr>
        <w:t>或是你们如何计划？</w:t>
      </w:r>
    </w:p>
    <w:p w14:paraId="69F14DD9" w14:textId="77777777" w:rsidR="001459A3" w:rsidRDefault="001459A3" w:rsidP="001459A3"/>
    <w:p w14:paraId="69446B4D" w14:textId="77777777" w:rsidR="001459A3" w:rsidRDefault="001459A3" w:rsidP="001459A3">
      <w:r w:rsidRPr="001459A3">
        <w:rPr>
          <w:rFonts w:eastAsia="SimSun"/>
          <w:lang w:eastAsia="zh-CN"/>
        </w:rPr>
        <w:t>90</w:t>
      </w:r>
    </w:p>
    <w:p w14:paraId="00D55147" w14:textId="77777777" w:rsidR="001459A3" w:rsidRDefault="001459A3" w:rsidP="001459A3">
      <w:r w:rsidRPr="001459A3">
        <w:rPr>
          <w:rFonts w:eastAsia="SimSun"/>
          <w:lang w:eastAsia="zh-CN"/>
        </w:rPr>
        <w:t>00:04:22,369 --&gt; 00:04:25,199</w:t>
      </w:r>
    </w:p>
    <w:p w14:paraId="129BBE47" w14:textId="77777777" w:rsidR="001459A3" w:rsidRDefault="001459A3" w:rsidP="001459A3">
      <w:r w:rsidRPr="001459A3">
        <w:rPr>
          <w:rFonts w:eastAsia="SimSun" w:hint="eastAsia"/>
          <w:lang w:eastAsia="zh-CN"/>
        </w:rPr>
        <w:t>答案通常是：</w:t>
      </w:r>
    </w:p>
    <w:p w14:paraId="7BDF6715" w14:textId="77777777" w:rsidR="001459A3" w:rsidRDefault="001459A3" w:rsidP="001459A3">
      <w:r w:rsidRPr="001459A3">
        <w:rPr>
          <w:rFonts w:eastAsia="SimSun" w:hint="eastAsia"/>
          <w:lang w:eastAsia="zh-CN"/>
        </w:rPr>
        <w:t>这要看是哪一个小队</w:t>
      </w:r>
    </w:p>
    <w:p w14:paraId="44828C4C" w14:textId="77777777" w:rsidR="001459A3" w:rsidRDefault="001459A3" w:rsidP="001459A3"/>
    <w:p w14:paraId="5F4D24FC" w14:textId="77777777" w:rsidR="001459A3" w:rsidRDefault="001459A3" w:rsidP="001459A3">
      <w:r w:rsidRPr="001459A3">
        <w:rPr>
          <w:rFonts w:eastAsia="SimSun"/>
          <w:lang w:eastAsia="zh-CN"/>
        </w:rPr>
        <w:t>91</w:t>
      </w:r>
    </w:p>
    <w:p w14:paraId="2D90CE89" w14:textId="77777777" w:rsidR="001459A3" w:rsidRDefault="001459A3" w:rsidP="001459A3">
      <w:r w:rsidRPr="001459A3">
        <w:rPr>
          <w:rFonts w:eastAsia="SimSun"/>
          <w:lang w:eastAsia="zh-CN"/>
        </w:rPr>
        <w:t>00:04:25,199 --&gt; 00:04:27,759</w:t>
      </w:r>
    </w:p>
    <w:p w14:paraId="27502255" w14:textId="77777777" w:rsidR="001459A3" w:rsidRDefault="001459A3" w:rsidP="001459A3">
      <w:r w:rsidRPr="001459A3">
        <w:rPr>
          <w:rFonts w:eastAsia="SimSun" w:hint="eastAsia"/>
          <w:lang w:eastAsia="zh-CN"/>
        </w:rPr>
        <w:t>有些用的是</w:t>
      </w:r>
      <w:r w:rsidRPr="001459A3">
        <w:rPr>
          <w:rFonts w:eastAsia="SimSun"/>
          <w:lang w:eastAsia="zh-CN"/>
        </w:rPr>
        <w:t>Scrum Sprints</w:t>
      </w:r>
    </w:p>
    <w:p w14:paraId="4841D212" w14:textId="77777777" w:rsidR="001459A3" w:rsidRDefault="001459A3" w:rsidP="001459A3">
      <w:r w:rsidRPr="001459A3">
        <w:rPr>
          <w:rFonts w:eastAsia="SimSun" w:hint="eastAsia"/>
          <w:lang w:eastAsia="zh-CN"/>
        </w:rPr>
        <w:t>有些采用了</w:t>
      </w:r>
      <w:r w:rsidRPr="001459A3">
        <w:rPr>
          <w:rFonts w:eastAsia="SimSun"/>
          <w:lang w:eastAsia="zh-CN"/>
        </w:rPr>
        <w:t>Kanban</w:t>
      </w:r>
      <w:r w:rsidRPr="001459A3">
        <w:rPr>
          <w:rFonts w:eastAsia="SimSun" w:hint="eastAsia"/>
          <w:lang w:eastAsia="zh-CN"/>
        </w:rPr>
        <w:t>管理</w:t>
      </w:r>
    </w:p>
    <w:p w14:paraId="2024E96A" w14:textId="77777777" w:rsidR="001459A3" w:rsidRDefault="001459A3" w:rsidP="001459A3"/>
    <w:p w14:paraId="431B3810" w14:textId="77777777" w:rsidR="001459A3" w:rsidRDefault="001459A3" w:rsidP="001459A3">
      <w:r w:rsidRPr="001459A3">
        <w:rPr>
          <w:rFonts w:eastAsia="SimSun"/>
          <w:lang w:eastAsia="zh-CN"/>
        </w:rPr>
        <w:t>92</w:t>
      </w:r>
    </w:p>
    <w:p w14:paraId="06428C44" w14:textId="77777777" w:rsidR="001459A3" w:rsidRDefault="001459A3" w:rsidP="001459A3">
      <w:r w:rsidRPr="001459A3">
        <w:rPr>
          <w:rFonts w:eastAsia="SimSun"/>
          <w:lang w:eastAsia="zh-CN"/>
        </w:rPr>
        <w:t>00:04:27,759 --&gt; 00:04:30,819</w:t>
      </w:r>
    </w:p>
    <w:p w14:paraId="420BC6FF" w14:textId="77777777" w:rsidR="001459A3" w:rsidRDefault="001459A3" w:rsidP="001459A3">
      <w:r w:rsidRPr="001459A3">
        <w:rPr>
          <w:rFonts w:eastAsia="SimSun" w:hint="eastAsia"/>
          <w:lang w:eastAsia="zh-CN"/>
        </w:rPr>
        <w:t>有些会估算</w:t>
      </w:r>
      <w:ins w:id="138" w:author="Bill Li" w:date="2015-09-27T20:48:00Z">
        <w:r w:rsidR="00726D1D">
          <w:rPr>
            <w:rFonts w:eastAsia="SimSun" w:hint="eastAsia"/>
            <w:lang w:eastAsia="zh-CN"/>
          </w:rPr>
          <w:t>故事点</w:t>
        </w:r>
      </w:ins>
      <w:del w:id="139" w:author="Bill Li" w:date="2015-09-27T20:48:00Z">
        <w:r w:rsidRPr="001459A3" w:rsidDel="00726D1D">
          <w:rPr>
            <w:rFonts w:eastAsia="SimSun" w:hint="eastAsia"/>
            <w:lang w:eastAsia="zh-CN"/>
          </w:rPr>
          <w:delText>工作大小</w:delText>
        </w:r>
      </w:del>
      <w:r w:rsidRPr="001459A3">
        <w:rPr>
          <w:rFonts w:eastAsia="SimSun" w:hint="eastAsia"/>
          <w:lang w:eastAsia="zh-CN"/>
        </w:rPr>
        <w:t>，并测量</w:t>
      </w:r>
      <w:ins w:id="140" w:author="Bill Li" w:date="2015-09-27T20:48:00Z">
        <w:r w:rsidR="00726D1D">
          <w:rPr>
            <w:rFonts w:eastAsia="SimSun" w:hint="eastAsia"/>
            <w:lang w:eastAsia="zh-CN"/>
          </w:rPr>
          <w:t>开发速率</w:t>
        </w:r>
        <w:r w:rsidR="00726D1D">
          <w:rPr>
            <w:rFonts w:eastAsia="SimSun"/>
            <w:lang w:eastAsia="zh-CN"/>
          </w:rPr>
          <w:t>(Velocity)</w:t>
        </w:r>
      </w:ins>
      <w:del w:id="141" w:author="Bill Li" w:date="2015-09-27T20:48:00Z">
        <w:r w:rsidRPr="001459A3" w:rsidDel="00726D1D">
          <w:rPr>
            <w:rFonts w:eastAsia="SimSun" w:hint="eastAsia"/>
            <w:lang w:eastAsia="zh-CN"/>
          </w:rPr>
          <w:delText>完成时间</w:delText>
        </w:r>
      </w:del>
    </w:p>
    <w:p w14:paraId="58DE0A9D" w14:textId="77777777" w:rsidR="001459A3" w:rsidRDefault="001459A3" w:rsidP="001459A3">
      <w:r w:rsidRPr="001459A3">
        <w:rPr>
          <w:rFonts w:eastAsia="SimSun" w:hint="eastAsia"/>
          <w:lang w:eastAsia="zh-CN"/>
        </w:rPr>
        <w:t>有一些则不会</w:t>
      </w:r>
    </w:p>
    <w:p w14:paraId="594A0B0A" w14:textId="77777777" w:rsidR="001459A3" w:rsidRDefault="001459A3" w:rsidP="001459A3"/>
    <w:p w14:paraId="08966EF4" w14:textId="77777777" w:rsidR="001459A3" w:rsidRDefault="001459A3" w:rsidP="001459A3">
      <w:r w:rsidRPr="001459A3">
        <w:rPr>
          <w:rFonts w:eastAsia="SimSun"/>
          <w:lang w:eastAsia="zh-CN"/>
        </w:rPr>
        <w:t>93</w:t>
      </w:r>
    </w:p>
    <w:p w14:paraId="0E2B44D6" w14:textId="77777777" w:rsidR="001459A3" w:rsidRDefault="001459A3" w:rsidP="001459A3">
      <w:r w:rsidRPr="001459A3">
        <w:rPr>
          <w:rFonts w:eastAsia="SimSun"/>
          <w:lang w:eastAsia="zh-CN"/>
        </w:rPr>
        <w:t>00:04:30,819 --&gt; 00:04:32,749</w:t>
      </w:r>
    </w:p>
    <w:p w14:paraId="2CFC7014" w14:textId="77777777" w:rsidR="001459A3" w:rsidRDefault="001459A3" w:rsidP="001459A3">
      <w:r w:rsidRPr="001459A3">
        <w:rPr>
          <w:rFonts w:eastAsia="SimSun" w:hint="eastAsia"/>
          <w:lang w:eastAsia="zh-CN"/>
        </w:rPr>
        <w:t>这真的是因各小队而异</w:t>
      </w:r>
    </w:p>
    <w:p w14:paraId="6B647ACB" w14:textId="77777777" w:rsidR="001459A3" w:rsidRDefault="001459A3" w:rsidP="001459A3"/>
    <w:p w14:paraId="08C79B2F" w14:textId="77777777" w:rsidR="001459A3" w:rsidRDefault="001459A3" w:rsidP="001459A3">
      <w:r w:rsidRPr="001459A3">
        <w:rPr>
          <w:rFonts w:eastAsia="SimSun"/>
          <w:lang w:eastAsia="zh-CN"/>
        </w:rPr>
        <w:t>94</w:t>
      </w:r>
    </w:p>
    <w:p w14:paraId="6C992107" w14:textId="77777777" w:rsidR="001459A3" w:rsidRDefault="001459A3" w:rsidP="001459A3">
      <w:r w:rsidRPr="001459A3">
        <w:rPr>
          <w:rFonts w:eastAsia="SimSun"/>
          <w:lang w:eastAsia="zh-CN"/>
        </w:rPr>
        <w:t>00:04:32,749 --&gt; 00:04:37,089</w:t>
      </w:r>
    </w:p>
    <w:p w14:paraId="49950A45" w14:textId="77777777" w:rsidR="001459A3" w:rsidRDefault="001459A3" w:rsidP="001459A3">
      <w:r w:rsidRPr="001459A3">
        <w:rPr>
          <w:rFonts w:eastAsia="SimSun" w:hint="eastAsia"/>
          <w:lang w:eastAsia="zh-CN"/>
        </w:rPr>
        <w:t>所以与其用标准规范</w:t>
      </w:r>
    </w:p>
    <w:p w14:paraId="75B7D54D" w14:textId="77777777" w:rsidR="001459A3" w:rsidRDefault="001459A3" w:rsidP="001459A3">
      <w:r w:rsidRPr="001459A3">
        <w:rPr>
          <w:rFonts w:eastAsia="SimSun" w:hint="eastAsia"/>
          <w:lang w:eastAsia="zh-CN"/>
        </w:rPr>
        <w:t>我们要的是这种</w:t>
      </w:r>
      <w:ins w:id="142" w:author="Bill Li" w:date="2015-09-27T20:49:00Z">
        <w:r w:rsidR="00726D1D">
          <w:rPr>
            <w:rFonts w:eastAsia="SimSun" w:hint="eastAsia"/>
            <w:lang w:eastAsia="zh-CN"/>
          </w:rPr>
          <w:t>异花传粉</w:t>
        </w:r>
      </w:ins>
      <w:del w:id="143" w:author="Bill Li" w:date="2015-09-27T20:49:00Z">
        <w:r w:rsidRPr="001459A3" w:rsidDel="00726D1D">
          <w:rPr>
            <w:rFonts w:eastAsia="SimSun" w:hint="eastAsia"/>
            <w:lang w:eastAsia="zh-CN"/>
          </w:rPr>
          <w:delText>互相传授</w:delText>
        </w:r>
      </w:del>
      <w:r w:rsidRPr="001459A3">
        <w:rPr>
          <w:rFonts w:eastAsia="SimSun" w:hint="eastAsia"/>
          <w:lang w:eastAsia="zh-CN"/>
        </w:rPr>
        <w:t>的文化</w:t>
      </w:r>
    </w:p>
    <w:p w14:paraId="287EDBD1" w14:textId="77777777" w:rsidR="001459A3" w:rsidRDefault="001459A3" w:rsidP="001459A3"/>
    <w:p w14:paraId="25C3A9AF" w14:textId="77777777" w:rsidR="001459A3" w:rsidRDefault="001459A3" w:rsidP="001459A3">
      <w:r w:rsidRPr="001459A3">
        <w:rPr>
          <w:rFonts w:eastAsia="SimSun"/>
          <w:lang w:eastAsia="zh-CN"/>
        </w:rPr>
        <w:lastRenderedPageBreak/>
        <w:t>95</w:t>
      </w:r>
    </w:p>
    <w:p w14:paraId="5E51605C" w14:textId="77777777" w:rsidR="001459A3" w:rsidRDefault="001459A3" w:rsidP="001459A3">
      <w:r w:rsidRPr="001459A3">
        <w:rPr>
          <w:rFonts w:eastAsia="SimSun"/>
          <w:lang w:eastAsia="zh-CN"/>
        </w:rPr>
        <w:t>00:04:37,089 --&gt; 00:04:40,999</w:t>
      </w:r>
    </w:p>
    <w:p w14:paraId="72EA95B1" w14:textId="77777777" w:rsidR="001459A3" w:rsidRDefault="001459A3" w:rsidP="001459A3">
      <w:r w:rsidRPr="001459A3">
        <w:rPr>
          <w:rFonts w:eastAsia="SimSun" w:hint="eastAsia"/>
          <w:lang w:eastAsia="zh-CN"/>
        </w:rPr>
        <w:t>当越来越多的小队都采用某种特定的方法</w:t>
      </w:r>
    </w:p>
    <w:p w14:paraId="2C7D9333" w14:textId="77777777" w:rsidR="001459A3" w:rsidRDefault="001459A3" w:rsidP="001459A3">
      <w:r w:rsidRPr="001459A3">
        <w:rPr>
          <w:rFonts w:eastAsia="SimSun" w:hint="eastAsia"/>
          <w:lang w:eastAsia="zh-CN"/>
        </w:rPr>
        <w:t>如</w:t>
      </w:r>
      <w:proofErr w:type="spellStart"/>
      <w:r w:rsidRPr="001459A3">
        <w:rPr>
          <w:rFonts w:eastAsia="SimSun"/>
          <w:lang w:eastAsia="zh-CN"/>
        </w:rPr>
        <w:t>Git</w:t>
      </w:r>
      <w:proofErr w:type="spellEnd"/>
      <w:r w:rsidRPr="001459A3">
        <w:rPr>
          <w:rFonts w:eastAsia="SimSun" w:hint="eastAsia"/>
          <w:lang w:eastAsia="zh-CN"/>
        </w:rPr>
        <w:t>这种版本控制软件</w:t>
      </w:r>
    </w:p>
    <w:p w14:paraId="6884D495" w14:textId="77777777" w:rsidR="001459A3" w:rsidRDefault="001459A3" w:rsidP="001459A3"/>
    <w:p w14:paraId="4ADC35CA" w14:textId="77777777" w:rsidR="001459A3" w:rsidRDefault="001459A3" w:rsidP="001459A3">
      <w:r w:rsidRPr="001459A3">
        <w:rPr>
          <w:rFonts w:eastAsia="SimSun"/>
          <w:lang w:eastAsia="zh-CN"/>
        </w:rPr>
        <w:t>96</w:t>
      </w:r>
    </w:p>
    <w:p w14:paraId="7D08622B" w14:textId="77777777" w:rsidR="001459A3" w:rsidRDefault="001459A3" w:rsidP="001459A3">
      <w:r w:rsidRPr="001459A3">
        <w:rPr>
          <w:rFonts w:eastAsia="SimSun"/>
          <w:lang w:eastAsia="zh-CN"/>
        </w:rPr>
        <w:t>00:04:40,999 --&gt; 00:04:45,819</w:t>
      </w:r>
    </w:p>
    <w:p w14:paraId="45AAF904" w14:textId="77777777" w:rsidR="001459A3" w:rsidRDefault="001459A3" w:rsidP="001459A3">
      <w:r w:rsidRPr="001459A3">
        <w:rPr>
          <w:rFonts w:eastAsia="SimSun" w:hint="eastAsia"/>
          <w:lang w:eastAsia="zh-CN"/>
        </w:rPr>
        <w:t>阻力就会越来越少</w:t>
      </w:r>
    </w:p>
    <w:p w14:paraId="4B1FEFC9" w14:textId="77777777" w:rsidR="001459A3" w:rsidRDefault="001459A3" w:rsidP="001459A3">
      <w:r w:rsidRPr="001459A3">
        <w:rPr>
          <w:rFonts w:eastAsia="SimSun" w:hint="eastAsia"/>
          <w:lang w:eastAsia="zh-CN"/>
        </w:rPr>
        <w:t>因为其他小队就会开始跟进</w:t>
      </w:r>
    </w:p>
    <w:p w14:paraId="233EC9FD" w14:textId="77777777" w:rsidR="001459A3" w:rsidRDefault="001459A3" w:rsidP="001459A3"/>
    <w:p w14:paraId="3AD7ABD4" w14:textId="77777777" w:rsidR="001459A3" w:rsidRDefault="001459A3" w:rsidP="001459A3">
      <w:r w:rsidRPr="001459A3">
        <w:rPr>
          <w:rFonts w:eastAsia="SimSun"/>
          <w:lang w:eastAsia="zh-CN"/>
        </w:rPr>
        <w:t>97</w:t>
      </w:r>
    </w:p>
    <w:p w14:paraId="7EE7B157" w14:textId="77777777" w:rsidR="001459A3" w:rsidRDefault="001459A3" w:rsidP="001459A3">
      <w:r w:rsidRPr="001459A3">
        <w:rPr>
          <w:rFonts w:eastAsia="SimSun"/>
          <w:lang w:eastAsia="zh-CN"/>
        </w:rPr>
        <w:t>00:04:45,819 --&gt; 00:04:48,129</w:t>
      </w:r>
    </w:p>
    <w:p w14:paraId="198B41D5" w14:textId="77777777" w:rsidR="001459A3" w:rsidRDefault="001459A3" w:rsidP="001459A3">
      <w:r w:rsidRPr="001459A3">
        <w:rPr>
          <w:rFonts w:eastAsia="SimSun" w:hint="eastAsia"/>
          <w:lang w:eastAsia="zh-CN"/>
        </w:rPr>
        <w:t>当小队间都使用这种工具</w:t>
      </w:r>
      <w:ins w:id="144" w:author="Bill Li" w:date="2015-09-27T20:50:00Z">
        <w:r w:rsidR="00726D1D">
          <w:rPr>
            <w:rFonts w:eastAsia="SimSun" w:hint="eastAsia"/>
            <w:lang w:eastAsia="zh-CN"/>
          </w:rPr>
          <w:t>并彼此</w:t>
        </w:r>
      </w:ins>
      <w:del w:id="145" w:author="Bill Li" w:date="2015-09-27T20:50:00Z">
        <w:r w:rsidRPr="001459A3" w:rsidDel="00726D1D">
          <w:rPr>
            <w:rFonts w:eastAsia="SimSun" w:hint="eastAsia"/>
            <w:lang w:eastAsia="zh-CN"/>
          </w:rPr>
          <w:delText>来</w:delText>
        </w:r>
      </w:del>
      <w:r w:rsidRPr="001459A3">
        <w:rPr>
          <w:rFonts w:eastAsia="SimSun" w:hint="eastAsia"/>
          <w:lang w:eastAsia="zh-CN"/>
        </w:rPr>
        <w:t>协助</w:t>
      </w:r>
      <w:del w:id="146" w:author="Bill Li" w:date="2015-09-27T20:50:00Z">
        <w:r w:rsidRPr="001459A3" w:rsidDel="00726D1D">
          <w:rPr>
            <w:rFonts w:eastAsia="SimSun" w:hint="eastAsia"/>
            <w:lang w:eastAsia="zh-CN"/>
          </w:rPr>
          <w:delText>彼此工作</w:delText>
        </w:r>
      </w:del>
      <w:r w:rsidRPr="001459A3">
        <w:rPr>
          <w:rFonts w:eastAsia="SimSun" w:hint="eastAsia"/>
          <w:lang w:eastAsia="zh-CN"/>
        </w:rPr>
        <w:t>时</w:t>
      </w:r>
    </w:p>
    <w:p w14:paraId="0E693929" w14:textId="77777777" w:rsidR="001459A3" w:rsidRDefault="001459A3" w:rsidP="001459A3"/>
    <w:p w14:paraId="75C296E2" w14:textId="77777777" w:rsidR="001459A3" w:rsidRDefault="001459A3" w:rsidP="001459A3">
      <w:r w:rsidRPr="001459A3">
        <w:rPr>
          <w:rFonts w:eastAsia="SimSun"/>
          <w:lang w:eastAsia="zh-CN"/>
        </w:rPr>
        <w:t>98</w:t>
      </w:r>
    </w:p>
    <w:p w14:paraId="452356C2" w14:textId="77777777" w:rsidR="001459A3" w:rsidRDefault="001459A3" w:rsidP="001459A3">
      <w:r w:rsidRPr="001459A3">
        <w:rPr>
          <w:rFonts w:eastAsia="SimSun"/>
          <w:lang w:eastAsia="zh-CN"/>
        </w:rPr>
        <w:t>00:04:48,129 --&gt; 00:04:50,419</w:t>
      </w:r>
    </w:p>
    <w:p w14:paraId="77C437A6" w14:textId="77777777" w:rsidR="001459A3" w:rsidRDefault="001459A3" w:rsidP="001459A3">
      <w:r w:rsidRPr="001459A3">
        <w:rPr>
          <w:rFonts w:eastAsia="SimSun" w:hint="eastAsia"/>
          <w:lang w:eastAsia="zh-CN"/>
        </w:rPr>
        <w:t>它就成了一个实质上的标准</w:t>
      </w:r>
    </w:p>
    <w:p w14:paraId="3D97E014" w14:textId="77777777" w:rsidR="001459A3" w:rsidRDefault="001459A3" w:rsidP="001459A3"/>
    <w:p w14:paraId="067C3403" w14:textId="77777777" w:rsidR="001459A3" w:rsidRDefault="001459A3" w:rsidP="001459A3">
      <w:r w:rsidRPr="001459A3">
        <w:rPr>
          <w:rFonts w:eastAsia="SimSun"/>
          <w:lang w:eastAsia="zh-CN"/>
        </w:rPr>
        <w:t>99</w:t>
      </w:r>
    </w:p>
    <w:p w14:paraId="65E41B46" w14:textId="77777777" w:rsidR="001459A3" w:rsidRDefault="001459A3" w:rsidP="001459A3">
      <w:r w:rsidRPr="001459A3">
        <w:rPr>
          <w:rFonts w:eastAsia="SimSun"/>
          <w:lang w:eastAsia="zh-CN"/>
        </w:rPr>
        <w:t>00:04:50,419 --&gt; 00:04:55,600</w:t>
      </w:r>
    </w:p>
    <w:p w14:paraId="7AF73181" w14:textId="66DB28B0" w:rsidR="001459A3" w:rsidRDefault="001459A3" w:rsidP="001459A3">
      <w:r w:rsidRPr="001459A3">
        <w:rPr>
          <w:rFonts w:eastAsia="SimSun" w:hint="eastAsia"/>
          <w:lang w:eastAsia="zh-CN"/>
        </w:rPr>
        <w:t>这种非</w:t>
      </w:r>
      <w:ins w:id="147" w:author="Jacky Shen" w:date="2015-09-28T17:17:00Z">
        <w:r w:rsidR="00C509F3">
          <w:rPr>
            <w:rFonts w:eastAsia="SimSun"/>
            <w:lang w:eastAsia="zh-CN"/>
          </w:rPr>
          <w:t>正式</w:t>
        </w:r>
      </w:ins>
      <w:del w:id="148" w:author="Jacky Shen" w:date="2015-09-28T17:17:00Z">
        <w:r w:rsidRPr="001459A3" w:rsidDel="00C509F3">
          <w:rPr>
            <w:rFonts w:eastAsia="SimSun" w:hint="eastAsia"/>
            <w:lang w:eastAsia="zh-CN"/>
          </w:rPr>
          <w:delText>制式</w:delText>
        </w:r>
      </w:del>
      <w:r w:rsidRPr="001459A3">
        <w:rPr>
          <w:rFonts w:eastAsia="SimSun" w:hint="eastAsia"/>
          <w:lang w:eastAsia="zh-CN"/>
        </w:rPr>
        <w:t>的作法，让我们得以</w:t>
      </w:r>
    </w:p>
    <w:p w14:paraId="78332356" w14:textId="00B4D291" w:rsidR="001459A3" w:rsidRDefault="001459A3" w:rsidP="001459A3">
      <w:r w:rsidRPr="001459A3">
        <w:rPr>
          <w:rFonts w:eastAsia="SimSun" w:hint="eastAsia"/>
          <w:lang w:eastAsia="zh-CN"/>
        </w:rPr>
        <w:t>在一致性和</w:t>
      </w:r>
      <w:ins w:id="149" w:author="Jacky Shen" w:date="2015-09-28T17:17:00Z">
        <w:r w:rsidR="00C509F3">
          <w:rPr>
            <w:rFonts w:eastAsia="SimSun"/>
            <w:lang w:eastAsia="zh-CN"/>
          </w:rPr>
          <w:t>灵活</w:t>
        </w:r>
      </w:ins>
      <w:del w:id="150" w:author="Jacky Shen" w:date="2015-09-28T17:17:00Z">
        <w:r w:rsidRPr="001459A3" w:rsidDel="00C509F3">
          <w:rPr>
            <w:rFonts w:eastAsia="SimSun" w:hint="eastAsia"/>
            <w:lang w:eastAsia="zh-CN"/>
          </w:rPr>
          <w:delText>弹</w:delText>
        </w:r>
      </w:del>
      <w:r w:rsidRPr="001459A3">
        <w:rPr>
          <w:rFonts w:eastAsia="SimSun" w:hint="eastAsia"/>
          <w:lang w:eastAsia="zh-CN"/>
        </w:rPr>
        <w:t>性之间保持良好的平衡</w:t>
      </w:r>
    </w:p>
    <w:p w14:paraId="5CDF95A6" w14:textId="77777777" w:rsidR="001459A3" w:rsidRDefault="001459A3" w:rsidP="001459A3"/>
    <w:p w14:paraId="087CE171" w14:textId="77777777" w:rsidR="001459A3" w:rsidRDefault="001459A3" w:rsidP="001459A3">
      <w:r w:rsidRPr="001459A3">
        <w:rPr>
          <w:rFonts w:eastAsia="SimSun"/>
          <w:lang w:eastAsia="zh-CN"/>
        </w:rPr>
        <w:t>100</w:t>
      </w:r>
    </w:p>
    <w:p w14:paraId="39E16140" w14:textId="77777777" w:rsidR="001459A3" w:rsidRDefault="001459A3" w:rsidP="001459A3">
      <w:r w:rsidRPr="001459A3">
        <w:rPr>
          <w:rFonts w:eastAsia="SimSun"/>
          <w:lang w:eastAsia="zh-CN"/>
        </w:rPr>
        <w:t>00:04:55,689 --&gt; 00:05:00,500</w:t>
      </w:r>
    </w:p>
    <w:p w14:paraId="165CACBE" w14:textId="77777777" w:rsidR="001459A3" w:rsidRDefault="001459A3" w:rsidP="001459A3">
      <w:r w:rsidRPr="001459A3">
        <w:rPr>
          <w:rFonts w:eastAsia="SimSun" w:hint="eastAsia"/>
          <w:lang w:eastAsia="zh-CN"/>
        </w:rPr>
        <w:t>我们的架构含有一百多个</w:t>
      </w:r>
    </w:p>
    <w:p w14:paraId="7C5BBC5A" w14:textId="77777777" w:rsidR="001459A3" w:rsidRDefault="001459A3" w:rsidP="001459A3">
      <w:r w:rsidRPr="001459A3">
        <w:rPr>
          <w:rFonts w:eastAsia="SimSun" w:hint="eastAsia"/>
          <w:lang w:eastAsia="zh-CN"/>
        </w:rPr>
        <w:t>独立开发和</w:t>
      </w:r>
      <w:ins w:id="151" w:author="Bill Li" w:date="2015-09-27T20:51:00Z">
        <w:r w:rsidR="00726D1D">
          <w:rPr>
            <w:rFonts w:eastAsia="SimSun" w:hint="eastAsia"/>
            <w:lang w:eastAsia="zh-CN"/>
          </w:rPr>
          <w:t>部署</w:t>
        </w:r>
      </w:ins>
      <w:del w:id="152" w:author="Bill Li" w:date="2015-09-27T20:51:00Z">
        <w:r w:rsidRPr="001459A3" w:rsidDel="00726D1D">
          <w:rPr>
            <w:rFonts w:eastAsia="SimSun" w:hint="eastAsia"/>
            <w:lang w:eastAsia="zh-CN"/>
          </w:rPr>
          <w:delText>部属</w:delText>
        </w:r>
      </w:del>
      <w:r w:rsidRPr="001459A3">
        <w:rPr>
          <w:rFonts w:eastAsia="SimSun" w:hint="eastAsia"/>
          <w:lang w:eastAsia="zh-CN"/>
        </w:rPr>
        <w:t>的系统</w:t>
      </w:r>
    </w:p>
    <w:p w14:paraId="6655C5E6" w14:textId="77777777" w:rsidR="001459A3" w:rsidRDefault="001459A3" w:rsidP="001459A3"/>
    <w:p w14:paraId="0395F67A" w14:textId="77777777" w:rsidR="001459A3" w:rsidRDefault="001459A3" w:rsidP="001459A3">
      <w:r w:rsidRPr="001459A3">
        <w:rPr>
          <w:rFonts w:eastAsia="SimSun"/>
          <w:lang w:eastAsia="zh-CN"/>
        </w:rPr>
        <w:t>101</w:t>
      </w:r>
    </w:p>
    <w:p w14:paraId="2B1D6BB5" w14:textId="77777777" w:rsidR="001459A3" w:rsidRDefault="001459A3" w:rsidP="001459A3">
      <w:r w:rsidRPr="001459A3">
        <w:rPr>
          <w:rFonts w:eastAsia="SimSun"/>
          <w:lang w:eastAsia="zh-CN"/>
        </w:rPr>
        <w:t>00:05:00,529 --&gt; 00:05:04,839</w:t>
      </w:r>
    </w:p>
    <w:p w14:paraId="22B9B9E0" w14:textId="77777777" w:rsidR="001459A3" w:rsidRDefault="001459A3" w:rsidP="001459A3">
      <w:r w:rsidRPr="001459A3">
        <w:rPr>
          <w:rFonts w:eastAsia="SimSun" w:hint="eastAsia"/>
          <w:lang w:eastAsia="zh-CN"/>
        </w:rPr>
        <w:t>系统间会有许多的互动</w:t>
      </w:r>
    </w:p>
    <w:p w14:paraId="4A1C85EA" w14:textId="77777777" w:rsidR="001459A3" w:rsidRDefault="001459A3" w:rsidP="001459A3">
      <w:r w:rsidRPr="001459A3">
        <w:rPr>
          <w:rFonts w:eastAsia="SimSun" w:hint="eastAsia"/>
          <w:lang w:eastAsia="zh-CN"/>
        </w:rPr>
        <w:t>但每一个系统各自专注于一个特定的需求</w:t>
      </w:r>
    </w:p>
    <w:p w14:paraId="434A3D0C" w14:textId="77777777" w:rsidR="001459A3" w:rsidRDefault="001459A3" w:rsidP="001459A3"/>
    <w:p w14:paraId="1214C370" w14:textId="77777777" w:rsidR="001459A3" w:rsidRDefault="001459A3" w:rsidP="001459A3">
      <w:r w:rsidRPr="001459A3">
        <w:rPr>
          <w:rFonts w:eastAsia="SimSun"/>
          <w:lang w:eastAsia="zh-CN"/>
        </w:rPr>
        <w:t>102</w:t>
      </w:r>
    </w:p>
    <w:p w14:paraId="419A5D81" w14:textId="77777777" w:rsidR="001459A3" w:rsidRDefault="001459A3" w:rsidP="001459A3">
      <w:r w:rsidRPr="001459A3">
        <w:rPr>
          <w:rFonts w:eastAsia="SimSun"/>
          <w:lang w:eastAsia="zh-CN"/>
        </w:rPr>
        <w:t>00:05:04,839 --&gt; 00:05:08,119</w:t>
      </w:r>
    </w:p>
    <w:p w14:paraId="5A01F215" w14:textId="00B341EF" w:rsidR="001459A3" w:rsidRDefault="001459A3" w:rsidP="001459A3">
      <w:r w:rsidRPr="001459A3">
        <w:rPr>
          <w:rFonts w:eastAsia="SimSun" w:hint="eastAsia"/>
          <w:lang w:eastAsia="zh-CN"/>
        </w:rPr>
        <w:t>像是</w:t>
      </w:r>
      <w:ins w:id="153" w:author="Jacky Shen" w:date="2015-09-28T17:17:00Z">
        <w:r w:rsidR="00C509F3">
          <w:rPr>
            <w:rFonts w:eastAsia="SimSun"/>
            <w:lang w:eastAsia="zh-CN"/>
          </w:rPr>
          <w:t>播放清单</w:t>
        </w:r>
      </w:ins>
      <w:del w:id="154" w:author="Jacky Shen" w:date="2015-09-28T17:17:00Z">
        <w:r w:rsidRPr="001459A3" w:rsidDel="00C509F3">
          <w:rPr>
            <w:rFonts w:eastAsia="SimSun" w:hint="eastAsia"/>
            <w:lang w:eastAsia="zh-CN"/>
          </w:rPr>
          <w:delText>歌单</w:delText>
        </w:r>
      </w:del>
      <w:r w:rsidRPr="001459A3">
        <w:rPr>
          <w:rFonts w:eastAsia="SimSun" w:hint="eastAsia"/>
          <w:lang w:eastAsia="zh-CN"/>
        </w:rPr>
        <w:t>的管理、</w:t>
      </w:r>
      <w:ins w:id="155" w:author="Jacky Shen" w:date="2015-09-28T17:17:00Z">
        <w:r w:rsidR="00C509F3">
          <w:rPr>
            <w:rFonts w:eastAsia="SimSun"/>
            <w:lang w:eastAsia="zh-CN"/>
          </w:rPr>
          <w:t>搜索</w:t>
        </w:r>
      </w:ins>
      <w:del w:id="156" w:author="Jacky Shen" w:date="2015-09-28T17:17:00Z">
        <w:r w:rsidRPr="001459A3" w:rsidDel="00C509F3">
          <w:rPr>
            <w:rFonts w:eastAsia="SimSun" w:hint="eastAsia"/>
            <w:lang w:eastAsia="zh-CN"/>
          </w:rPr>
          <w:delText>搜寻</w:delText>
        </w:r>
      </w:del>
      <w:r w:rsidRPr="001459A3">
        <w:rPr>
          <w:rFonts w:eastAsia="SimSun" w:hint="eastAsia"/>
          <w:lang w:eastAsia="zh-CN"/>
        </w:rPr>
        <w:t>或</w:t>
      </w:r>
      <w:ins w:id="157" w:author="Jacky Shen" w:date="2015-09-28T17:18:00Z">
        <w:r w:rsidR="00C509F3">
          <w:rPr>
            <w:rFonts w:eastAsia="SimSun"/>
            <w:lang w:eastAsia="zh-CN"/>
          </w:rPr>
          <w:t>监控</w:t>
        </w:r>
      </w:ins>
      <w:del w:id="158" w:author="Jacky Shen" w:date="2015-09-28T17:18:00Z">
        <w:r w:rsidRPr="001459A3" w:rsidDel="00C509F3">
          <w:rPr>
            <w:rFonts w:eastAsia="SimSun" w:hint="eastAsia"/>
            <w:lang w:eastAsia="zh-CN"/>
          </w:rPr>
          <w:delText>检视</w:delText>
        </w:r>
      </w:del>
    </w:p>
    <w:p w14:paraId="17B0EFC4" w14:textId="77777777" w:rsidR="001459A3" w:rsidRDefault="001459A3" w:rsidP="001459A3"/>
    <w:p w14:paraId="79EAE766" w14:textId="77777777" w:rsidR="001459A3" w:rsidRDefault="001459A3" w:rsidP="001459A3">
      <w:r w:rsidRPr="001459A3">
        <w:rPr>
          <w:rFonts w:eastAsia="SimSun"/>
          <w:lang w:eastAsia="zh-CN"/>
        </w:rPr>
        <w:t>103</w:t>
      </w:r>
    </w:p>
    <w:p w14:paraId="43BC32E9" w14:textId="77777777" w:rsidR="001459A3" w:rsidRDefault="001459A3" w:rsidP="001459A3">
      <w:r w:rsidRPr="001459A3">
        <w:rPr>
          <w:rFonts w:eastAsia="SimSun"/>
          <w:lang w:eastAsia="zh-CN"/>
        </w:rPr>
        <w:lastRenderedPageBreak/>
        <w:t>00:05:08,119 --&gt; 00:05:11,969</w:t>
      </w:r>
    </w:p>
    <w:p w14:paraId="25F9DC0E" w14:textId="77777777" w:rsidR="001459A3" w:rsidRDefault="001459A3" w:rsidP="001459A3">
      <w:r w:rsidRPr="001459A3">
        <w:rPr>
          <w:rFonts w:eastAsia="SimSun" w:hint="eastAsia"/>
          <w:lang w:eastAsia="zh-CN"/>
        </w:rPr>
        <w:t>我们以清楚的接口及规则</w:t>
      </w:r>
    </w:p>
    <w:p w14:paraId="7D7BBC88" w14:textId="77777777" w:rsidR="001459A3" w:rsidRDefault="001459A3" w:rsidP="001459A3">
      <w:r w:rsidRPr="001459A3">
        <w:rPr>
          <w:rFonts w:eastAsia="SimSun" w:hint="eastAsia"/>
          <w:lang w:eastAsia="zh-CN"/>
        </w:rPr>
        <w:t>试着让这些需求单纯化而且</w:t>
      </w:r>
      <w:ins w:id="159" w:author="Bill Li" w:date="2015-09-27T20:51:00Z">
        <w:r w:rsidR="00726D1D">
          <w:rPr>
            <w:rFonts w:eastAsia="SimSun" w:hint="eastAsia"/>
            <w:lang w:eastAsia="zh-CN"/>
          </w:rPr>
          <w:t>解耦合</w:t>
        </w:r>
      </w:ins>
      <w:del w:id="160" w:author="Bill Li" w:date="2015-09-27T20:51:00Z">
        <w:r w:rsidRPr="001459A3" w:rsidDel="00726D1D">
          <w:rPr>
            <w:rFonts w:eastAsia="SimSun" w:hint="eastAsia"/>
            <w:lang w:eastAsia="zh-CN"/>
          </w:rPr>
          <w:delText>相互独立</w:delText>
        </w:r>
      </w:del>
    </w:p>
    <w:p w14:paraId="0EFC9722" w14:textId="77777777" w:rsidR="001459A3" w:rsidRDefault="001459A3" w:rsidP="001459A3"/>
    <w:p w14:paraId="0B3EB238" w14:textId="77777777" w:rsidR="001459A3" w:rsidRDefault="001459A3" w:rsidP="001459A3">
      <w:r w:rsidRPr="001459A3">
        <w:rPr>
          <w:rFonts w:eastAsia="SimSun"/>
          <w:lang w:eastAsia="zh-CN"/>
        </w:rPr>
        <w:t>104</w:t>
      </w:r>
    </w:p>
    <w:p w14:paraId="7F47D107" w14:textId="77777777" w:rsidR="001459A3" w:rsidRDefault="001459A3" w:rsidP="001459A3">
      <w:r w:rsidRPr="001459A3">
        <w:rPr>
          <w:rFonts w:eastAsia="SimSun"/>
          <w:lang w:eastAsia="zh-CN"/>
        </w:rPr>
        <w:t>00:05:11,969 --&gt; 00:05:14,430</w:t>
      </w:r>
    </w:p>
    <w:p w14:paraId="012AECB6" w14:textId="77777777" w:rsidR="001459A3" w:rsidRDefault="001459A3" w:rsidP="001459A3">
      <w:r w:rsidRPr="001459A3">
        <w:rPr>
          <w:rFonts w:eastAsia="SimSun" w:hint="eastAsia"/>
          <w:lang w:eastAsia="zh-CN"/>
        </w:rPr>
        <w:t>技术上来说</w:t>
      </w:r>
    </w:p>
    <w:p w14:paraId="66C7BCA2" w14:textId="77777777" w:rsidR="001459A3" w:rsidRDefault="001459A3" w:rsidP="001459A3">
      <w:r w:rsidRPr="001459A3">
        <w:rPr>
          <w:rFonts w:eastAsia="SimSun" w:hint="eastAsia"/>
          <w:lang w:eastAsia="zh-CN"/>
        </w:rPr>
        <w:t>每个系统会都会由一个小队负责</w:t>
      </w:r>
    </w:p>
    <w:p w14:paraId="179C8DBD" w14:textId="77777777" w:rsidR="001459A3" w:rsidRDefault="001459A3" w:rsidP="001459A3"/>
    <w:p w14:paraId="6BF64667" w14:textId="77777777" w:rsidR="001459A3" w:rsidRDefault="001459A3" w:rsidP="001459A3">
      <w:r w:rsidRPr="001459A3">
        <w:rPr>
          <w:rFonts w:eastAsia="SimSun"/>
          <w:lang w:eastAsia="zh-CN"/>
        </w:rPr>
        <w:t>105</w:t>
      </w:r>
    </w:p>
    <w:p w14:paraId="61F7C6D7" w14:textId="77777777" w:rsidR="001459A3" w:rsidRDefault="001459A3" w:rsidP="001459A3">
      <w:r w:rsidRPr="001459A3">
        <w:rPr>
          <w:rFonts w:eastAsia="SimSun"/>
          <w:lang w:eastAsia="zh-CN"/>
        </w:rPr>
        <w:t>00:05:14,430 --&gt; 00:05:16,089</w:t>
      </w:r>
    </w:p>
    <w:p w14:paraId="799415D2" w14:textId="77777777" w:rsidR="001459A3" w:rsidRDefault="001459A3" w:rsidP="001459A3">
      <w:r w:rsidRPr="001459A3">
        <w:rPr>
          <w:rFonts w:eastAsia="SimSun" w:hint="eastAsia"/>
          <w:lang w:eastAsia="zh-CN"/>
        </w:rPr>
        <w:t>事实上</w:t>
      </w:r>
    </w:p>
    <w:p w14:paraId="411612D3" w14:textId="77777777" w:rsidR="001459A3" w:rsidRDefault="001459A3" w:rsidP="001459A3">
      <w:r w:rsidRPr="001459A3">
        <w:rPr>
          <w:rFonts w:eastAsia="SimSun" w:hint="eastAsia"/>
          <w:lang w:eastAsia="zh-CN"/>
        </w:rPr>
        <w:t>大多数的小队会负责好几个系统</w:t>
      </w:r>
    </w:p>
    <w:p w14:paraId="06DCF41C" w14:textId="77777777" w:rsidR="001459A3" w:rsidRDefault="001459A3" w:rsidP="001459A3"/>
    <w:p w14:paraId="658D8646" w14:textId="77777777" w:rsidR="001459A3" w:rsidRDefault="001459A3" w:rsidP="001459A3">
      <w:r w:rsidRPr="001459A3">
        <w:rPr>
          <w:rFonts w:eastAsia="SimSun"/>
          <w:lang w:eastAsia="zh-CN"/>
        </w:rPr>
        <w:t>106</w:t>
      </w:r>
    </w:p>
    <w:p w14:paraId="01651CCD" w14:textId="77777777" w:rsidR="001459A3" w:rsidRDefault="001459A3" w:rsidP="001459A3">
      <w:r w:rsidRPr="001459A3">
        <w:rPr>
          <w:rFonts w:eastAsia="SimSun"/>
          <w:lang w:eastAsia="zh-CN"/>
        </w:rPr>
        <w:t>00:05:16,089 --&gt; 00:05:18,659</w:t>
      </w:r>
    </w:p>
    <w:p w14:paraId="1F0E9122" w14:textId="77777777" w:rsidR="001459A3" w:rsidRDefault="001459A3" w:rsidP="001459A3">
      <w:r w:rsidRPr="001459A3">
        <w:rPr>
          <w:rFonts w:eastAsia="SimSun" w:hint="eastAsia"/>
          <w:lang w:eastAsia="zh-CN"/>
        </w:rPr>
        <w:t>但我们有一个「内部</w:t>
      </w:r>
      <w:ins w:id="161" w:author="Bill Li" w:date="2015-09-27T20:52:00Z">
        <w:r w:rsidR="00726D1D">
          <w:rPr>
            <w:rFonts w:eastAsia="SimSun" w:hint="eastAsia"/>
            <w:lang w:eastAsia="zh-CN"/>
          </w:rPr>
          <w:t>开源</w:t>
        </w:r>
      </w:ins>
      <w:del w:id="162" w:author="Bill Li" w:date="2015-09-27T20:52:00Z">
        <w:r w:rsidRPr="001459A3" w:rsidDel="00726D1D">
          <w:rPr>
            <w:rFonts w:eastAsia="SimSun" w:hint="eastAsia"/>
            <w:lang w:eastAsia="zh-CN"/>
          </w:rPr>
          <w:delText>开放原始码</w:delText>
        </w:r>
      </w:del>
      <w:r w:rsidRPr="001459A3">
        <w:rPr>
          <w:rFonts w:eastAsia="SimSun" w:hint="eastAsia"/>
          <w:lang w:eastAsia="zh-CN"/>
        </w:rPr>
        <w:t>」模式</w:t>
      </w:r>
    </w:p>
    <w:p w14:paraId="0CE282B9" w14:textId="77777777" w:rsidR="001459A3" w:rsidRDefault="001459A3" w:rsidP="001459A3"/>
    <w:p w14:paraId="68BDA91E" w14:textId="77777777" w:rsidR="001459A3" w:rsidRDefault="001459A3" w:rsidP="001459A3">
      <w:r w:rsidRPr="001459A3">
        <w:rPr>
          <w:rFonts w:eastAsia="SimSun"/>
          <w:lang w:eastAsia="zh-CN"/>
        </w:rPr>
        <w:t>107</w:t>
      </w:r>
    </w:p>
    <w:p w14:paraId="4F0DC50B" w14:textId="77777777" w:rsidR="001459A3" w:rsidRDefault="001459A3" w:rsidP="001459A3">
      <w:r w:rsidRPr="001459A3">
        <w:rPr>
          <w:rFonts w:eastAsia="SimSun"/>
          <w:lang w:eastAsia="zh-CN"/>
        </w:rPr>
        <w:t>00:05:18,659 --&gt; 00:05:21,529</w:t>
      </w:r>
    </w:p>
    <w:p w14:paraId="5E4D10C2" w14:textId="77777777" w:rsidR="001459A3" w:rsidRDefault="001459A3" w:rsidP="001459A3">
      <w:r w:rsidRPr="001459A3">
        <w:rPr>
          <w:rFonts w:eastAsia="SimSun" w:hint="eastAsia"/>
          <w:lang w:eastAsia="zh-CN"/>
        </w:rPr>
        <w:t>而我们的文化重视分享更甚于拥有</w:t>
      </w:r>
    </w:p>
    <w:p w14:paraId="4D88D38B" w14:textId="77777777" w:rsidR="001459A3" w:rsidRDefault="001459A3" w:rsidP="001459A3"/>
    <w:p w14:paraId="15285902" w14:textId="77777777" w:rsidR="001459A3" w:rsidRDefault="001459A3" w:rsidP="001459A3">
      <w:r w:rsidRPr="001459A3">
        <w:rPr>
          <w:rFonts w:eastAsia="SimSun"/>
          <w:lang w:eastAsia="zh-CN"/>
        </w:rPr>
        <w:t>108</w:t>
      </w:r>
    </w:p>
    <w:p w14:paraId="47EB6F94" w14:textId="77777777" w:rsidR="001459A3" w:rsidRDefault="001459A3" w:rsidP="001459A3">
      <w:r w:rsidRPr="001459A3">
        <w:rPr>
          <w:rFonts w:eastAsia="SimSun"/>
          <w:lang w:eastAsia="zh-CN"/>
        </w:rPr>
        <w:t>00:05:21,529 --&gt; 00:05:24,589</w:t>
      </w:r>
    </w:p>
    <w:p w14:paraId="2E24500B" w14:textId="77777777" w:rsidR="001459A3" w:rsidRDefault="001459A3" w:rsidP="001459A3">
      <w:r w:rsidRPr="001459A3">
        <w:rPr>
          <w:rFonts w:eastAsia="SimSun" w:hint="eastAsia"/>
          <w:lang w:eastAsia="zh-CN"/>
        </w:rPr>
        <w:t>试想我们的第一小队需要在系统</w:t>
      </w:r>
      <w:r w:rsidRPr="001459A3">
        <w:rPr>
          <w:rFonts w:eastAsia="SimSun"/>
          <w:lang w:eastAsia="zh-CN"/>
        </w:rPr>
        <w:t>B</w:t>
      </w:r>
      <w:r w:rsidRPr="001459A3">
        <w:rPr>
          <w:rFonts w:eastAsia="SimSun" w:hint="eastAsia"/>
          <w:lang w:eastAsia="zh-CN"/>
        </w:rPr>
        <w:t>完成某件事</w:t>
      </w:r>
    </w:p>
    <w:p w14:paraId="421F7037" w14:textId="77777777" w:rsidR="001459A3" w:rsidRDefault="001459A3" w:rsidP="001459A3"/>
    <w:p w14:paraId="4B20CCFD" w14:textId="77777777" w:rsidR="001459A3" w:rsidRDefault="001459A3" w:rsidP="001459A3">
      <w:r w:rsidRPr="001459A3">
        <w:rPr>
          <w:rFonts w:eastAsia="SimSun"/>
          <w:lang w:eastAsia="zh-CN"/>
        </w:rPr>
        <w:t>109</w:t>
      </w:r>
    </w:p>
    <w:p w14:paraId="4464EC0A" w14:textId="77777777" w:rsidR="001459A3" w:rsidRDefault="001459A3" w:rsidP="001459A3">
      <w:r w:rsidRPr="001459A3">
        <w:rPr>
          <w:rFonts w:eastAsia="SimSun"/>
          <w:lang w:eastAsia="zh-CN"/>
        </w:rPr>
        <w:t>00:05:24,589 --&gt; 00:05:26,849</w:t>
      </w:r>
    </w:p>
    <w:p w14:paraId="6EC00536" w14:textId="77777777" w:rsidR="001459A3" w:rsidRDefault="001459A3" w:rsidP="001459A3">
      <w:r w:rsidRPr="001459A3">
        <w:rPr>
          <w:rFonts w:eastAsia="SimSun" w:hint="eastAsia"/>
          <w:lang w:eastAsia="zh-CN"/>
        </w:rPr>
        <w:t>但第二小队对系统</w:t>
      </w:r>
      <w:r w:rsidRPr="001459A3">
        <w:rPr>
          <w:rFonts w:eastAsia="SimSun"/>
          <w:lang w:eastAsia="zh-CN"/>
        </w:rPr>
        <w:t>B</w:t>
      </w:r>
      <w:r w:rsidRPr="001459A3">
        <w:rPr>
          <w:rFonts w:eastAsia="SimSun" w:hint="eastAsia"/>
          <w:lang w:eastAsia="zh-CN"/>
        </w:rPr>
        <w:t>的程序撰写比较在行</w:t>
      </w:r>
    </w:p>
    <w:p w14:paraId="5794D0B1" w14:textId="77777777" w:rsidR="001459A3" w:rsidRDefault="001459A3" w:rsidP="001459A3"/>
    <w:p w14:paraId="0316FBAF" w14:textId="77777777" w:rsidR="001459A3" w:rsidRDefault="001459A3" w:rsidP="001459A3">
      <w:r w:rsidRPr="001459A3">
        <w:rPr>
          <w:rFonts w:eastAsia="SimSun"/>
          <w:lang w:eastAsia="zh-CN"/>
        </w:rPr>
        <w:t>110</w:t>
      </w:r>
    </w:p>
    <w:p w14:paraId="23C212D6" w14:textId="77777777" w:rsidR="001459A3" w:rsidRDefault="001459A3" w:rsidP="001459A3">
      <w:r w:rsidRPr="001459A3">
        <w:rPr>
          <w:rFonts w:eastAsia="SimSun"/>
          <w:lang w:eastAsia="zh-CN"/>
        </w:rPr>
        <w:t>00:05:26,849 --&gt; 00:05:29,020</w:t>
      </w:r>
    </w:p>
    <w:p w14:paraId="6759604D" w14:textId="77777777" w:rsidR="001459A3" w:rsidRDefault="001459A3" w:rsidP="001459A3">
      <w:r w:rsidRPr="001459A3">
        <w:rPr>
          <w:rFonts w:eastAsia="SimSun" w:hint="eastAsia"/>
          <w:lang w:eastAsia="zh-CN"/>
        </w:rPr>
        <w:t>通常第一小队会请第二小队协助处理</w:t>
      </w:r>
    </w:p>
    <w:p w14:paraId="6AD06288" w14:textId="77777777" w:rsidR="001459A3" w:rsidRDefault="001459A3" w:rsidP="001459A3"/>
    <w:p w14:paraId="5760DF36" w14:textId="77777777" w:rsidR="001459A3" w:rsidRDefault="001459A3" w:rsidP="001459A3">
      <w:r w:rsidRPr="001459A3">
        <w:rPr>
          <w:rFonts w:eastAsia="SimSun"/>
          <w:lang w:eastAsia="zh-CN"/>
        </w:rPr>
        <w:t>111</w:t>
      </w:r>
    </w:p>
    <w:p w14:paraId="3A5FF25C" w14:textId="77777777" w:rsidR="001459A3" w:rsidRDefault="001459A3" w:rsidP="001459A3">
      <w:r w:rsidRPr="001459A3">
        <w:rPr>
          <w:rFonts w:eastAsia="SimSun"/>
          <w:lang w:eastAsia="zh-CN"/>
        </w:rPr>
        <w:t>00:05:29,020 --&gt; 00:05:32,629</w:t>
      </w:r>
    </w:p>
    <w:p w14:paraId="0DE181CD" w14:textId="77777777" w:rsidR="001459A3" w:rsidRDefault="001459A3" w:rsidP="001459A3">
      <w:r w:rsidRPr="001459A3">
        <w:rPr>
          <w:rFonts w:eastAsia="SimSun" w:hint="eastAsia"/>
          <w:lang w:eastAsia="zh-CN"/>
        </w:rPr>
        <w:t>然而，如果第二小队没有时间</w:t>
      </w:r>
    </w:p>
    <w:p w14:paraId="1F3D48CD" w14:textId="77777777" w:rsidR="001459A3" w:rsidRDefault="001459A3" w:rsidP="001459A3">
      <w:r w:rsidRPr="001459A3">
        <w:rPr>
          <w:rFonts w:eastAsia="SimSun" w:hint="eastAsia"/>
          <w:lang w:eastAsia="zh-CN"/>
        </w:rPr>
        <w:t>或他们有其他更重要的任务</w:t>
      </w:r>
    </w:p>
    <w:p w14:paraId="0D1EA436" w14:textId="77777777" w:rsidR="001459A3" w:rsidRDefault="001459A3" w:rsidP="001459A3"/>
    <w:p w14:paraId="6B8E66E2" w14:textId="77777777" w:rsidR="001459A3" w:rsidRDefault="001459A3" w:rsidP="001459A3">
      <w:r w:rsidRPr="001459A3">
        <w:rPr>
          <w:rFonts w:eastAsia="SimSun"/>
          <w:lang w:eastAsia="zh-CN"/>
        </w:rPr>
        <w:t>112</w:t>
      </w:r>
    </w:p>
    <w:p w14:paraId="510DDFF1" w14:textId="77777777" w:rsidR="001459A3" w:rsidRDefault="001459A3" w:rsidP="001459A3">
      <w:r w:rsidRPr="001459A3">
        <w:rPr>
          <w:rFonts w:eastAsia="SimSun"/>
          <w:lang w:eastAsia="zh-CN"/>
        </w:rPr>
        <w:t>00:05:32,629 --&gt; 00:05:35,240</w:t>
      </w:r>
    </w:p>
    <w:p w14:paraId="1C54F380" w14:textId="77777777" w:rsidR="001459A3" w:rsidRDefault="001459A3" w:rsidP="001459A3">
      <w:r w:rsidRPr="001459A3">
        <w:rPr>
          <w:rFonts w:eastAsia="SimSun" w:hint="eastAsia"/>
          <w:lang w:eastAsia="zh-CN"/>
        </w:rPr>
        <w:t>第一小队不必等待…</w:t>
      </w:r>
    </w:p>
    <w:p w14:paraId="020E2BE7" w14:textId="77777777" w:rsidR="001459A3" w:rsidRDefault="001459A3" w:rsidP="001459A3"/>
    <w:p w14:paraId="74B6EB72" w14:textId="77777777" w:rsidR="001459A3" w:rsidRDefault="001459A3" w:rsidP="001459A3">
      <w:r w:rsidRPr="001459A3">
        <w:rPr>
          <w:rFonts w:eastAsia="SimSun"/>
          <w:lang w:eastAsia="zh-CN"/>
        </w:rPr>
        <w:t>113</w:t>
      </w:r>
    </w:p>
    <w:p w14:paraId="28736CE7" w14:textId="77777777" w:rsidR="001459A3" w:rsidRDefault="001459A3" w:rsidP="001459A3">
      <w:r w:rsidRPr="001459A3">
        <w:rPr>
          <w:rFonts w:eastAsia="SimSun"/>
          <w:lang w:eastAsia="zh-CN"/>
        </w:rPr>
        <w:t>00:05:35,240 --&gt; 00:05:36,289</w:t>
      </w:r>
    </w:p>
    <w:p w14:paraId="6F25A777" w14:textId="77777777" w:rsidR="001459A3" w:rsidRDefault="001459A3" w:rsidP="001459A3">
      <w:r w:rsidRPr="001459A3">
        <w:rPr>
          <w:rFonts w:eastAsia="SimSun" w:hint="eastAsia"/>
          <w:lang w:eastAsia="zh-CN"/>
        </w:rPr>
        <w:t>我们讨厌等待</w:t>
      </w:r>
    </w:p>
    <w:p w14:paraId="1296805C" w14:textId="77777777" w:rsidR="001459A3" w:rsidRDefault="001459A3" w:rsidP="001459A3"/>
    <w:p w14:paraId="32C71447" w14:textId="77777777" w:rsidR="001459A3" w:rsidRDefault="001459A3" w:rsidP="001459A3">
      <w:r w:rsidRPr="001459A3">
        <w:rPr>
          <w:rFonts w:eastAsia="SimSun"/>
          <w:lang w:eastAsia="zh-CN"/>
        </w:rPr>
        <w:t>114</w:t>
      </w:r>
    </w:p>
    <w:p w14:paraId="1A61ACE1" w14:textId="77777777" w:rsidR="001459A3" w:rsidRDefault="001459A3" w:rsidP="001459A3">
      <w:r w:rsidRPr="001459A3">
        <w:rPr>
          <w:rFonts w:eastAsia="SimSun"/>
          <w:lang w:eastAsia="zh-CN"/>
        </w:rPr>
        <w:t>00:05:36,289 --&gt; 00:05:39,249</w:t>
      </w:r>
    </w:p>
    <w:p w14:paraId="3031F959" w14:textId="77777777" w:rsidR="001459A3" w:rsidRDefault="00726D1D" w:rsidP="001459A3">
      <w:ins w:id="163" w:author="Bill Li" w:date="2015-09-27T20:53:00Z">
        <w:r>
          <w:rPr>
            <w:rFonts w:eastAsia="SimSun" w:hint="eastAsia"/>
            <w:lang w:eastAsia="zh-CN"/>
          </w:rPr>
          <w:t>反而</w:t>
        </w:r>
      </w:ins>
      <w:del w:id="164" w:author="Bill Li" w:date="2015-09-27T20:53:00Z">
        <w:r w:rsidR="001459A3" w:rsidRPr="001459A3" w:rsidDel="00726D1D">
          <w:rPr>
            <w:rFonts w:eastAsia="SimSun" w:hint="eastAsia"/>
            <w:lang w:eastAsia="zh-CN"/>
          </w:rPr>
          <w:delText>相对地</w:delText>
        </w:r>
      </w:del>
      <w:r w:rsidR="001459A3" w:rsidRPr="001459A3">
        <w:rPr>
          <w:rFonts w:eastAsia="SimSun" w:hint="eastAsia"/>
          <w:lang w:eastAsia="zh-CN"/>
        </w:rPr>
        <w:t>，我们鼓励继续进行</w:t>
      </w:r>
    </w:p>
    <w:p w14:paraId="08379B5C" w14:textId="77777777" w:rsidR="001459A3" w:rsidRDefault="001459A3" w:rsidP="001459A3">
      <w:r w:rsidRPr="001459A3">
        <w:rPr>
          <w:rFonts w:eastAsia="SimSun" w:hint="eastAsia"/>
          <w:lang w:eastAsia="zh-CN"/>
        </w:rPr>
        <w:t>由第一小队自行去写</w:t>
      </w:r>
      <w:ins w:id="165" w:author="Bill Li" w:date="2015-09-27T20:54:00Z">
        <w:r w:rsidR="00726D1D">
          <w:rPr>
            <w:rFonts w:eastAsia="SimSun" w:hint="eastAsia"/>
            <w:lang w:eastAsia="zh-CN"/>
          </w:rPr>
          <w:t>代码</w:t>
        </w:r>
      </w:ins>
      <w:del w:id="166" w:author="Bill Li" w:date="2015-09-27T20:54:00Z">
        <w:r w:rsidRPr="001459A3" w:rsidDel="00726D1D">
          <w:rPr>
            <w:rFonts w:eastAsia="SimSun" w:hint="eastAsia"/>
            <w:lang w:eastAsia="zh-CN"/>
          </w:rPr>
          <w:delText>程序</w:delText>
        </w:r>
      </w:del>
    </w:p>
    <w:p w14:paraId="584FCB99" w14:textId="77777777" w:rsidR="001459A3" w:rsidRDefault="001459A3" w:rsidP="001459A3"/>
    <w:p w14:paraId="084288BF" w14:textId="77777777" w:rsidR="001459A3" w:rsidRDefault="001459A3" w:rsidP="001459A3">
      <w:r w:rsidRPr="001459A3">
        <w:rPr>
          <w:rFonts w:eastAsia="SimSun"/>
          <w:lang w:eastAsia="zh-CN"/>
        </w:rPr>
        <w:t>115</w:t>
      </w:r>
    </w:p>
    <w:p w14:paraId="7B84CAE5" w14:textId="77777777" w:rsidR="001459A3" w:rsidRDefault="001459A3" w:rsidP="001459A3">
      <w:r w:rsidRPr="001459A3">
        <w:rPr>
          <w:rFonts w:eastAsia="SimSun"/>
          <w:lang w:eastAsia="zh-CN"/>
        </w:rPr>
        <w:t>00:05:39,249 --&gt; 00:05:41,619</w:t>
      </w:r>
    </w:p>
    <w:p w14:paraId="3068A648" w14:textId="77F517B5" w:rsidR="001459A3" w:rsidRDefault="001459A3" w:rsidP="001459A3">
      <w:r w:rsidRPr="001459A3">
        <w:rPr>
          <w:rFonts w:eastAsia="SimSun" w:hint="eastAsia"/>
          <w:lang w:eastAsia="zh-CN"/>
        </w:rPr>
        <w:t>之后再请第二小队</w:t>
      </w:r>
      <w:ins w:id="167" w:author="Jacky Shen" w:date="2015-09-28T17:18:00Z">
        <w:r w:rsidR="00C509F3">
          <w:rPr>
            <w:rFonts w:eastAsia="SimSun"/>
            <w:lang w:eastAsia="zh-CN"/>
          </w:rPr>
          <w:t>评审</w:t>
        </w:r>
      </w:ins>
      <w:del w:id="168" w:author="Jacky Shen" w:date="2015-09-28T17:18:00Z">
        <w:r w:rsidRPr="001459A3" w:rsidDel="00C509F3">
          <w:rPr>
            <w:rFonts w:eastAsia="SimSun" w:hint="eastAsia"/>
            <w:lang w:eastAsia="zh-CN"/>
          </w:rPr>
          <w:delText>审查</w:delText>
        </w:r>
      </w:del>
      <w:ins w:id="169" w:author="Bill Li" w:date="2015-09-27T20:53:00Z">
        <w:r w:rsidR="00726D1D">
          <w:rPr>
            <w:rFonts w:eastAsia="SimSun" w:hint="eastAsia"/>
            <w:lang w:eastAsia="zh-CN"/>
          </w:rPr>
          <w:t>改动</w:t>
        </w:r>
      </w:ins>
    </w:p>
    <w:p w14:paraId="39BFF1FF" w14:textId="77777777" w:rsidR="001459A3" w:rsidRDefault="001459A3" w:rsidP="001459A3"/>
    <w:p w14:paraId="13B39550" w14:textId="77777777" w:rsidR="001459A3" w:rsidRDefault="001459A3" w:rsidP="001459A3">
      <w:r w:rsidRPr="001459A3">
        <w:rPr>
          <w:rFonts w:eastAsia="SimSun"/>
          <w:lang w:eastAsia="zh-CN"/>
        </w:rPr>
        <w:t>116</w:t>
      </w:r>
    </w:p>
    <w:p w14:paraId="6B73D116" w14:textId="77777777" w:rsidR="001459A3" w:rsidRDefault="001459A3" w:rsidP="001459A3">
      <w:r w:rsidRPr="001459A3">
        <w:rPr>
          <w:rFonts w:eastAsia="SimSun"/>
          <w:lang w:eastAsia="zh-CN"/>
        </w:rPr>
        <w:t>00:05:41,619 --&gt; 00:05:45,649</w:t>
      </w:r>
    </w:p>
    <w:p w14:paraId="55292D94" w14:textId="77777777" w:rsidR="001459A3" w:rsidRDefault="001459A3" w:rsidP="001459A3">
      <w:r w:rsidRPr="001459A3">
        <w:rPr>
          <w:rFonts w:eastAsia="SimSun" w:hint="eastAsia"/>
          <w:lang w:eastAsia="zh-CN"/>
        </w:rPr>
        <w:t>所以任何人都可以修改程序</w:t>
      </w:r>
    </w:p>
    <w:p w14:paraId="27C678E2" w14:textId="77777777" w:rsidR="001459A3" w:rsidRDefault="001459A3" w:rsidP="001459A3">
      <w:r w:rsidRPr="001459A3">
        <w:rPr>
          <w:rFonts w:eastAsia="SimSun" w:hint="eastAsia"/>
          <w:lang w:eastAsia="zh-CN"/>
        </w:rPr>
        <w:t>但我们有一个同侪</w:t>
      </w:r>
      <w:ins w:id="170" w:author="Bill Li" w:date="2015-09-27T20:54:00Z">
        <w:r w:rsidR="00726D1D">
          <w:rPr>
            <w:rFonts w:eastAsia="SimSun" w:hint="eastAsia"/>
            <w:lang w:eastAsia="zh-CN"/>
          </w:rPr>
          <w:t>代码</w:t>
        </w:r>
      </w:ins>
      <w:del w:id="171" w:author="Bill Li" w:date="2015-09-27T20:54:00Z">
        <w:r w:rsidRPr="001459A3" w:rsidDel="00726D1D">
          <w:rPr>
            <w:rFonts w:eastAsia="SimSun" w:hint="eastAsia"/>
            <w:lang w:eastAsia="zh-CN"/>
          </w:rPr>
          <w:delText>程序</w:delText>
        </w:r>
      </w:del>
      <w:ins w:id="172" w:author="Bill Li" w:date="2015-09-27T20:54:00Z">
        <w:r w:rsidR="00726D1D">
          <w:rPr>
            <w:rFonts w:eastAsia="SimSun" w:hint="eastAsia"/>
            <w:lang w:eastAsia="zh-CN"/>
          </w:rPr>
          <w:t>评审</w:t>
        </w:r>
      </w:ins>
      <w:del w:id="173" w:author="Bill Li" w:date="2015-09-27T20:54:00Z">
        <w:r w:rsidRPr="001459A3" w:rsidDel="00726D1D">
          <w:rPr>
            <w:rFonts w:eastAsia="SimSun" w:hint="eastAsia"/>
            <w:lang w:eastAsia="zh-CN"/>
          </w:rPr>
          <w:delText>审查</w:delText>
        </w:r>
      </w:del>
      <w:r w:rsidRPr="001459A3">
        <w:rPr>
          <w:rFonts w:eastAsia="SimSun" w:hint="eastAsia"/>
          <w:lang w:eastAsia="zh-CN"/>
        </w:rPr>
        <w:t>的文化</w:t>
      </w:r>
    </w:p>
    <w:p w14:paraId="04184215" w14:textId="77777777" w:rsidR="001459A3" w:rsidRDefault="001459A3" w:rsidP="001459A3"/>
    <w:p w14:paraId="31ABDA26" w14:textId="77777777" w:rsidR="001459A3" w:rsidRDefault="001459A3" w:rsidP="001459A3">
      <w:r w:rsidRPr="001459A3">
        <w:rPr>
          <w:rFonts w:eastAsia="SimSun"/>
          <w:lang w:eastAsia="zh-CN"/>
        </w:rPr>
        <w:t>117</w:t>
      </w:r>
    </w:p>
    <w:p w14:paraId="28DCB853" w14:textId="77777777" w:rsidR="001459A3" w:rsidRDefault="001459A3" w:rsidP="001459A3">
      <w:r w:rsidRPr="001459A3">
        <w:rPr>
          <w:rFonts w:eastAsia="SimSun"/>
          <w:lang w:eastAsia="zh-CN"/>
        </w:rPr>
        <w:t>00:05:45,649 --&gt; 00:05:48,009</w:t>
      </w:r>
    </w:p>
    <w:p w14:paraId="36981DCC" w14:textId="77777777" w:rsidR="001459A3" w:rsidRDefault="001459A3" w:rsidP="001459A3">
      <w:r w:rsidRPr="001459A3">
        <w:rPr>
          <w:rFonts w:eastAsia="SimSun" w:hint="eastAsia"/>
          <w:lang w:eastAsia="zh-CN"/>
        </w:rPr>
        <w:t>这有助于质量的改善，更重要的是</w:t>
      </w:r>
    </w:p>
    <w:p w14:paraId="04BBE631" w14:textId="77777777" w:rsidR="001459A3" w:rsidRDefault="001459A3" w:rsidP="001459A3"/>
    <w:p w14:paraId="377A996D" w14:textId="77777777" w:rsidR="001459A3" w:rsidRDefault="001459A3" w:rsidP="001459A3">
      <w:r w:rsidRPr="001459A3">
        <w:rPr>
          <w:rFonts w:eastAsia="SimSun"/>
          <w:lang w:eastAsia="zh-CN"/>
        </w:rPr>
        <w:t>118</w:t>
      </w:r>
    </w:p>
    <w:p w14:paraId="755CCA34" w14:textId="77777777" w:rsidR="001459A3" w:rsidRDefault="001459A3" w:rsidP="001459A3">
      <w:r w:rsidRPr="001459A3">
        <w:rPr>
          <w:rFonts w:eastAsia="SimSun"/>
          <w:lang w:eastAsia="zh-CN"/>
        </w:rPr>
        <w:t>00:05:48,009 --&gt; 00:05:49,240</w:t>
      </w:r>
    </w:p>
    <w:p w14:paraId="03C62468" w14:textId="109B6934" w:rsidR="001459A3" w:rsidRDefault="001459A3" w:rsidP="001459A3">
      <w:r w:rsidRPr="001459A3">
        <w:rPr>
          <w:rFonts w:eastAsia="SimSun" w:hint="eastAsia"/>
          <w:lang w:eastAsia="zh-CN"/>
        </w:rPr>
        <w:t>知识的</w:t>
      </w:r>
      <w:ins w:id="174" w:author="Jacky Shen" w:date="2015-09-28T17:18:00Z">
        <w:r w:rsidR="00C509F3">
          <w:rPr>
            <w:rFonts w:eastAsia="SimSun"/>
            <w:lang w:eastAsia="zh-CN"/>
          </w:rPr>
          <w:t>传</w:t>
        </w:r>
      </w:ins>
      <w:del w:id="175" w:author="Jacky Shen" w:date="2015-09-28T17:18:00Z">
        <w:r w:rsidRPr="001459A3" w:rsidDel="00C509F3">
          <w:rPr>
            <w:rFonts w:eastAsia="SimSun" w:hint="eastAsia"/>
            <w:lang w:eastAsia="zh-CN"/>
          </w:rPr>
          <w:delText>散</w:delText>
        </w:r>
      </w:del>
      <w:r w:rsidRPr="001459A3">
        <w:rPr>
          <w:rFonts w:eastAsia="SimSun" w:hint="eastAsia"/>
          <w:lang w:eastAsia="zh-CN"/>
        </w:rPr>
        <w:t>播</w:t>
      </w:r>
    </w:p>
    <w:p w14:paraId="636F5277" w14:textId="77777777" w:rsidR="001459A3" w:rsidRDefault="001459A3" w:rsidP="001459A3"/>
    <w:p w14:paraId="40BB9146" w14:textId="77777777" w:rsidR="001459A3" w:rsidRDefault="001459A3" w:rsidP="001459A3">
      <w:r w:rsidRPr="001459A3">
        <w:rPr>
          <w:rFonts w:eastAsia="SimSun"/>
          <w:lang w:eastAsia="zh-CN"/>
        </w:rPr>
        <w:t>119</w:t>
      </w:r>
    </w:p>
    <w:p w14:paraId="76C0EF70" w14:textId="77777777" w:rsidR="001459A3" w:rsidRDefault="001459A3" w:rsidP="001459A3">
      <w:r w:rsidRPr="001459A3">
        <w:rPr>
          <w:rFonts w:eastAsia="SimSun"/>
          <w:lang w:eastAsia="zh-CN"/>
        </w:rPr>
        <w:t>00:05:49,240 --&gt; 00:05:52,419</w:t>
      </w:r>
    </w:p>
    <w:p w14:paraId="62AE80B0" w14:textId="77777777" w:rsidR="001459A3" w:rsidRDefault="001459A3" w:rsidP="001459A3">
      <w:r w:rsidRPr="001459A3">
        <w:rPr>
          <w:rFonts w:eastAsia="SimSun" w:hint="eastAsia"/>
          <w:lang w:eastAsia="zh-CN"/>
        </w:rPr>
        <w:t>随着时间累积</w:t>
      </w:r>
    </w:p>
    <w:p w14:paraId="5B8BDA72" w14:textId="77777777" w:rsidR="001459A3" w:rsidRDefault="001459A3" w:rsidP="001459A3">
      <w:r w:rsidRPr="001459A3">
        <w:rPr>
          <w:rFonts w:eastAsia="SimSun" w:hint="eastAsia"/>
          <w:lang w:eastAsia="zh-CN"/>
        </w:rPr>
        <w:t>我们已经发展出一些设计</w:t>
      </w:r>
      <w:ins w:id="176" w:author="Bill Li" w:date="2015-09-27T20:55:00Z">
        <w:r w:rsidR="00726D1D">
          <w:rPr>
            <w:rFonts w:eastAsia="SimSun" w:hint="eastAsia"/>
            <w:lang w:eastAsia="zh-CN"/>
          </w:rPr>
          <w:t>指引</w:t>
        </w:r>
      </w:ins>
      <w:del w:id="177" w:author="Bill Li" w:date="2015-09-27T20:55:00Z">
        <w:r w:rsidRPr="001459A3" w:rsidDel="00726D1D">
          <w:rPr>
            <w:rFonts w:eastAsia="SimSun" w:hint="eastAsia"/>
            <w:lang w:eastAsia="zh-CN"/>
          </w:rPr>
          <w:delText>方针</w:delText>
        </w:r>
      </w:del>
    </w:p>
    <w:p w14:paraId="1F482095" w14:textId="77777777" w:rsidR="001459A3" w:rsidRDefault="001459A3" w:rsidP="001459A3"/>
    <w:p w14:paraId="2D16AD73" w14:textId="77777777" w:rsidR="001459A3" w:rsidRDefault="001459A3" w:rsidP="001459A3">
      <w:r w:rsidRPr="001459A3">
        <w:rPr>
          <w:rFonts w:eastAsia="SimSun"/>
          <w:lang w:eastAsia="zh-CN"/>
        </w:rPr>
        <w:t>120</w:t>
      </w:r>
    </w:p>
    <w:p w14:paraId="5A08ECE4" w14:textId="77777777" w:rsidR="001459A3" w:rsidRDefault="001459A3" w:rsidP="001459A3">
      <w:r w:rsidRPr="001459A3">
        <w:rPr>
          <w:rFonts w:eastAsia="SimSun"/>
          <w:lang w:eastAsia="zh-CN"/>
        </w:rPr>
        <w:t>00:05:52,419 --&gt; 00:05:54,969</w:t>
      </w:r>
    </w:p>
    <w:p w14:paraId="2374D80C" w14:textId="77777777" w:rsidR="001459A3" w:rsidRDefault="00726D1D" w:rsidP="001459A3">
      <w:ins w:id="178" w:author="Bill Li" w:date="2015-09-27T20:55:00Z">
        <w:r>
          <w:rPr>
            <w:rFonts w:eastAsia="SimSun" w:hint="eastAsia"/>
            <w:lang w:eastAsia="zh-CN"/>
          </w:rPr>
          <w:lastRenderedPageBreak/>
          <w:t>代码规范</w:t>
        </w:r>
      </w:ins>
      <w:del w:id="179" w:author="Bill Li" w:date="2015-09-27T20:55:00Z">
        <w:r w:rsidR="001459A3" w:rsidRPr="001459A3" w:rsidDel="00726D1D">
          <w:rPr>
            <w:rFonts w:eastAsia="SimSun" w:hint="eastAsia"/>
            <w:lang w:eastAsia="zh-CN"/>
          </w:rPr>
          <w:delText>写程序的标准</w:delText>
        </w:r>
      </w:del>
      <w:r w:rsidR="001459A3" w:rsidRPr="001459A3">
        <w:rPr>
          <w:rFonts w:eastAsia="SimSun" w:hint="eastAsia"/>
          <w:lang w:eastAsia="zh-CN"/>
        </w:rPr>
        <w:t>以及其他</w:t>
      </w:r>
    </w:p>
    <w:p w14:paraId="54910971" w14:textId="77777777" w:rsidR="001459A3" w:rsidRDefault="001459A3" w:rsidP="001459A3">
      <w:r w:rsidRPr="001459A3">
        <w:rPr>
          <w:rFonts w:eastAsia="SimSun" w:hint="eastAsia"/>
          <w:lang w:eastAsia="zh-CN"/>
        </w:rPr>
        <w:t>来降低</w:t>
      </w:r>
      <w:ins w:id="180" w:author="Bill Li" w:date="2015-09-27T20:55:00Z">
        <w:r w:rsidR="00726D1D">
          <w:rPr>
            <w:rFonts w:eastAsia="SimSun" w:hint="eastAsia"/>
            <w:lang w:eastAsia="zh-CN"/>
          </w:rPr>
          <w:t>工程上</w:t>
        </w:r>
      </w:ins>
      <w:del w:id="181" w:author="Bill Li" w:date="2015-09-27T20:55:00Z">
        <w:r w:rsidRPr="001459A3" w:rsidDel="00726D1D">
          <w:rPr>
            <w:rFonts w:eastAsia="SimSun" w:hint="eastAsia"/>
            <w:lang w:eastAsia="zh-CN"/>
          </w:rPr>
          <w:delText>工作上</w:delText>
        </w:r>
      </w:del>
      <w:r w:rsidRPr="001459A3">
        <w:rPr>
          <w:rFonts w:eastAsia="SimSun" w:hint="eastAsia"/>
          <w:lang w:eastAsia="zh-CN"/>
        </w:rPr>
        <w:t>的摩擦</w:t>
      </w:r>
    </w:p>
    <w:p w14:paraId="5B242005" w14:textId="77777777" w:rsidR="001459A3" w:rsidRDefault="001459A3" w:rsidP="001459A3"/>
    <w:p w14:paraId="13ED5635" w14:textId="77777777" w:rsidR="001459A3" w:rsidRDefault="001459A3" w:rsidP="001459A3">
      <w:r w:rsidRPr="001459A3">
        <w:rPr>
          <w:rFonts w:eastAsia="SimSun"/>
          <w:lang w:eastAsia="zh-CN"/>
        </w:rPr>
        <w:t>121</w:t>
      </w:r>
    </w:p>
    <w:p w14:paraId="1310E26F" w14:textId="77777777" w:rsidR="001459A3" w:rsidRDefault="001459A3" w:rsidP="001459A3">
      <w:r w:rsidRPr="001459A3">
        <w:rPr>
          <w:rFonts w:eastAsia="SimSun"/>
          <w:lang w:eastAsia="zh-CN"/>
        </w:rPr>
        <w:t>00:05:54,969 --&gt; 00:05:56,229</w:t>
      </w:r>
    </w:p>
    <w:p w14:paraId="09CB7220" w14:textId="77777777" w:rsidR="001459A3" w:rsidRDefault="001459A3" w:rsidP="001459A3">
      <w:r w:rsidRPr="001459A3">
        <w:rPr>
          <w:rFonts w:eastAsia="SimSun" w:hint="eastAsia"/>
          <w:lang w:eastAsia="zh-CN"/>
        </w:rPr>
        <w:t>但唯有在非常时期才会使用</w:t>
      </w:r>
      <w:del w:id="182" w:author="Bill Li" w:date="2015-09-27T20:56:00Z">
        <w:r w:rsidRPr="001459A3" w:rsidDel="00726D1D">
          <w:rPr>
            <w:rFonts w:eastAsia="SimSun" w:hint="eastAsia"/>
            <w:lang w:eastAsia="zh-CN"/>
          </w:rPr>
          <w:delText>这些标准、方针</w:delText>
        </w:r>
      </w:del>
    </w:p>
    <w:p w14:paraId="5CE5F922" w14:textId="77777777" w:rsidR="001459A3" w:rsidRDefault="001459A3" w:rsidP="001459A3"/>
    <w:p w14:paraId="7D938070" w14:textId="77777777" w:rsidR="001459A3" w:rsidRDefault="001459A3" w:rsidP="001459A3">
      <w:r w:rsidRPr="001459A3">
        <w:rPr>
          <w:rFonts w:eastAsia="SimSun"/>
          <w:lang w:eastAsia="zh-CN"/>
        </w:rPr>
        <w:t>122</w:t>
      </w:r>
    </w:p>
    <w:p w14:paraId="1EB348E4" w14:textId="77777777" w:rsidR="001459A3" w:rsidRDefault="001459A3" w:rsidP="001459A3">
      <w:r w:rsidRPr="001459A3">
        <w:rPr>
          <w:rFonts w:eastAsia="SimSun"/>
          <w:lang w:eastAsia="zh-CN"/>
        </w:rPr>
        <w:t>00:05:56,229 --&gt; 00:06:01,080</w:t>
      </w:r>
    </w:p>
    <w:p w14:paraId="5F002493" w14:textId="77777777" w:rsidR="001459A3" w:rsidRDefault="001459A3" w:rsidP="001459A3">
      <w:r w:rsidRPr="001459A3">
        <w:rPr>
          <w:rFonts w:eastAsia="SimSun" w:hint="eastAsia"/>
          <w:lang w:eastAsia="zh-CN"/>
        </w:rPr>
        <w:t>所以，在权威与自由的天平上</w:t>
      </w:r>
    </w:p>
    <w:p w14:paraId="2387FBC3" w14:textId="77777777" w:rsidR="001459A3" w:rsidRDefault="001459A3" w:rsidP="001459A3">
      <w:r w:rsidRPr="001459A3">
        <w:rPr>
          <w:rFonts w:eastAsia="SimSun" w:hint="eastAsia"/>
          <w:lang w:eastAsia="zh-CN"/>
        </w:rPr>
        <w:t>我们无疑是倾向自由的</w:t>
      </w:r>
    </w:p>
    <w:p w14:paraId="32D231F2" w14:textId="77777777" w:rsidR="001459A3" w:rsidRDefault="001459A3" w:rsidP="001459A3"/>
    <w:p w14:paraId="44D2DD0B" w14:textId="77777777" w:rsidR="001459A3" w:rsidRDefault="001459A3" w:rsidP="001459A3">
      <w:r w:rsidRPr="001459A3">
        <w:rPr>
          <w:rFonts w:eastAsia="SimSun"/>
          <w:lang w:eastAsia="zh-CN"/>
        </w:rPr>
        <w:t>123</w:t>
      </w:r>
    </w:p>
    <w:p w14:paraId="6876B773" w14:textId="77777777" w:rsidR="001459A3" w:rsidRDefault="001459A3" w:rsidP="001459A3">
      <w:r w:rsidRPr="001459A3">
        <w:rPr>
          <w:rFonts w:eastAsia="SimSun"/>
          <w:lang w:eastAsia="zh-CN"/>
        </w:rPr>
        <w:t>00:06:01,080 --&gt; 00:06:04,819</w:t>
      </w:r>
    </w:p>
    <w:p w14:paraId="2D68A96B" w14:textId="77777777" w:rsidR="001459A3" w:rsidRDefault="001459A3" w:rsidP="001459A3">
      <w:r w:rsidRPr="001459A3">
        <w:rPr>
          <w:rFonts w:eastAsia="SimSun" w:hint="eastAsia"/>
          <w:lang w:eastAsia="zh-CN"/>
        </w:rPr>
        <w:t>现在，唯有以人为本，工作才得以顺利推展</w:t>
      </w:r>
    </w:p>
    <w:p w14:paraId="23384444" w14:textId="77777777" w:rsidR="001459A3" w:rsidRDefault="001459A3" w:rsidP="001459A3"/>
    <w:p w14:paraId="409FA8BD" w14:textId="77777777" w:rsidR="001459A3" w:rsidRDefault="001459A3" w:rsidP="001459A3">
      <w:r w:rsidRPr="001459A3">
        <w:rPr>
          <w:rFonts w:eastAsia="SimSun"/>
          <w:lang w:eastAsia="zh-CN"/>
        </w:rPr>
        <w:t>124</w:t>
      </w:r>
    </w:p>
    <w:p w14:paraId="481931CD" w14:textId="77777777" w:rsidR="001459A3" w:rsidRDefault="001459A3" w:rsidP="001459A3">
      <w:r w:rsidRPr="001459A3">
        <w:rPr>
          <w:rFonts w:eastAsia="SimSun"/>
          <w:lang w:eastAsia="zh-CN"/>
        </w:rPr>
        <w:t>00:06:04,819 --&gt; 00:06:07,529</w:t>
      </w:r>
    </w:p>
    <w:p w14:paraId="099868D5" w14:textId="77777777" w:rsidR="001459A3" w:rsidRDefault="001459A3" w:rsidP="001459A3">
      <w:r w:rsidRPr="001459A3">
        <w:rPr>
          <w:rFonts w:eastAsia="SimSun" w:hint="eastAsia"/>
          <w:lang w:eastAsia="zh-CN"/>
        </w:rPr>
        <w:t>我们有坚实的</w:t>
      </w:r>
      <w:ins w:id="183" w:author="Bill Li" w:date="2015-09-27T20:56:00Z">
        <w:r w:rsidR="00726D1D">
          <w:rPr>
            <w:rFonts w:eastAsia="SimSun" w:hint="eastAsia"/>
            <w:lang w:eastAsia="zh-CN"/>
          </w:rPr>
          <w:t>互相尊重的</w:t>
        </w:r>
      </w:ins>
      <w:del w:id="184" w:author="Bill Li" w:date="2015-09-27T20:56:00Z">
        <w:r w:rsidRPr="001459A3" w:rsidDel="00726D1D">
          <w:rPr>
            <w:rFonts w:eastAsia="SimSun" w:hint="eastAsia"/>
            <w:lang w:eastAsia="zh-CN"/>
          </w:rPr>
          <w:delText>互敬</w:delText>
        </w:r>
      </w:del>
      <w:r w:rsidRPr="001459A3">
        <w:rPr>
          <w:rFonts w:eastAsia="SimSun" w:hint="eastAsia"/>
          <w:lang w:eastAsia="zh-CN"/>
        </w:rPr>
        <w:t>文化</w:t>
      </w:r>
    </w:p>
    <w:p w14:paraId="36FA6150" w14:textId="77777777" w:rsidR="001459A3" w:rsidRDefault="001459A3" w:rsidP="001459A3"/>
    <w:p w14:paraId="3E73FACD" w14:textId="77777777" w:rsidR="001459A3" w:rsidRDefault="001459A3" w:rsidP="001459A3">
      <w:r w:rsidRPr="001459A3">
        <w:rPr>
          <w:rFonts w:eastAsia="SimSun"/>
          <w:lang w:eastAsia="zh-CN"/>
        </w:rPr>
        <w:t>125</w:t>
      </w:r>
    </w:p>
    <w:p w14:paraId="026961EB" w14:textId="77777777" w:rsidR="001459A3" w:rsidRDefault="001459A3" w:rsidP="001459A3">
      <w:r w:rsidRPr="001459A3">
        <w:rPr>
          <w:rFonts w:eastAsia="SimSun"/>
          <w:lang w:eastAsia="zh-CN"/>
        </w:rPr>
        <w:t>00:06:07,529 --&gt; 00:06:10,960</w:t>
      </w:r>
    </w:p>
    <w:p w14:paraId="1FDE26E0" w14:textId="77777777" w:rsidR="001459A3" w:rsidRDefault="001459A3" w:rsidP="001459A3">
      <w:r w:rsidRPr="001459A3">
        <w:rPr>
          <w:rFonts w:eastAsia="SimSun" w:hint="eastAsia"/>
          <w:lang w:eastAsia="zh-CN"/>
        </w:rPr>
        <w:t>我随时听到像是</w:t>
      </w:r>
    </w:p>
    <w:p w14:paraId="28862330" w14:textId="1DB7C680" w:rsidR="001459A3" w:rsidRDefault="001459A3" w:rsidP="001459A3">
      <w:r w:rsidRPr="001459A3">
        <w:rPr>
          <w:rFonts w:eastAsia="SimSun" w:hint="eastAsia"/>
          <w:lang w:eastAsia="zh-CN"/>
        </w:rPr>
        <w:t>「我的队友真</w:t>
      </w:r>
      <w:ins w:id="185" w:author="Jacky Shen" w:date="2015-09-28T17:20:00Z">
        <w:r w:rsidR="001A132B">
          <w:rPr>
            <w:rFonts w:eastAsia="SimSun"/>
            <w:lang w:eastAsia="zh-CN"/>
          </w:rPr>
          <w:t>棒</w:t>
        </w:r>
      </w:ins>
      <w:del w:id="186" w:author="Jacky Shen" w:date="2015-09-28T17:20:00Z">
        <w:r w:rsidRPr="001459A3" w:rsidDel="001A132B">
          <w:rPr>
            <w:rFonts w:eastAsia="SimSun" w:hint="eastAsia"/>
            <w:lang w:eastAsia="zh-CN"/>
          </w:rPr>
          <w:delText>是超赞</w:delText>
        </w:r>
      </w:del>
      <w:r w:rsidRPr="001459A3">
        <w:rPr>
          <w:rFonts w:eastAsia="SimSun" w:hint="eastAsia"/>
          <w:lang w:eastAsia="zh-CN"/>
        </w:rPr>
        <w:t>呀」的意见</w:t>
      </w:r>
    </w:p>
    <w:p w14:paraId="3D00C1AD" w14:textId="77777777" w:rsidR="001459A3" w:rsidRDefault="001459A3" w:rsidP="001459A3"/>
    <w:p w14:paraId="6112F07F" w14:textId="77777777" w:rsidR="001459A3" w:rsidRDefault="001459A3" w:rsidP="001459A3">
      <w:r w:rsidRPr="001459A3">
        <w:rPr>
          <w:rFonts w:eastAsia="SimSun"/>
          <w:lang w:eastAsia="zh-CN"/>
        </w:rPr>
        <w:t>126</w:t>
      </w:r>
    </w:p>
    <w:p w14:paraId="2EA1327F" w14:textId="77777777" w:rsidR="001459A3" w:rsidRDefault="001459A3" w:rsidP="001459A3">
      <w:r w:rsidRPr="001459A3">
        <w:rPr>
          <w:rFonts w:eastAsia="SimSun"/>
          <w:lang w:eastAsia="zh-CN"/>
        </w:rPr>
        <w:t>00:06:10,960 --&gt; 00:06:13,449</w:t>
      </w:r>
    </w:p>
    <w:p w14:paraId="791AFD5D" w14:textId="77777777" w:rsidR="001459A3" w:rsidRDefault="001459A3" w:rsidP="001459A3">
      <w:r w:rsidRPr="001459A3">
        <w:rPr>
          <w:rFonts w:eastAsia="SimSun" w:hint="eastAsia"/>
          <w:lang w:eastAsia="zh-CN"/>
        </w:rPr>
        <w:t>人们常会归功于其他人的杰出表现</w:t>
      </w:r>
    </w:p>
    <w:p w14:paraId="1B76C0B7" w14:textId="77777777" w:rsidR="001459A3" w:rsidRDefault="001459A3" w:rsidP="001459A3"/>
    <w:p w14:paraId="35CBDD8F" w14:textId="77777777" w:rsidR="001459A3" w:rsidRDefault="001459A3" w:rsidP="001459A3">
      <w:r w:rsidRPr="001459A3">
        <w:rPr>
          <w:rFonts w:eastAsia="SimSun"/>
          <w:lang w:eastAsia="zh-CN"/>
        </w:rPr>
        <w:t>127</w:t>
      </w:r>
    </w:p>
    <w:p w14:paraId="68FF8FD0" w14:textId="77777777" w:rsidR="001459A3" w:rsidRDefault="001459A3" w:rsidP="001459A3">
      <w:r w:rsidRPr="001459A3">
        <w:rPr>
          <w:rFonts w:eastAsia="SimSun"/>
          <w:lang w:eastAsia="zh-CN"/>
        </w:rPr>
        <w:t>00:06:13,449 --&gt; 00:06:15,879</w:t>
      </w:r>
    </w:p>
    <w:p w14:paraId="2F3D08BD" w14:textId="77777777" w:rsidR="001459A3" w:rsidRDefault="001459A3" w:rsidP="001459A3">
      <w:r w:rsidRPr="001459A3">
        <w:rPr>
          <w:rFonts w:eastAsia="SimSun" w:hint="eastAsia"/>
          <w:lang w:eastAsia="zh-CN"/>
        </w:rPr>
        <w:t>而非自私地为自己争功</w:t>
      </w:r>
    </w:p>
    <w:p w14:paraId="5384FCE5" w14:textId="77777777" w:rsidR="001459A3" w:rsidRDefault="001459A3" w:rsidP="001459A3"/>
    <w:p w14:paraId="2FE6CCE9" w14:textId="77777777" w:rsidR="001459A3" w:rsidRDefault="001459A3" w:rsidP="001459A3">
      <w:r w:rsidRPr="001459A3">
        <w:rPr>
          <w:rFonts w:eastAsia="SimSun"/>
          <w:lang w:eastAsia="zh-CN"/>
        </w:rPr>
        <w:t>128</w:t>
      </w:r>
    </w:p>
    <w:p w14:paraId="444FD9D1" w14:textId="77777777" w:rsidR="001459A3" w:rsidRDefault="001459A3" w:rsidP="001459A3">
      <w:r w:rsidRPr="001459A3">
        <w:rPr>
          <w:rFonts w:eastAsia="SimSun"/>
          <w:lang w:eastAsia="zh-CN"/>
        </w:rPr>
        <w:t>00:06:15,879 --&gt; 00:06:19,869</w:t>
      </w:r>
    </w:p>
    <w:p w14:paraId="4663F23B" w14:textId="77777777" w:rsidR="001459A3" w:rsidRDefault="001459A3" w:rsidP="001459A3">
      <w:r w:rsidRPr="001459A3">
        <w:rPr>
          <w:rFonts w:eastAsia="SimSun" w:hint="eastAsia"/>
          <w:lang w:eastAsia="zh-CN"/>
        </w:rPr>
        <w:t>如果要说我们这里</w:t>
      </w:r>
      <w:ins w:id="187" w:author="Bill Li" w:date="2015-09-27T20:57:00Z">
        <w:r w:rsidR="00726D1D">
          <w:rPr>
            <w:rFonts w:eastAsia="SimSun" w:hint="eastAsia"/>
            <w:lang w:eastAsia="zh-CN"/>
          </w:rPr>
          <w:t>确实</w:t>
        </w:r>
      </w:ins>
      <w:r w:rsidRPr="001459A3">
        <w:rPr>
          <w:rFonts w:eastAsia="SimSun" w:hint="eastAsia"/>
          <w:lang w:eastAsia="zh-CN"/>
        </w:rPr>
        <w:t>有</w:t>
      </w:r>
      <w:ins w:id="188" w:author="Bill Li" w:date="2015-09-27T20:57:00Z">
        <w:r w:rsidR="00726D1D">
          <w:rPr>
            <w:rFonts w:eastAsia="SimSun" w:hint="eastAsia"/>
            <w:lang w:eastAsia="zh-CN"/>
          </w:rPr>
          <w:t>许多</w:t>
        </w:r>
      </w:ins>
      <w:del w:id="189" w:author="Bill Li" w:date="2015-09-27T20:57:00Z">
        <w:r w:rsidRPr="001459A3" w:rsidDel="00726D1D">
          <w:rPr>
            <w:rFonts w:eastAsia="SimSun" w:hint="eastAsia"/>
            <w:lang w:eastAsia="zh-CN"/>
          </w:rPr>
          <w:delText>多少</w:delText>
        </w:r>
      </w:del>
      <w:r w:rsidRPr="001459A3">
        <w:rPr>
          <w:rFonts w:eastAsia="SimSun" w:hint="eastAsia"/>
          <w:lang w:eastAsia="zh-CN"/>
        </w:rPr>
        <w:t>天才</w:t>
      </w:r>
    </w:p>
    <w:p w14:paraId="035089F8" w14:textId="77777777" w:rsidR="001459A3" w:rsidRDefault="00726D1D" w:rsidP="001459A3">
      <w:ins w:id="190" w:author="Bill Li" w:date="2015-09-27T20:57:00Z">
        <w:r>
          <w:rPr>
            <w:rFonts w:eastAsia="SimSun" w:hint="eastAsia"/>
            <w:lang w:eastAsia="zh-CN"/>
          </w:rPr>
          <w:t>却</w:t>
        </w:r>
      </w:ins>
      <w:del w:id="191" w:author="Bill Li" w:date="2015-09-27T20:57:00Z">
        <w:r w:rsidR="001459A3" w:rsidRPr="001459A3" w:rsidDel="00726D1D">
          <w:rPr>
            <w:rFonts w:eastAsia="SimSun" w:hint="eastAsia"/>
            <w:lang w:eastAsia="zh-CN"/>
          </w:rPr>
          <w:delText>反而</w:delText>
        </w:r>
      </w:del>
      <w:r w:rsidR="001459A3" w:rsidRPr="001459A3">
        <w:rPr>
          <w:rFonts w:eastAsia="SimSun" w:hint="eastAsia"/>
          <w:lang w:eastAsia="zh-CN"/>
        </w:rPr>
        <w:t>很少一人独大</w:t>
      </w:r>
    </w:p>
    <w:p w14:paraId="43C99BFA" w14:textId="77777777" w:rsidR="001459A3" w:rsidRDefault="001459A3" w:rsidP="001459A3"/>
    <w:p w14:paraId="28719818" w14:textId="77777777" w:rsidR="001459A3" w:rsidRDefault="001459A3" w:rsidP="001459A3">
      <w:r w:rsidRPr="001459A3">
        <w:rPr>
          <w:rFonts w:eastAsia="SimSun"/>
          <w:lang w:eastAsia="zh-CN"/>
        </w:rPr>
        <w:lastRenderedPageBreak/>
        <w:t>129</w:t>
      </w:r>
    </w:p>
    <w:p w14:paraId="28E4AC22" w14:textId="77777777" w:rsidR="001459A3" w:rsidRDefault="001459A3" w:rsidP="001459A3">
      <w:r w:rsidRPr="001459A3">
        <w:rPr>
          <w:rFonts w:eastAsia="SimSun"/>
          <w:lang w:eastAsia="zh-CN"/>
        </w:rPr>
        <w:t>00:06:19,869 --&gt; 00:06:24,039</w:t>
      </w:r>
    </w:p>
    <w:p w14:paraId="67AC5EE7" w14:textId="77777777" w:rsidR="001459A3" w:rsidRDefault="001459A3" w:rsidP="001459A3">
      <w:r w:rsidRPr="001459A3">
        <w:rPr>
          <w:rFonts w:eastAsia="SimSun" w:hint="eastAsia"/>
          <w:lang w:eastAsia="zh-CN"/>
        </w:rPr>
        <w:t>对菜鸟而言，第一眼对我们感到惊叹的地方</w:t>
      </w:r>
    </w:p>
    <w:p w14:paraId="5AC1B9DB" w14:textId="77777777" w:rsidR="001459A3" w:rsidRDefault="001459A3" w:rsidP="001459A3">
      <w:r w:rsidRPr="001459A3">
        <w:rPr>
          <w:rFonts w:eastAsia="SimSun" w:hint="eastAsia"/>
          <w:lang w:eastAsia="zh-CN"/>
        </w:rPr>
        <w:t>就是我们的独立自主</w:t>
      </w:r>
    </w:p>
    <w:p w14:paraId="5503DCA6" w14:textId="77777777" w:rsidR="001459A3" w:rsidRDefault="001459A3" w:rsidP="001459A3"/>
    <w:p w14:paraId="1034C132" w14:textId="77777777" w:rsidR="001459A3" w:rsidRDefault="001459A3" w:rsidP="001459A3">
      <w:r w:rsidRPr="001459A3">
        <w:rPr>
          <w:rFonts w:eastAsia="SimSun"/>
          <w:lang w:eastAsia="zh-CN"/>
        </w:rPr>
        <w:t>130</w:t>
      </w:r>
    </w:p>
    <w:p w14:paraId="52E45C6D" w14:textId="77777777" w:rsidR="001459A3" w:rsidRDefault="001459A3" w:rsidP="001459A3">
      <w:r w:rsidRPr="001459A3">
        <w:rPr>
          <w:rFonts w:eastAsia="SimSun"/>
          <w:lang w:eastAsia="zh-CN"/>
        </w:rPr>
        <w:t>00:06:24,039 --&gt; 00:06:26,969</w:t>
      </w:r>
    </w:p>
    <w:p w14:paraId="1DBAA375" w14:textId="77777777" w:rsidR="001459A3" w:rsidRDefault="001459A3" w:rsidP="001459A3">
      <w:r w:rsidRPr="001459A3">
        <w:rPr>
          <w:rFonts w:eastAsia="SimSun" w:hint="eastAsia"/>
          <w:lang w:eastAsia="zh-CN"/>
        </w:rPr>
        <w:t>你和你的队友会被期望自己去找答案</w:t>
      </w:r>
    </w:p>
    <w:p w14:paraId="1C1D7B86" w14:textId="77777777" w:rsidR="001459A3" w:rsidRDefault="001459A3" w:rsidP="001459A3"/>
    <w:p w14:paraId="32188A1D" w14:textId="77777777" w:rsidR="001459A3" w:rsidRDefault="001459A3" w:rsidP="001459A3">
      <w:r w:rsidRPr="001459A3">
        <w:rPr>
          <w:rFonts w:eastAsia="SimSun"/>
          <w:lang w:eastAsia="zh-CN"/>
        </w:rPr>
        <w:t>131</w:t>
      </w:r>
    </w:p>
    <w:p w14:paraId="72774A7B" w14:textId="77777777" w:rsidR="001459A3" w:rsidRDefault="001459A3" w:rsidP="001459A3">
      <w:r w:rsidRPr="001459A3">
        <w:rPr>
          <w:rFonts w:eastAsia="SimSun"/>
          <w:lang w:eastAsia="zh-CN"/>
        </w:rPr>
        <w:t>00:06:26,969 --&gt; 00:06:28,860</w:t>
      </w:r>
    </w:p>
    <w:p w14:paraId="6571499E" w14:textId="77777777" w:rsidR="001459A3" w:rsidRDefault="001459A3" w:rsidP="001459A3">
      <w:r w:rsidRPr="001459A3">
        <w:rPr>
          <w:rFonts w:eastAsia="SimSun" w:hint="eastAsia"/>
          <w:lang w:eastAsia="zh-CN"/>
        </w:rPr>
        <w:t>没人会告诉你该做什么</w:t>
      </w:r>
    </w:p>
    <w:p w14:paraId="462212D5" w14:textId="77777777" w:rsidR="001459A3" w:rsidRDefault="001459A3" w:rsidP="001459A3"/>
    <w:p w14:paraId="24394674" w14:textId="77777777" w:rsidR="001459A3" w:rsidRDefault="001459A3" w:rsidP="001459A3">
      <w:r w:rsidRPr="001459A3">
        <w:rPr>
          <w:rFonts w:eastAsia="SimSun"/>
          <w:lang w:eastAsia="zh-CN"/>
        </w:rPr>
        <w:t>132</w:t>
      </w:r>
    </w:p>
    <w:p w14:paraId="44509826" w14:textId="77777777" w:rsidR="001459A3" w:rsidRDefault="001459A3" w:rsidP="001459A3">
      <w:r w:rsidRPr="001459A3">
        <w:rPr>
          <w:rFonts w:eastAsia="SimSun"/>
          <w:lang w:eastAsia="zh-CN"/>
        </w:rPr>
        <w:t>00:06:28,860 --&gt; 00:06:32,499</w:t>
      </w:r>
    </w:p>
    <w:p w14:paraId="62E9B2A2" w14:textId="77777777" w:rsidR="001459A3" w:rsidRDefault="001459A3" w:rsidP="001459A3">
      <w:r w:rsidRPr="001459A3">
        <w:rPr>
          <w:rFonts w:eastAsia="SimSun" w:hint="eastAsia"/>
          <w:lang w:eastAsia="zh-CN"/>
        </w:rPr>
        <w:t>但当你需要协助时</w:t>
      </w:r>
    </w:p>
    <w:p w14:paraId="3A76DFF9" w14:textId="77777777" w:rsidR="001459A3" w:rsidRDefault="001459A3" w:rsidP="001459A3">
      <w:r w:rsidRPr="001459A3">
        <w:rPr>
          <w:rFonts w:eastAsia="SimSun" w:hint="eastAsia"/>
          <w:lang w:eastAsia="zh-CN"/>
        </w:rPr>
        <w:t>你会很快地获得许多援助</w:t>
      </w:r>
    </w:p>
    <w:p w14:paraId="7D7B153E" w14:textId="77777777" w:rsidR="001459A3" w:rsidRDefault="001459A3" w:rsidP="001459A3"/>
    <w:p w14:paraId="75EAD7CB" w14:textId="77777777" w:rsidR="001459A3" w:rsidRDefault="001459A3" w:rsidP="001459A3">
      <w:r w:rsidRPr="001459A3">
        <w:rPr>
          <w:rFonts w:eastAsia="SimSun"/>
          <w:lang w:eastAsia="zh-CN"/>
        </w:rPr>
        <w:t>133</w:t>
      </w:r>
    </w:p>
    <w:p w14:paraId="4D6572B8" w14:textId="77777777" w:rsidR="001459A3" w:rsidRDefault="001459A3" w:rsidP="001459A3">
      <w:r w:rsidRPr="001459A3">
        <w:rPr>
          <w:rFonts w:eastAsia="SimSun"/>
          <w:lang w:eastAsia="zh-CN"/>
        </w:rPr>
        <w:t>00:06:32,499 --&gt; 00:06:36,259</w:t>
      </w:r>
    </w:p>
    <w:p w14:paraId="47EECCF1" w14:textId="77777777" w:rsidR="001459A3" w:rsidRDefault="001459A3" w:rsidP="001459A3">
      <w:r w:rsidRPr="001459A3">
        <w:rPr>
          <w:rFonts w:eastAsia="SimSun" w:hint="eastAsia"/>
          <w:lang w:eastAsia="zh-CN"/>
        </w:rPr>
        <w:t>大家一致认同的真理是</w:t>
      </w:r>
    </w:p>
    <w:p w14:paraId="2F391A0F" w14:textId="77777777" w:rsidR="001459A3" w:rsidRDefault="001459A3" w:rsidP="001459A3">
      <w:r w:rsidRPr="001459A3">
        <w:rPr>
          <w:rFonts w:eastAsia="SimSun" w:hint="eastAsia"/>
          <w:lang w:eastAsia="zh-CN"/>
        </w:rPr>
        <w:t>我们在同一条船上</w:t>
      </w:r>
    </w:p>
    <w:p w14:paraId="3CA9897E" w14:textId="77777777" w:rsidR="001459A3" w:rsidRDefault="001459A3" w:rsidP="001459A3"/>
    <w:p w14:paraId="4F0C6AA8" w14:textId="77777777" w:rsidR="001459A3" w:rsidRDefault="001459A3" w:rsidP="001459A3">
      <w:r w:rsidRPr="001459A3">
        <w:rPr>
          <w:rFonts w:eastAsia="SimSun"/>
          <w:lang w:eastAsia="zh-CN"/>
        </w:rPr>
        <w:t>134</w:t>
      </w:r>
    </w:p>
    <w:p w14:paraId="2A649E9A" w14:textId="77777777" w:rsidR="001459A3" w:rsidRDefault="001459A3" w:rsidP="001459A3">
      <w:r w:rsidRPr="001459A3">
        <w:rPr>
          <w:rFonts w:eastAsia="SimSun"/>
          <w:lang w:eastAsia="zh-CN"/>
        </w:rPr>
        <w:t>00:06:36,259 --&gt; 00:06:38,639</w:t>
      </w:r>
    </w:p>
    <w:p w14:paraId="71253F2D" w14:textId="77777777" w:rsidR="001459A3" w:rsidRDefault="001459A3" w:rsidP="001459A3">
      <w:r w:rsidRPr="001459A3">
        <w:rPr>
          <w:rFonts w:eastAsia="SimSun" w:hint="eastAsia"/>
          <w:lang w:eastAsia="zh-CN"/>
        </w:rPr>
        <w:t>而且必须帮助他人成功</w:t>
      </w:r>
    </w:p>
    <w:p w14:paraId="3CF59B42" w14:textId="77777777" w:rsidR="001459A3" w:rsidRDefault="001459A3" w:rsidP="001459A3"/>
    <w:p w14:paraId="3551FAD5" w14:textId="77777777" w:rsidR="001459A3" w:rsidRDefault="001459A3" w:rsidP="001459A3">
      <w:r w:rsidRPr="001459A3">
        <w:rPr>
          <w:rFonts w:eastAsia="SimSun"/>
          <w:lang w:eastAsia="zh-CN"/>
        </w:rPr>
        <w:t>135</w:t>
      </w:r>
    </w:p>
    <w:p w14:paraId="25109EA3" w14:textId="77777777" w:rsidR="001459A3" w:rsidRDefault="001459A3" w:rsidP="001459A3">
      <w:r w:rsidRPr="001459A3">
        <w:rPr>
          <w:rFonts w:eastAsia="SimSun"/>
          <w:lang w:eastAsia="zh-CN"/>
        </w:rPr>
        <w:t>00:06:38,639 --&gt; 00:06:40,719</w:t>
      </w:r>
    </w:p>
    <w:p w14:paraId="09A2A437" w14:textId="77777777" w:rsidR="001459A3" w:rsidRDefault="001459A3" w:rsidP="001459A3">
      <w:r w:rsidRPr="001459A3">
        <w:rPr>
          <w:rFonts w:eastAsia="SimSun" w:hint="eastAsia"/>
          <w:lang w:eastAsia="zh-CN"/>
        </w:rPr>
        <w:t>我们非常聚焦在激励这件事</w:t>
      </w:r>
    </w:p>
    <w:p w14:paraId="3F829305" w14:textId="77777777" w:rsidR="001459A3" w:rsidRDefault="001459A3" w:rsidP="001459A3"/>
    <w:p w14:paraId="0F4EF3C5" w14:textId="77777777" w:rsidR="001459A3" w:rsidRDefault="001459A3" w:rsidP="001459A3">
      <w:r w:rsidRPr="001459A3">
        <w:rPr>
          <w:rFonts w:eastAsia="SimSun"/>
          <w:lang w:eastAsia="zh-CN"/>
        </w:rPr>
        <w:t>136</w:t>
      </w:r>
    </w:p>
    <w:p w14:paraId="62EA94F2" w14:textId="77777777" w:rsidR="001459A3" w:rsidRDefault="001459A3" w:rsidP="001459A3">
      <w:r w:rsidRPr="001459A3">
        <w:rPr>
          <w:rFonts w:eastAsia="SimSun"/>
          <w:lang w:eastAsia="zh-CN"/>
        </w:rPr>
        <w:t>00:06:40,719 --&gt; 00:06:43,740</w:t>
      </w:r>
    </w:p>
    <w:p w14:paraId="5C60F396" w14:textId="2E46E315" w:rsidR="001459A3" w:rsidRDefault="001459A3" w:rsidP="001459A3">
      <w:r w:rsidRPr="001459A3">
        <w:rPr>
          <w:rFonts w:eastAsia="SimSun" w:hint="eastAsia"/>
          <w:lang w:eastAsia="zh-CN"/>
        </w:rPr>
        <w:t>举个实例，一封由</w:t>
      </w:r>
      <w:ins w:id="192" w:author="Jacky Shen" w:date="2015-09-28T17:21:00Z">
        <w:r w:rsidR="001A132B">
          <w:rPr>
            <w:rFonts w:eastAsia="SimSun"/>
            <w:lang w:eastAsia="zh-CN"/>
          </w:rPr>
          <w:t>人力资源</w:t>
        </w:r>
      </w:ins>
      <w:del w:id="193" w:author="Jacky Shen" w:date="2015-09-28T17:20:00Z">
        <w:r w:rsidRPr="001459A3" w:rsidDel="001A132B">
          <w:rPr>
            <w:rFonts w:eastAsia="SimSun" w:hint="eastAsia"/>
            <w:lang w:eastAsia="zh-CN"/>
          </w:rPr>
          <w:delText>人资</w:delText>
        </w:r>
      </w:del>
      <w:r w:rsidRPr="001459A3">
        <w:rPr>
          <w:rFonts w:eastAsia="SimSun" w:hint="eastAsia"/>
          <w:lang w:eastAsia="zh-CN"/>
        </w:rPr>
        <w:t>部主管</w:t>
      </w:r>
    </w:p>
    <w:p w14:paraId="0E6D9C02" w14:textId="70827A83" w:rsidR="001459A3" w:rsidRDefault="001459A3" w:rsidP="001459A3">
      <w:r w:rsidRPr="001459A3">
        <w:rPr>
          <w:rFonts w:eastAsia="SimSun" w:hint="eastAsia"/>
          <w:lang w:eastAsia="zh-CN"/>
        </w:rPr>
        <w:t>寄出的</w:t>
      </w:r>
      <w:ins w:id="194" w:author="Jacky Shen" w:date="2015-09-28T17:21:00Z">
        <w:r w:rsidR="001A132B">
          <w:rPr>
            <w:rFonts w:eastAsia="SimSun"/>
            <w:lang w:eastAsia="zh-CN"/>
          </w:rPr>
          <w:t>邮件</w:t>
        </w:r>
      </w:ins>
      <w:del w:id="195" w:author="Jacky Shen" w:date="2015-09-28T17:21:00Z">
        <w:r w:rsidRPr="001459A3" w:rsidDel="001A132B">
          <w:rPr>
            <w:rFonts w:eastAsia="SimSun" w:hint="eastAsia"/>
            <w:lang w:eastAsia="zh-CN"/>
          </w:rPr>
          <w:delText>信件</w:delText>
        </w:r>
      </w:del>
      <w:r w:rsidRPr="001459A3">
        <w:rPr>
          <w:rFonts w:eastAsia="SimSun" w:hint="eastAsia"/>
          <w:lang w:eastAsia="zh-CN"/>
        </w:rPr>
        <w:t>中写道：</w:t>
      </w:r>
    </w:p>
    <w:p w14:paraId="1E06BC64" w14:textId="77777777" w:rsidR="001459A3" w:rsidRDefault="001459A3" w:rsidP="001459A3"/>
    <w:p w14:paraId="0375FCA2" w14:textId="77777777" w:rsidR="001459A3" w:rsidRDefault="001459A3" w:rsidP="001459A3">
      <w:r w:rsidRPr="001459A3">
        <w:rPr>
          <w:rFonts w:eastAsia="SimSun"/>
          <w:lang w:eastAsia="zh-CN"/>
        </w:rPr>
        <w:t>137</w:t>
      </w:r>
    </w:p>
    <w:p w14:paraId="60697E15" w14:textId="77777777" w:rsidR="001459A3" w:rsidRDefault="001459A3" w:rsidP="001459A3">
      <w:r w:rsidRPr="001459A3">
        <w:rPr>
          <w:rFonts w:eastAsia="SimSun"/>
          <w:lang w:eastAsia="zh-CN"/>
        </w:rPr>
        <w:t>00:06:43,740 --&gt; 00:06:47,689</w:t>
      </w:r>
    </w:p>
    <w:p w14:paraId="4A16E46A" w14:textId="77777777" w:rsidR="001459A3" w:rsidRDefault="001459A3" w:rsidP="001459A3">
      <w:r w:rsidRPr="001459A3">
        <w:rPr>
          <w:rFonts w:eastAsia="SimSun" w:hint="eastAsia"/>
          <w:lang w:eastAsia="zh-CN"/>
        </w:rPr>
        <w:lastRenderedPageBreak/>
        <w:t>「大家好，</w:t>
      </w:r>
    </w:p>
    <w:p w14:paraId="6B4588DA" w14:textId="77777777" w:rsidR="001459A3" w:rsidRDefault="001459A3" w:rsidP="001459A3">
      <w:r w:rsidRPr="001459A3">
        <w:rPr>
          <w:rFonts w:eastAsia="SimSun" w:hint="eastAsia"/>
          <w:lang w:eastAsia="zh-CN"/>
        </w:rPr>
        <w:t>根据我们的员工满意度调查显示</w:t>
      </w:r>
    </w:p>
    <w:p w14:paraId="65A004EF" w14:textId="77777777" w:rsidR="001459A3" w:rsidRDefault="001459A3" w:rsidP="001459A3"/>
    <w:p w14:paraId="46EA3AD6" w14:textId="77777777" w:rsidR="001459A3" w:rsidRDefault="001459A3" w:rsidP="001459A3">
      <w:r w:rsidRPr="001459A3">
        <w:rPr>
          <w:rFonts w:eastAsia="SimSun"/>
          <w:lang w:eastAsia="zh-CN"/>
        </w:rPr>
        <w:t>138</w:t>
      </w:r>
    </w:p>
    <w:p w14:paraId="22E000CE" w14:textId="77777777" w:rsidR="001459A3" w:rsidRDefault="001459A3" w:rsidP="001459A3">
      <w:r w:rsidRPr="001459A3">
        <w:rPr>
          <w:rFonts w:eastAsia="SimSun"/>
          <w:lang w:eastAsia="zh-CN"/>
        </w:rPr>
        <w:t>00:06:47,689 --&gt; 00:06:51,569</w:t>
      </w:r>
    </w:p>
    <w:p w14:paraId="068BA93E" w14:textId="58A2E448" w:rsidR="001459A3" w:rsidRDefault="001459A3" w:rsidP="001459A3">
      <w:r w:rsidRPr="001459A3">
        <w:rPr>
          <w:rFonts w:eastAsia="SimSun"/>
          <w:lang w:eastAsia="zh-CN"/>
        </w:rPr>
        <w:t>91%</w:t>
      </w:r>
      <w:r w:rsidRPr="001459A3">
        <w:rPr>
          <w:rFonts w:eastAsia="SimSun" w:hint="eastAsia"/>
          <w:lang w:eastAsia="zh-CN"/>
        </w:rPr>
        <w:t>表示在这里工作感到满意，</w:t>
      </w:r>
      <w:r w:rsidRPr="001459A3">
        <w:rPr>
          <w:rFonts w:eastAsia="SimSun"/>
          <w:lang w:eastAsia="zh-CN"/>
        </w:rPr>
        <w:t>4%</w:t>
      </w:r>
      <w:ins w:id="196" w:author="Jacky Shen" w:date="2015-09-28T17:21:00Z">
        <w:r w:rsidR="001A132B">
          <w:rPr>
            <w:rFonts w:eastAsia="SimSun"/>
            <w:lang w:eastAsia="zh-CN"/>
          </w:rPr>
          <w:t>不满意</w:t>
        </w:r>
      </w:ins>
      <w:del w:id="197" w:author="Jacky Shen" w:date="2015-09-28T17:21:00Z">
        <w:r w:rsidRPr="001459A3" w:rsidDel="001A132B">
          <w:rPr>
            <w:rFonts w:eastAsia="SimSun" w:hint="eastAsia"/>
            <w:lang w:eastAsia="zh-CN"/>
          </w:rPr>
          <w:delText>则否</w:delText>
        </w:r>
      </w:del>
      <w:r w:rsidRPr="001459A3">
        <w:rPr>
          <w:rFonts w:eastAsia="SimSun" w:hint="eastAsia"/>
          <w:lang w:eastAsia="zh-CN"/>
        </w:rPr>
        <w:t>」</w:t>
      </w:r>
    </w:p>
    <w:p w14:paraId="36E87129" w14:textId="77777777" w:rsidR="001459A3" w:rsidRDefault="001459A3" w:rsidP="001459A3"/>
    <w:p w14:paraId="0E4A103C" w14:textId="77777777" w:rsidR="001459A3" w:rsidRDefault="001459A3" w:rsidP="001459A3">
      <w:r w:rsidRPr="001459A3">
        <w:rPr>
          <w:rFonts w:eastAsia="SimSun"/>
          <w:lang w:eastAsia="zh-CN"/>
        </w:rPr>
        <w:t>139</w:t>
      </w:r>
    </w:p>
    <w:p w14:paraId="4A5D7535" w14:textId="77777777" w:rsidR="001459A3" w:rsidRDefault="001459A3" w:rsidP="001459A3">
      <w:r w:rsidRPr="001459A3">
        <w:rPr>
          <w:rFonts w:eastAsia="SimSun"/>
          <w:lang w:eastAsia="zh-CN"/>
        </w:rPr>
        <w:t>00:06:51,569 --&gt; 00:06:54,169</w:t>
      </w:r>
    </w:p>
    <w:p w14:paraId="7E6660EB" w14:textId="77777777" w:rsidR="001459A3" w:rsidRDefault="001459A3" w:rsidP="001459A3">
      <w:r w:rsidRPr="001459A3">
        <w:rPr>
          <w:rFonts w:eastAsia="SimSun" w:hint="eastAsia"/>
          <w:lang w:eastAsia="zh-CN"/>
        </w:rPr>
        <w:t>那满意度看起来可能相当不错</w:t>
      </w:r>
    </w:p>
    <w:p w14:paraId="38A12270" w14:textId="77777777" w:rsidR="001459A3" w:rsidRDefault="001459A3" w:rsidP="001459A3"/>
    <w:p w14:paraId="18B30153" w14:textId="77777777" w:rsidR="001459A3" w:rsidRDefault="001459A3" w:rsidP="001459A3">
      <w:r w:rsidRPr="001459A3">
        <w:rPr>
          <w:rFonts w:eastAsia="SimSun"/>
          <w:lang w:eastAsia="zh-CN"/>
        </w:rPr>
        <w:t>140</w:t>
      </w:r>
    </w:p>
    <w:p w14:paraId="26469071" w14:textId="77777777" w:rsidR="001459A3" w:rsidRDefault="001459A3" w:rsidP="001459A3">
      <w:r w:rsidRPr="001459A3">
        <w:rPr>
          <w:rFonts w:eastAsia="SimSun"/>
          <w:lang w:eastAsia="zh-CN"/>
        </w:rPr>
        <w:t>00:06:54,169 --&gt; 00:06:59,839</w:t>
      </w:r>
    </w:p>
    <w:p w14:paraId="7C1FF6DE" w14:textId="77777777" w:rsidR="001459A3" w:rsidRDefault="001459A3" w:rsidP="001459A3">
      <w:r w:rsidRPr="001459A3">
        <w:rPr>
          <w:rFonts w:eastAsia="SimSun" w:hint="eastAsia"/>
          <w:lang w:eastAsia="zh-CN"/>
        </w:rPr>
        <w:t>尤其是</w:t>
      </w:r>
      <w:ins w:id="198" w:author="Bill Li" w:date="2015-09-27T20:59:00Z">
        <w:r w:rsidR="00B920A5">
          <w:rPr>
            <w:rFonts w:eastAsia="SimSun" w:hint="eastAsia"/>
            <w:lang w:eastAsia="zh-CN"/>
          </w:rPr>
          <w:t>考虑</w:t>
        </w:r>
      </w:ins>
      <w:r w:rsidRPr="001459A3">
        <w:rPr>
          <w:rFonts w:eastAsia="SimSun" w:hint="eastAsia"/>
          <w:lang w:eastAsia="zh-CN"/>
        </w:rPr>
        <w:t>到从</w:t>
      </w:r>
      <w:r w:rsidRPr="001459A3">
        <w:rPr>
          <w:rFonts w:eastAsia="SimSun"/>
          <w:lang w:eastAsia="zh-CN"/>
        </w:rPr>
        <w:t>2006</w:t>
      </w:r>
      <w:r w:rsidRPr="001459A3">
        <w:rPr>
          <w:rFonts w:eastAsia="SimSun" w:hint="eastAsia"/>
          <w:lang w:eastAsia="zh-CN"/>
        </w:rPr>
        <w:t>到</w:t>
      </w:r>
      <w:r w:rsidRPr="001459A3">
        <w:rPr>
          <w:rFonts w:eastAsia="SimSun"/>
          <w:lang w:eastAsia="zh-CN"/>
        </w:rPr>
        <w:t>2013</w:t>
      </w:r>
      <w:r w:rsidRPr="001459A3">
        <w:rPr>
          <w:rFonts w:eastAsia="SimSun" w:hint="eastAsia"/>
          <w:lang w:eastAsia="zh-CN"/>
        </w:rPr>
        <w:t>年</w:t>
      </w:r>
    </w:p>
    <w:p w14:paraId="714EAF36" w14:textId="7C1C7F2F" w:rsidR="001459A3" w:rsidRDefault="001459A3" w:rsidP="001459A3">
      <w:r w:rsidRPr="001459A3">
        <w:rPr>
          <w:rFonts w:eastAsia="SimSun" w:hint="eastAsia"/>
          <w:lang w:eastAsia="zh-CN"/>
        </w:rPr>
        <w:t>我们每年</w:t>
      </w:r>
      <w:ins w:id="199" w:author="Jacky Shen" w:date="2015-09-28T17:21:00Z">
        <w:r w:rsidR="001A132B">
          <w:rPr>
            <w:rFonts w:eastAsia="SimSun"/>
            <w:lang w:eastAsia="zh-CN"/>
          </w:rPr>
          <w:t>翻倍</w:t>
        </w:r>
      </w:ins>
      <w:del w:id="200" w:author="Jacky Shen" w:date="2015-09-28T17:21:00Z">
        <w:r w:rsidRPr="001459A3" w:rsidDel="001A132B">
          <w:rPr>
            <w:rFonts w:eastAsia="SimSun" w:hint="eastAsia"/>
            <w:lang w:eastAsia="zh-CN"/>
          </w:rPr>
          <w:delText>倍数</w:delText>
        </w:r>
      </w:del>
      <w:r w:rsidRPr="001459A3">
        <w:rPr>
          <w:rFonts w:eastAsia="SimSun" w:hint="eastAsia"/>
          <w:lang w:eastAsia="zh-CN"/>
        </w:rPr>
        <w:t>成长的痛苦期</w:t>
      </w:r>
    </w:p>
    <w:p w14:paraId="72A4A187" w14:textId="77777777" w:rsidR="001459A3" w:rsidRDefault="001459A3" w:rsidP="001459A3"/>
    <w:p w14:paraId="30D59C13" w14:textId="77777777" w:rsidR="001459A3" w:rsidRDefault="001459A3" w:rsidP="001459A3">
      <w:r w:rsidRPr="001459A3">
        <w:rPr>
          <w:rFonts w:eastAsia="SimSun"/>
          <w:lang w:eastAsia="zh-CN"/>
        </w:rPr>
        <w:t>141</w:t>
      </w:r>
    </w:p>
    <w:p w14:paraId="0DD14B43" w14:textId="77777777" w:rsidR="001459A3" w:rsidRDefault="001459A3" w:rsidP="001459A3">
      <w:r w:rsidRPr="001459A3">
        <w:rPr>
          <w:rFonts w:eastAsia="SimSun"/>
          <w:lang w:eastAsia="zh-CN"/>
        </w:rPr>
        <w:t>00:06:59,839 --&gt; 00:07:03,249</w:t>
      </w:r>
    </w:p>
    <w:p w14:paraId="31411252" w14:textId="77777777" w:rsidR="001459A3" w:rsidRDefault="001459A3" w:rsidP="001459A3">
      <w:r w:rsidRPr="001459A3">
        <w:rPr>
          <w:rFonts w:eastAsia="SimSun" w:hint="eastAsia"/>
          <w:lang w:eastAsia="zh-CN"/>
        </w:rPr>
        <w:t>而现在我们员工数已超过</w:t>
      </w:r>
      <w:r w:rsidRPr="001459A3">
        <w:rPr>
          <w:rFonts w:eastAsia="SimSun"/>
          <w:lang w:eastAsia="zh-CN"/>
        </w:rPr>
        <w:t>1,200</w:t>
      </w:r>
      <w:r w:rsidRPr="001459A3">
        <w:rPr>
          <w:rFonts w:eastAsia="SimSun" w:hint="eastAsia"/>
          <w:lang w:eastAsia="zh-CN"/>
        </w:rPr>
        <w:t>名</w:t>
      </w:r>
    </w:p>
    <w:p w14:paraId="2868AA7C" w14:textId="6C4836E4" w:rsidR="001459A3" w:rsidRDefault="001459A3" w:rsidP="001459A3">
      <w:r w:rsidRPr="001459A3">
        <w:rPr>
          <w:rFonts w:eastAsia="SimSun" w:hint="eastAsia"/>
          <w:lang w:eastAsia="zh-CN"/>
        </w:rPr>
        <w:t>然而</w:t>
      </w:r>
      <w:ins w:id="201" w:author="Jacky Shen" w:date="2015-09-28T17:22:00Z">
        <w:r w:rsidR="001A132B">
          <w:rPr>
            <w:rFonts w:eastAsia="SimSun"/>
            <w:lang w:eastAsia="zh-CN"/>
          </w:rPr>
          <w:t>人力资源</w:t>
        </w:r>
      </w:ins>
      <w:del w:id="202" w:author="Jacky Shen" w:date="2015-09-28T17:22:00Z">
        <w:r w:rsidRPr="001459A3" w:rsidDel="001A132B">
          <w:rPr>
            <w:rFonts w:eastAsia="SimSun" w:hint="eastAsia"/>
            <w:lang w:eastAsia="zh-CN"/>
          </w:rPr>
          <w:delText>人资</w:delText>
        </w:r>
      </w:del>
      <w:r w:rsidRPr="001459A3">
        <w:rPr>
          <w:rFonts w:eastAsia="SimSun" w:hint="eastAsia"/>
          <w:lang w:eastAsia="zh-CN"/>
        </w:rPr>
        <w:t>部主管仍表示：</w:t>
      </w:r>
    </w:p>
    <w:p w14:paraId="52611097" w14:textId="77777777" w:rsidR="001459A3" w:rsidRDefault="001459A3" w:rsidP="001459A3"/>
    <w:p w14:paraId="70C65DE0" w14:textId="77777777" w:rsidR="001459A3" w:rsidRDefault="001459A3" w:rsidP="001459A3">
      <w:r w:rsidRPr="001459A3">
        <w:rPr>
          <w:rFonts w:eastAsia="SimSun"/>
          <w:lang w:eastAsia="zh-CN"/>
        </w:rPr>
        <w:t>142</w:t>
      </w:r>
    </w:p>
    <w:p w14:paraId="050C3F3B" w14:textId="77777777" w:rsidR="001459A3" w:rsidRDefault="001459A3" w:rsidP="001459A3">
      <w:r w:rsidRPr="001459A3">
        <w:rPr>
          <w:rFonts w:eastAsia="SimSun"/>
          <w:lang w:eastAsia="zh-CN"/>
        </w:rPr>
        <w:t>00:07:03,249 --&gt; 00:07:07,219</w:t>
      </w:r>
    </w:p>
    <w:p w14:paraId="41E280CB" w14:textId="77777777" w:rsidR="001459A3" w:rsidRDefault="001459A3" w:rsidP="001459A3">
      <w:r w:rsidRPr="001459A3">
        <w:rPr>
          <w:rFonts w:eastAsia="SimSun" w:hint="eastAsia"/>
          <w:lang w:eastAsia="zh-CN"/>
        </w:rPr>
        <w:t>「这份员工满意度当然不算高</w:t>
      </w:r>
    </w:p>
    <w:p w14:paraId="2973B4BA" w14:textId="77777777" w:rsidR="001459A3" w:rsidRDefault="001459A3" w:rsidP="001459A3">
      <w:r w:rsidRPr="001459A3">
        <w:rPr>
          <w:rFonts w:eastAsia="SimSun" w:hint="eastAsia"/>
          <w:lang w:eastAsia="zh-CN"/>
        </w:rPr>
        <w:t>我们想要修正</w:t>
      </w:r>
    </w:p>
    <w:p w14:paraId="56E91A43" w14:textId="77777777" w:rsidR="001459A3" w:rsidRDefault="001459A3" w:rsidP="001459A3"/>
    <w:p w14:paraId="47A15C3F" w14:textId="77777777" w:rsidR="001459A3" w:rsidRDefault="001459A3" w:rsidP="001459A3">
      <w:r w:rsidRPr="001459A3">
        <w:rPr>
          <w:rFonts w:eastAsia="SimSun"/>
          <w:lang w:eastAsia="zh-CN"/>
        </w:rPr>
        <w:t>143</w:t>
      </w:r>
    </w:p>
    <w:p w14:paraId="145CC9E9" w14:textId="77777777" w:rsidR="001459A3" w:rsidRDefault="001459A3" w:rsidP="001459A3">
      <w:r w:rsidRPr="001459A3">
        <w:rPr>
          <w:rFonts w:eastAsia="SimSun"/>
          <w:lang w:eastAsia="zh-CN"/>
        </w:rPr>
        <w:t>00:07:07,219 --&gt; 00:07:10,379</w:t>
      </w:r>
    </w:p>
    <w:p w14:paraId="46BAAE22" w14:textId="77777777" w:rsidR="001459A3" w:rsidRDefault="001459A3" w:rsidP="001459A3">
      <w:r w:rsidRPr="001459A3">
        <w:rPr>
          <w:rFonts w:eastAsia="SimSun" w:hint="eastAsia"/>
          <w:lang w:eastAsia="zh-CN"/>
        </w:rPr>
        <w:t>若你是那</w:t>
      </w:r>
      <w:r w:rsidRPr="001459A3">
        <w:rPr>
          <w:rFonts w:eastAsia="SimSun"/>
          <w:lang w:eastAsia="zh-CN"/>
        </w:rPr>
        <w:t>4%</w:t>
      </w:r>
      <w:r w:rsidRPr="001459A3">
        <w:rPr>
          <w:rFonts w:eastAsia="SimSun" w:hint="eastAsia"/>
          <w:lang w:eastAsia="zh-CN"/>
        </w:rPr>
        <w:t>不满意的其中一位</w:t>
      </w:r>
    </w:p>
    <w:p w14:paraId="02B73AED" w14:textId="77777777" w:rsidR="001459A3" w:rsidRDefault="001459A3" w:rsidP="001459A3">
      <w:r w:rsidRPr="001459A3">
        <w:rPr>
          <w:rFonts w:eastAsia="SimSun" w:hint="eastAsia"/>
          <w:lang w:eastAsia="zh-CN"/>
        </w:rPr>
        <w:t>请与我们联络</w:t>
      </w:r>
    </w:p>
    <w:p w14:paraId="4A5C5124" w14:textId="77777777" w:rsidR="001459A3" w:rsidRDefault="001459A3" w:rsidP="001459A3"/>
    <w:p w14:paraId="52A1B104" w14:textId="77777777" w:rsidR="001459A3" w:rsidRDefault="001459A3" w:rsidP="001459A3">
      <w:r w:rsidRPr="001459A3">
        <w:rPr>
          <w:rFonts w:eastAsia="SimSun"/>
          <w:lang w:eastAsia="zh-CN"/>
        </w:rPr>
        <w:t>144</w:t>
      </w:r>
    </w:p>
    <w:p w14:paraId="2010B641" w14:textId="77777777" w:rsidR="001459A3" w:rsidRDefault="001459A3" w:rsidP="001459A3">
      <w:r w:rsidRPr="001459A3">
        <w:rPr>
          <w:rFonts w:eastAsia="SimSun"/>
          <w:lang w:eastAsia="zh-CN"/>
        </w:rPr>
        <w:t>00:07:10,379 --&gt; 00:07:12,839</w:t>
      </w:r>
    </w:p>
    <w:p w14:paraId="3C2CA040" w14:textId="77777777" w:rsidR="001459A3" w:rsidRDefault="001459A3" w:rsidP="001459A3">
      <w:r w:rsidRPr="001459A3">
        <w:rPr>
          <w:rFonts w:eastAsia="SimSun" w:hint="eastAsia"/>
          <w:lang w:eastAsia="zh-CN"/>
        </w:rPr>
        <w:t>我们会在此为您服务，绝无他意」</w:t>
      </w:r>
    </w:p>
    <w:p w14:paraId="170C796A" w14:textId="77777777" w:rsidR="001459A3" w:rsidRDefault="001459A3" w:rsidP="001459A3"/>
    <w:p w14:paraId="549A99E5" w14:textId="77777777" w:rsidR="001459A3" w:rsidRDefault="001459A3" w:rsidP="001459A3">
      <w:r w:rsidRPr="001459A3">
        <w:rPr>
          <w:rFonts w:eastAsia="SimSun"/>
          <w:lang w:eastAsia="zh-CN"/>
        </w:rPr>
        <w:t>145</w:t>
      </w:r>
    </w:p>
    <w:p w14:paraId="4A0EBD7C" w14:textId="77777777" w:rsidR="001459A3" w:rsidRDefault="001459A3" w:rsidP="001459A3">
      <w:r w:rsidRPr="001459A3">
        <w:rPr>
          <w:rFonts w:eastAsia="SimSun"/>
          <w:lang w:eastAsia="zh-CN"/>
        </w:rPr>
        <w:t>00:07:12,839 --&gt; 00:07:15,179</w:t>
      </w:r>
    </w:p>
    <w:p w14:paraId="328808FA" w14:textId="77777777" w:rsidR="001459A3" w:rsidRDefault="001459A3" w:rsidP="001459A3">
      <w:r w:rsidRPr="001459A3">
        <w:rPr>
          <w:rFonts w:eastAsia="SimSun" w:hint="eastAsia"/>
          <w:lang w:eastAsia="zh-CN"/>
        </w:rPr>
        <w:t>所以，高度满意不代表真正满意</w:t>
      </w:r>
    </w:p>
    <w:p w14:paraId="27CD2AE0" w14:textId="77777777" w:rsidR="001459A3" w:rsidRDefault="001459A3" w:rsidP="001459A3"/>
    <w:p w14:paraId="04F294DE" w14:textId="77777777" w:rsidR="001459A3" w:rsidRDefault="001459A3" w:rsidP="001459A3">
      <w:r w:rsidRPr="001459A3">
        <w:rPr>
          <w:rFonts w:eastAsia="SimSun"/>
          <w:lang w:eastAsia="zh-CN"/>
        </w:rPr>
        <w:t>146</w:t>
      </w:r>
    </w:p>
    <w:p w14:paraId="6945B2AE" w14:textId="77777777" w:rsidR="001459A3" w:rsidRDefault="001459A3" w:rsidP="001459A3">
      <w:r w:rsidRPr="001459A3">
        <w:rPr>
          <w:rFonts w:eastAsia="SimSun"/>
          <w:lang w:eastAsia="zh-CN"/>
        </w:rPr>
        <w:t>00:07:15,179 --&gt; 00:07:19,209</w:t>
      </w:r>
    </w:p>
    <w:p w14:paraId="31E4B998" w14:textId="77777777" w:rsidR="001459A3" w:rsidRDefault="001459A3" w:rsidP="001459A3">
      <w:r w:rsidRPr="001459A3">
        <w:rPr>
          <w:rFonts w:eastAsia="SimSun" w:hint="eastAsia"/>
          <w:lang w:eastAsia="zh-CN"/>
        </w:rPr>
        <w:t>半年后情况已改善到满意度升至</w:t>
      </w:r>
      <w:r w:rsidRPr="001459A3">
        <w:rPr>
          <w:rFonts w:eastAsia="SimSun"/>
          <w:lang w:eastAsia="zh-CN"/>
        </w:rPr>
        <w:t>94%</w:t>
      </w:r>
    </w:p>
    <w:p w14:paraId="2EB0C3C7" w14:textId="77777777" w:rsidR="001459A3" w:rsidRDefault="001459A3" w:rsidP="001459A3"/>
    <w:p w14:paraId="4E536EAD" w14:textId="77777777" w:rsidR="001459A3" w:rsidRDefault="001459A3" w:rsidP="001459A3">
      <w:r w:rsidRPr="001459A3">
        <w:rPr>
          <w:rFonts w:eastAsia="SimSun"/>
          <w:lang w:eastAsia="zh-CN"/>
        </w:rPr>
        <w:t>147</w:t>
      </w:r>
    </w:p>
    <w:p w14:paraId="71C9C454" w14:textId="77777777" w:rsidR="001459A3" w:rsidRDefault="001459A3" w:rsidP="001459A3">
      <w:r w:rsidRPr="001459A3">
        <w:rPr>
          <w:rFonts w:eastAsia="SimSun"/>
          <w:lang w:eastAsia="zh-CN"/>
        </w:rPr>
        <w:t>00:07:19,209 --&gt; 00:07:22,059</w:t>
      </w:r>
    </w:p>
    <w:p w14:paraId="647DB06B" w14:textId="77777777" w:rsidR="001459A3" w:rsidRDefault="001459A3" w:rsidP="001459A3">
      <w:r w:rsidRPr="001459A3">
        <w:rPr>
          <w:rFonts w:eastAsia="SimSun" w:hint="eastAsia"/>
          <w:lang w:eastAsia="zh-CN"/>
        </w:rPr>
        <w:t>毫无疑问的，原因就是坚持</w:t>
      </w:r>
    </w:p>
    <w:p w14:paraId="44E5D3E9" w14:textId="77777777" w:rsidR="001459A3" w:rsidRDefault="001459A3" w:rsidP="001459A3">
      <w:r w:rsidRPr="001459A3">
        <w:rPr>
          <w:rFonts w:eastAsia="SimSun" w:hint="eastAsia"/>
          <w:lang w:eastAsia="zh-CN"/>
        </w:rPr>
        <w:t>以激励为公司文化重点</w:t>
      </w:r>
    </w:p>
    <w:p w14:paraId="3FFF5FB8" w14:textId="77777777" w:rsidR="001459A3" w:rsidRDefault="001459A3" w:rsidP="001459A3"/>
    <w:p w14:paraId="4307FA06" w14:textId="77777777" w:rsidR="001459A3" w:rsidRDefault="001459A3" w:rsidP="001459A3">
      <w:r w:rsidRPr="001459A3">
        <w:rPr>
          <w:rFonts w:eastAsia="SimSun"/>
          <w:lang w:eastAsia="zh-CN"/>
        </w:rPr>
        <w:t>148</w:t>
      </w:r>
    </w:p>
    <w:p w14:paraId="240F8C67" w14:textId="77777777" w:rsidR="001459A3" w:rsidRDefault="001459A3" w:rsidP="001459A3">
      <w:r w:rsidRPr="001459A3">
        <w:rPr>
          <w:rFonts w:eastAsia="SimSun"/>
          <w:lang w:eastAsia="zh-CN"/>
        </w:rPr>
        <w:t>00:07:22,059 --&gt; 00:07:25,179</w:t>
      </w:r>
    </w:p>
    <w:p w14:paraId="038A0531" w14:textId="77777777" w:rsidR="001459A3" w:rsidRDefault="001459A3" w:rsidP="001459A3">
      <w:r w:rsidRPr="001459A3">
        <w:rPr>
          <w:rFonts w:eastAsia="SimSun" w:hint="eastAsia"/>
          <w:lang w:eastAsia="zh-CN"/>
        </w:rPr>
        <w:t>我们因而获得最佳职场的封号</w:t>
      </w:r>
    </w:p>
    <w:p w14:paraId="60F5DE00" w14:textId="77777777" w:rsidR="001459A3" w:rsidRDefault="001459A3" w:rsidP="001459A3"/>
    <w:p w14:paraId="53527E7D" w14:textId="77777777" w:rsidR="001459A3" w:rsidRDefault="001459A3" w:rsidP="001459A3">
      <w:r w:rsidRPr="001459A3">
        <w:rPr>
          <w:rFonts w:eastAsia="SimSun"/>
          <w:lang w:eastAsia="zh-CN"/>
        </w:rPr>
        <w:t>149</w:t>
      </w:r>
    </w:p>
    <w:p w14:paraId="1ECB6F1C" w14:textId="77777777" w:rsidR="001459A3" w:rsidRDefault="001459A3" w:rsidP="001459A3">
      <w:r w:rsidRPr="001459A3">
        <w:rPr>
          <w:rFonts w:eastAsia="SimSun"/>
          <w:lang w:eastAsia="zh-CN"/>
        </w:rPr>
        <w:t>00:07:25,179 --&gt; 00:07:27,959</w:t>
      </w:r>
    </w:p>
    <w:p w14:paraId="7D7235A6" w14:textId="77777777" w:rsidR="001459A3" w:rsidRDefault="001459A3" w:rsidP="001459A3">
      <w:r w:rsidRPr="001459A3">
        <w:rPr>
          <w:rFonts w:eastAsia="SimSun" w:hint="eastAsia"/>
          <w:lang w:eastAsia="zh-CN"/>
        </w:rPr>
        <w:t>我们当然还有许多问题需要解决</w:t>
      </w:r>
    </w:p>
    <w:p w14:paraId="21810F27" w14:textId="77777777" w:rsidR="001459A3" w:rsidRDefault="001459A3" w:rsidP="001459A3"/>
    <w:p w14:paraId="6F2F09BB" w14:textId="77777777" w:rsidR="001459A3" w:rsidRDefault="001459A3" w:rsidP="001459A3">
      <w:r w:rsidRPr="001459A3">
        <w:rPr>
          <w:rFonts w:eastAsia="SimSun"/>
          <w:lang w:eastAsia="zh-CN"/>
        </w:rPr>
        <w:t>150</w:t>
      </w:r>
    </w:p>
    <w:p w14:paraId="7A953E78" w14:textId="77777777" w:rsidR="001459A3" w:rsidRDefault="001459A3" w:rsidP="001459A3">
      <w:r w:rsidRPr="001459A3">
        <w:rPr>
          <w:rFonts w:eastAsia="SimSun"/>
          <w:lang w:eastAsia="zh-CN"/>
        </w:rPr>
        <w:t>00:07:27,959 --&gt; 00:07:29,899</w:t>
      </w:r>
    </w:p>
    <w:p w14:paraId="4A8A8564" w14:textId="77777777" w:rsidR="001459A3" w:rsidRDefault="001459A3" w:rsidP="001459A3">
      <w:r w:rsidRPr="001459A3">
        <w:rPr>
          <w:rFonts w:eastAsia="SimSun" w:hint="eastAsia"/>
          <w:lang w:eastAsia="zh-CN"/>
        </w:rPr>
        <w:t>所以我们需要持续精进</w:t>
      </w:r>
    </w:p>
    <w:p w14:paraId="3F2C3AA6" w14:textId="77777777" w:rsidR="001459A3" w:rsidRDefault="001459A3" w:rsidP="001459A3"/>
    <w:p w14:paraId="1ED2CCAC" w14:textId="77777777" w:rsidR="001459A3" w:rsidRDefault="001459A3" w:rsidP="001459A3">
      <w:r w:rsidRPr="001459A3">
        <w:rPr>
          <w:rFonts w:eastAsia="SimSun"/>
          <w:lang w:eastAsia="zh-CN"/>
        </w:rPr>
        <w:t>151</w:t>
      </w:r>
    </w:p>
    <w:p w14:paraId="18029836" w14:textId="77777777" w:rsidR="001459A3" w:rsidRDefault="001459A3" w:rsidP="001459A3">
      <w:r w:rsidRPr="001459A3">
        <w:rPr>
          <w:rFonts w:eastAsia="SimSun"/>
          <w:lang w:eastAsia="zh-CN"/>
        </w:rPr>
        <w:t>00:07:29,899 --&gt; 00:07:34,349</w:t>
      </w:r>
    </w:p>
    <w:p w14:paraId="36960C29" w14:textId="77777777" w:rsidR="001459A3" w:rsidRDefault="001459A3" w:rsidP="001459A3">
      <w:r w:rsidRPr="001459A3">
        <w:rPr>
          <w:rFonts w:eastAsia="SimSun" w:hint="eastAsia"/>
          <w:lang w:eastAsia="zh-CN"/>
        </w:rPr>
        <w:t>由于我们有</w:t>
      </w:r>
      <w:r w:rsidRPr="001459A3">
        <w:rPr>
          <w:rFonts w:eastAsia="SimSun"/>
          <w:lang w:eastAsia="zh-CN"/>
        </w:rPr>
        <w:t>50</w:t>
      </w:r>
      <w:r w:rsidRPr="001459A3">
        <w:rPr>
          <w:rFonts w:eastAsia="SimSun" w:hint="eastAsia"/>
          <w:lang w:eastAsia="zh-CN"/>
        </w:rPr>
        <w:t>个以上的小队</w:t>
      </w:r>
    </w:p>
    <w:p w14:paraId="355D51BE" w14:textId="651BEC1F" w:rsidR="001459A3" w:rsidRDefault="001A132B" w:rsidP="001459A3">
      <w:ins w:id="203" w:author="Jacky Shen" w:date="2015-09-28T17:22:00Z">
        <w:r>
          <w:rPr>
            <w:rFonts w:eastAsia="SimSun"/>
            <w:lang w:eastAsia="zh-CN"/>
          </w:rPr>
          <w:t>分布</w:t>
        </w:r>
      </w:ins>
      <w:del w:id="204" w:author="Jacky Shen" w:date="2015-09-28T17:22:00Z">
        <w:r w:rsidR="001459A3" w:rsidRPr="001459A3" w:rsidDel="001A132B">
          <w:rPr>
            <w:rFonts w:eastAsia="SimSun" w:hint="eastAsia"/>
            <w:lang w:eastAsia="zh-CN"/>
          </w:rPr>
          <w:delText>座落</w:delText>
        </w:r>
      </w:del>
      <w:r w:rsidR="001459A3" w:rsidRPr="001459A3">
        <w:rPr>
          <w:rFonts w:eastAsia="SimSun" w:hint="eastAsia"/>
          <w:lang w:eastAsia="zh-CN"/>
        </w:rPr>
        <w:t>于四个城市</w:t>
      </w:r>
    </w:p>
    <w:p w14:paraId="5815BF7D" w14:textId="77777777" w:rsidR="001459A3" w:rsidRDefault="001459A3" w:rsidP="001459A3"/>
    <w:p w14:paraId="555FF39A" w14:textId="77777777" w:rsidR="001459A3" w:rsidRDefault="001459A3" w:rsidP="001459A3">
      <w:r w:rsidRPr="001459A3">
        <w:rPr>
          <w:rFonts w:eastAsia="SimSun"/>
          <w:lang w:eastAsia="zh-CN"/>
        </w:rPr>
        <w:t>152</w:t>
      </w:r>
    </w:p>
    <w:p w14:paraId="5D1148F0" w14:textId="77777777" w:rsidR="001459A3" w:rsidRDefault="001459A3" w:rsidP="001459A3">
      <w:r w:rsidRPr="001459A3">
        <w:rPr>
          <w:rFonts w:eastAsia="SimSun"/>
          <w:lang w:eastAsia="zh-CN"/>
        </w:rPr>
        <w:t>00:07:34,349 --&gt; 00:07:36,469</w:t>
      </w:r>
    </w:p>
    <w:p w14:paraId="7B2811E6" w14:textId="77777777" w:rsidR="001459A3" w:rsidRDefault="001459A3" w:rsidP="001459A3">
      <w:r w:rsidRPr="001459A3">
        <w:rPr>
          <w:rFonts w:eastAsia="SimSun" w:hint="eastAsia"/>
          <w:lang w:eastAsia="zh-CN"/>
        </w:rPr>
        <w:t>某种的组织架构还是需要的</w:t>
      </w:r>
    </w:p>
    <w:p w14:paraId="4B43A847" w14:textId="77777777" w:rsidR="001459A3" w:rsidRDefault="001459A3" w:rsidP="001459A3"/>
    <w:p w14:paraId="7D9B9237" w14:textId="77777777" w:rsidR="001459A3" w:rsidRDefault="001459A3" w:rsidP="001459A3">
      <w:r w:rsidRPr="001459A3">
        <w:rPr>
          <w:rFonts w:eastAsia="SimSun"/>
          <w:lang w:eastAsia="zh-CN"/>
        </w:rPr>
        <w:t>153</w:t>
      </w:r>
    </w:p>
    <w:p w14:paraId="544553CC" w14:textId="77777777" w:rsidR="001459A3" w:rsidRDefault="001459A3" w:rsidP="001459A3">
      <w:r w:rsidRPr="001459A3">
        <w:rPr>
          <w:rFonts w:eastAsia="SimSun"/>
          <w:lang w:eastAsia="zh-CN"/>
        </w:rPr>
        <w:t>00:07:36,469 --&gt; 00:07:38,599</w:t>
      </w:r>
    </w:p>
    <w:p w14:paraId="02AC90DB" w14:textId="77777777" w:rsidR="001459A3" w:rsidRDefault="001459A3" w:rsidP="001459A3">
      <w:r w:rsidRPr="001459A3">
        <w:rPr>
          <w:rFonts w:eastAsia="SimSun" w:hint="eastAsia"/>
          <w:lang w:eastAsia="zh-CN"/>
        </w:rPr>
        <w:t>小队现在分组成「部落」</w:t>
      </w:r>
    </w:p>
    <w:p w14:paraId="313DC992" w14:textId="77777777" w:rsidR="001459A3" w:rsidRDefault="001459A3" w:rsidP="001459A3"/>
    <w:p w14:paraId="2A6ABFBB" w14:textId="77777777" w:rsidR="001459A3" w:rsidRDefault="001459A3" w:rsidP="001459A3">
      <w:r w:rsidRPr="001459A3">
        <w:rPr>
          <w:rFonts w:eastAsia="SimSun"/>
          <w:lang w:eastAsia="zh-CN"/>
        </w:rPr>
        <w:t>154</w:t>
      </w:r>
    </w:p>
    <w:p w14:paraId="5C4A43AC" w14:textId="77777777" w:rsidR="001459A3" w:rsidRDefault="001459A3" w:rsidP="001459A3">
      <w:r w:rsidRPr="001459A3">
        <w:rPr>
          <w:rFonts w:eastAsia="SimSun"/>
          <w:lang w:eastAsia="zh-CN"/>
        </w:rPr>
        <w:t>00:07:38,599 --&gt; 00:07:40,889</w:t>
      </w:r>
    </w:p>
    <w:p w14:paraId="2812F60D" w14:textId="77777777" w:rsidR="001459A3" w:rsidRDefault="001459A3" w:rsidP="001459A3">
      <w:r w:rsidRPr="001459A3">
        <w:rPr>
          <w:rFonts w:eastAsia="SimSun" w:hint="eastAsia"/>
          <w:lang w:eastAsia="zh-CN"/>
        </w:rPr>
        <w:t>部落是一种轻量级的矩阵型组织</w:t>
      </w:r>
    </w:p>
    <w:p w14:paraId="7A761F05" w14:textId="77777777" w:rsidR="001459A3" w:rsidRDefault="001459A3" w:rsidP="001459A3"/>
    <w:p w14:paraId="2090FBE7" w14:textId="77777777" w:rsidR="001459A3" w:rsidRDefault="001459A3" w:rsidP="001459A3">
      <w:r w:rsidRPr="001459A3">
        <w:rPr>
          <w:rFonts w:eastAsia="SimSun"/>
          <w:lang w:eastAsia="zh-CN"/>
        </w:rPr>
        <w:t>155</w:t>
      </w:r>
    </w:p>
    <w:p w14:paraId="751C94C5" w14:textId="77777777" w:rsidR="001459A3" w:rsidRDefault="001459A3" w:rsidP="001459A3">
      <w:r w:rsidRPr="001459A3">
        <w:rPr>
          <w:rFonts w:eastAsia="SimSun"/>
          <w:lang w:eastAsia="zh-CN"/>
        </w:rPr>
        <w:t>00:07:40,889 --&gt; 00:07:44,139</w:t>
      </w:r>
    </w:p>
    <w:p w14:paraId="6484512F" w14:textId="77777777" w:rsidR="001459A3" w:rsidRDefault="001459A3" w:rsidP="001459A3">
      <w:r w:rsidRPr="001459A3">
        <w:rPr>
          <w:rFonts w:eastAsia="SimSun" w:hint="eastAsia"/>
          <w:lang w:eastAsia="zh-CN"/>
        </w:rPr>
        <w:t>个人是小队成员，同时也是</w:t>
      </w:r>
    </w:p>
    <w:p w14:paraId="432B6F96" w14:textId="77777777" w:rsidR="001459A3" w:rsidRDefault="001459A3" w:rsidP="001459A3">
      <w:r w:rsidRPr="001459A3">
        <w:rPr>
          <w:rFonts w:eastAsia="SimSun" w:hint="eastAsia"/>
          <w:lang w:eastAsia="zh-CN"/>
        </w:rPr>
        <w:t>「分会」一员</w:t>
      </w:r>
    </w:p>
    <w:p w14:paraId="74649C77" w14:textId="77777777" w:rsidR="001459A3" w:rsidRDefault="001459A3" w:rsidP="001459A3"/>
    <w:p w14:paraId="52D36C4D" w14:textId="77777777" w:rsidR="001459A3" w:rsidRDefault="001459A3" w:rsidP="001459A3">
      <w:r w:rsidRPr="001459A3">
        <w:rPr>
          <w:rFonts w:eastAsia="SimSun"/>
          <w:lang w:eastAsia="zh-CN"/>
        </w:rPr>
        <w:t>156</w:t>
      </w:r>
    </w:p>
    <w:p w14:paraId="13EEB58B" w14:textId="77777777" w:rsidR="001459A3" w:rsidRDefault="001459A3" w:rsidP="001459A3">
      <w:r w:rsidRPr="001459A3">
        <w:rPr>
          <w:rFonts w:eastAsia="SimSun"/>
          <w:lang w:eastAsia="zh-CN"/>
        </w:rPr>
        <w:t>00:07:44,139 --&gt; 00:07:48,389</w:t>
      </w:r>
    </w:p>
    <w:p w14:paraId="47B75ABB" w14:textId="38D5DADB" w:rsidR="001459A3" w:rsidRDefault="001459A3" w:rsidP="001459A3">
      <w:r w:rsidRPr="001459A3">
        <w:rPr>
          <w:rFonts w:eastAsia="SimSun" w:hint="eastAsia"/>
          <w:lang w:eastAsia="zh-CN"/>
        </w:rPr>
        <w:t>小队是</w:t>
      </w:r>
      <w:ins w:id="205" w:author="Jacky Shen" w:date="2015-09-28T17:23:00Z">
        <w:r w:rsidR="001A132B">
          <w:rPr>
            <w:rFonts w:eastAsia="SimSun" w:hint="eastAsia"/>
            <w:lang w:eastAsia="zh-CN"/>
          </w:rPr>
          <w:t>主要</w:t>
        </w:r>
        <w:r w:rsidR="001A132B">
          <w:rPr>
            <w:rFonts w:eastAsia="SimSun"/>
            <w:lang w:eastAsia="zh-CN"/>
          </w:rPr>
          <w:t>维度</w:t>
        </w:r>
      </w:ins>
      <w:del w:id="206" w:author="Jacky Shen" w:date="2015-09-28T17:23:00Z">
        <w:r w:rsidRPr="001459A3" w:rsidDel="001A132B">
          <w:rPr>
            <w:rFonts w:eastAsia="SimSun" w:hint="eastAsia"/>
            <w:lang w:eastAsia="zh-CN"/>
          </w:rPr>
          <w:delText>核心</w:delText>
        </w:r>
      </w:del>
    </w:p>
    <w:p w14:paraId="60208B7A" w14:textId="77777777" w:rsidR="001459A3" w:rsidRDefault="001459A3" w:rsidP="001459A3">
      <w:r w:rsidRPr="001459A3">
        <w:rPr>
          <w:rFonts w:eastAsia="SimSun" w:hint="eastAsia"/>
          <w:lang w:eastAsia="zh-CN"/>
        </w:rPr>
        <w:t>聚焦在产品交付与质量</w:t>
      </w:r>
    </w:p>
    <w:p w14:paraId="5B93B577" w14:textId="77777777" w:rsidR="001459A3" w:rsidRDefault="001459A3" w:rsidP="001459A3"/>
    <w:p w14:paraId="4CA57085" w14:textId="77777777" w:rsidR="001459A3" w:rsidRDefault="001459A3" w:rsidP="001459A3">
      <w:r w:rsidRPr="001459A3">
        <w:rPr>
          <w:rFonts w:eastAsia="SimSun"/>
          <w:lang w:eastAsia="zh-CN"/>
        </w:rPr>
        <w:t>157</w:t>
      </w:r>
    </w:p>
    <w:p w14:paraId="01DA7370" w14:textId="77777777" w:rsidR="001459A3" w:rsidRDefault="001459A3" w:rsidP="001459A3">
      <w:r w:rsidRPr="001459A3">
        <w:rPr>
          <w:rFonts w:eastAsia="SimSun"/>
          <w:lang w:eastAsia="zh-CN"/>
        </w:rPr>
        <w:t>00:07:48,389 --&gt; 00:07:52,110</w:t>
      </w:r>
    </w:p>
    <w:p w14:paraId="348B505A" w14:textId="77777777" w:rsidR="001459A3" w:rsidRDefault="001459A3" w:rsidP="001459A3">
      <w:r w:rsidRPr="001459A3">
        <w:rPr>
          <w:rFonts w:eastAsia="SimSun" w:hint="eastAsia"/>
          <w:lang w:eastAsia="zh-CN"/>
        </w:rPr>
        <w:t>而分会是一个</w:t>
      </w:r>
      <w:ins w:id="207" w:author="Bill Li" w:date="2015-09-27T21:01:00Z">
        <w:r w:rsidR="00B920A5">
          <w:rPr>
            <w:rFonts w:eastAsia="SimSun" w:hint="eastAsia"/>
            <w:lang w:eastAsia="zh-CN"/>
          </w:rPr>
          <w:t>技能</w:t>
        </w:r>
      </w:ins>
      <w:del w:id="208" w:author="Bill Li" w:date="2015-09-27T21:01:00Z">
        <w:r w:rsidRPr="001459A3" w:rsidDel="00B920A5">
          <w:rPr>
            <w:rFonts w:eastAsia="SimSun" w:hint="eastAsia"/>
            <w:lang w:eastAsia="zh-CN"/>
          </w:rPr>
          <w:delText>职能</w:delText>
        </w:r>
      </w:del>
      <w:r w:rsidRPr="001459A3">
        <w:rPr>
          <w:rFonts w:eastAsia="SimSun" w:hint="eastAsia"/>
          <w:lang w:eastAsia="zh-CN"/>
        </w:rPr>
        <w:t>领域</w:t>
      </w:r>
    </w:p>
    <w:p w14:paraId="5F965D2B" w14:textId="7F39C74A" w:rsidR="001459A3" w:rsidRDefault="001459A3" w:rsidP="001459A3">
      <w:r w:rsidRPr="001459A3">
        <w:rPr>
          <w:rFonts w:eastAsia="SimSun" w:hint="eastAsia"/>
          <w:lang w:eastAsia="zh-CN"/>
        </w:rPr>
        <w:t>例如</w:t>
      </w:r>
      <w:ins w:id="209" w:author="Jacky Shen" w:date="2015-09-28T17:23:00Z">
        <w:r w:rsidR="001A132B">
          <w:rPr>
            <w:rFonts w:eastAsia="SimSun"/>
            <w:lang w:eastAsia="zh-CN"/>
          </w:rPr>
          <w:t>对</w:t>
        </w:r>
      </w:ins>
      <w:r w:rsidRPr="001459A3">
        <w:rPr>
          <w:rFonts w:eastAsia="SimSun" w:hint="eastAsia"/>
          <w:lang w:eastAsia="zh-CN"/>
        </w:rPr>
        <w:t>质量的支持</w:t>
      </w:r>
    </w:p>
    <w:p w14:paraId="26812E9D" w14:textId="77777777" w:rsidR="001459A3" w:rsidRDefault="001459A3" w:rsidP="001459A3"/>
    <w:p w14:paraId="44E5F768" w14:textId="77777777" w:rsidR="001459A3" w:rsidRDefault="001459A3" w:rsidP="001459A3">
      <w:r w:rsidRPr="001459A3">
        <w:rPr>
          <w:rFonts w:eastAsia="SimSun"/>
          <w:lang w:eastAsia="zh-CN"/>
        </w:rPr>
        <w:t>158</w:t>
      </w:r>
    </w:p>
    <w:p w14:paraId="4551175D" w14:textId="77777777" w:rsidR="001459A3" w:rsidRDefault="001459A3" w:rsidP="001459A3">
      <w:r w:rsidRPr="001459A3">
        <w:rPr>
          <w:rFonts w:eastAsia="SimSun"/>
          <w:lang w:eastAsia="zh-CN"/>
        </w:rPr>
        <w:t>00:07:52,110 --&gt; 00:07:54,409</w:t>
      </w:r>
    </w:p>
    <w:p w14:paraId="52FA28AB" w14:textId="77777777" w:rsidR="001459A3" w:rsidRPr="00B920A5" w:rsidRDefault="001459A3" w:rsidP="001459A3">
      <w:pPr>
        <w:rPr>
          <w:rFonts w:eastAsia="SimSun"/>
          <w:lang w:eastAsia="zh-CN"/>
          <w:rPrChange w:id="210" w:author="Bill Li" w:date="2015-09-27T21:01:00Z">
            <w:rPr/>
          </w:rPrChange>
        </w:rPr>
      </w:pPr>
      <w:r w:rsidRPr="001459A3">
        <w:rPr>
          <w:rFonts w:eastAsia="SimSun" w:hint="eastAsia"/>
          <w:lang w:eastAsia="zh-CN"/>
        </w:rPr>
        <w:t>敏捷</w:t>
      </w:r>
      <w:ins w:id="211" w:author="Bill Li" w:date="2015-09-27T21:01:00Z">
        <w:r w:rsidR="00B920A5">
          <w:rPr>
            <w:rFonts w:eastAsia="SimSun" w:hint="eastAsia"/>
            <w:lang w:eastAsia="zh-CN"/>
          </w:rPr>
          <w:t>教导</w:t>
        </w:r>
        <w:r w:rsidR="00B920A5">
          <w:rPr>
            <w:rFonts w:eastAsia="SimSun"/>
            <w:lang w:eastAsia="zh-CN"/>
          </w:rPr>
          <w:t>(Coaching)</w:t>
        </w:r>
      </w:ins>
      <w:del w:id="212" w:author="Bill Li" w:date="2015-09-27T21:01:00Z">
        <w:r w:rsidRPr="001459A3" w:rsidDel="00B920A5">
          <w:rPr>
            <w:rFonts w:eastAsia="SimSun" w:hint="eastAsia"/>
            <w:lang w:eastAsia="zh-CN"/>
          </w:rPr>
          <w:delText>的训练</w:delText>
        </w:r>
      </w:del>
      <w:r w:rsidRPr="001459A3">
        <w:rPr>
          <w:rFonts w:eastAsia="SimSun" w:hint="eastAsia"/>
          <w:lang w:eastAsia="zh-CN"/>
        </w:rPr>
        <w:t>或</w:t>
      </w:r>
      <w:ins w:id="213" w:author="Bill Li" w:date="2015-09-27T21:01:00Z">
        <w:r w:rsidR="00B920A5">
          <w:rPr>
            <w:rFonts w:eastAsia="SimSun"/>
            <w:lang w:eastAsia="zh-CN"/>
          </w:rPr>
          <w:t>Web</w:t>
        </w:r>
      </w:ins>
      <w:del w:id="214" w:author="Bill Li" w:date="2015-09-27T21:01:00Z">
        <w:r w:rsidRPr="001459A3" w:rsidDel="00B920A5">
          <w:rPr>
            <w:rFonts w:eastAsia="SimSun" w:hint="eastAsia"/>
            <w:lang w:eastAsia="zh-CN"/>
          </w:rPr>
          <w:delText>网络</w:delText>
        </w:r>
      </w:del>
      <w:r w:rsidRPr="001459A3">
        <w:rPr>
          <w:rFonts w:eastAsia="SimSun" w:hint="eastAsia"/>
          <w:lang w:eastAsia="zh-CN"/>
        </w:rPr>
        <w:t>开发</w:t>
      </w:r>
    </w:p>
    <w:p w14:paraId="61F718D0" w14:textId="77777777" w:rsidR="001459A3" w:rsidRDefault="001459A3" w:rsidP="001459A3"/>
    <w:p w14:paraId="5F7FC498" w14:textId="77777777" w:rsidR="001459A3" w:rsidRDefault="001459A3" w:rsidP="001459A3">
      <w:r w:rsidRPr="001459A3">
        <w:rPr>
          <w:rFonts w:eastAsia="SimSun"/>
          <w:lang w:eastAsia="zh-CN"/>
        </w:rPr>
        <w:t>159</w:t>
      </w:r>
    </w:p>
    <w:p w14:paraId="43A5DDAD" w14:textId="77777777" w:rsidR="001459A3" w:rsidRDefault="001459A3" w:rsidP="001459A3">
      <w:r w:rsidRPr="001459A3">
        <w:rPr>
          <w:rFonts w:eastAsia="SimSun"/>
          <w:lang w:eastAsia="zh-CN"/>
        </w:rPr>
        <w:t>00:07:54,409 --&gt; 00:07:57,569</w:t>
      </w:r>
    </w:p>
    <w:p w14:paraId="4D360340" w14:textId="77777777" w:rsidR="001459A3" w:rsidRDefault="001459A3" w:rsidP="001459A3">
      <w:r w:rsidRPr="001459A3">
        <w:rPr>
          <w:rFonts w:eastAsia="SimSun" w:hint="eastAsia"/>
          <w:lang w:eastAsia="zh-CN"/>
        </w:rPr>
        <w:t>作为一个小队成员</w:t>
      </w:r>
    </w:p>
    <w:p w14:paraId="2C277A14" w14:textId="77777777" w:rsidR="001459A3" w:rsidRDefault="001459A3" w:rsidP="001459A3">
      <w:r w:rsidRPr="001459A3">
        <w:rPr>
          <w:rFonts w:eastAsia="SimSun" w:hint="eastAsia"/>
          <w:lang w:eastAsia="zh-CN"/>
        </w:rPr>
        <w:t>我的分会领导就是直属主管</w:t>
      </w:r>
    </w:p>
    <w:p w14:paraId="01832437" w14:textId="77777777" w:rsidR="001459A3" w:rsidRDefault="001459A3" w:rsidP="001459A3"/>
    <w:p w14:paraId="1F110861" w14:textId="77777777" w:rsidR="001459A3" w:rsidRDefault="001459A3" w:rsidP="001459A3">
      <w:r w:rsidRPr="001459A3">
        <w:rPr>
          <w:rFonts w:eastAsia="SimSun"/>
          <w:lang w:eastAsia="zh-CN"/>
        </w:rPr>
        <w:t>160</w:t>
      </w:r>
    </w:p>
    <w:p w14:paraId="6B7B4622" w14:textId="77777777" w:rsidR="001459A3" w:rsidRDefault="001459A3" w:rsidP="001459A3">
      <w:r w:rsidRPr="001459A3">
        <w:rPr>
          <w:rFonts w:eastAsia="SimSun"/>
          <w:lang w:eastAsia="zh-CN"/>
        </w:rPr>
        <w:t>00:07:57,569 --&gt; 00:08:01,559</w:t>
      </w:r>
    </w:p>
    <w:p w14:paraId="733E63F9" w14:textId="77777777" w:rsidR="001459A3" w:rsidRDefault="00B920A5" w:rsidP="001459A3">
      <w:ins w:id="215" w:author="Bill Li" w:date="2015-09-27T21:02:00Z">
        <w:r>
          <w:rPr>
            <w:rFonts w:eastAsia="SimSun" w:hint="eastAsia"/>
            <w:lang w:eastAsia="zh-CN"/>
          </w:rPr>
          <w:t>作为</w:t>
        </w:r>
      </w:ins>
      <w:del w:id="216" w:author="Bill Li" w:date="2015-09-27T21:02:00Z">
        <w:r w:rsidR="001459A3" w:rsidRPr="001459A3" w:rsidDel="00B920A5">
          <w:rPr>
            <w:rFonts w:eastAsia="SimSun" w:hint="eastAsia"/>
            <w:lang w:eastAsia="zh-CN"/>
          </w:rPr>
          <w:delText>而</w:delText>
        </w:r>
      </w:del>
      <w:r w:rsidR="001459A3" w:rsidRPr="001459A3">
        <w:rPr>
          <w:rFonts w:eastAsia="SimSun" w:hint="eastAsia"/>
          <w:lang w:eastAsia="zh-CN"/>
        </w:rPr>
        <w:t>「仆人式领导者」</w:t>
      </w:r>
      <w:del w:id="217" w:author="Bill Li" w:date="2015-09-27T21:02:00Z">
        <w:r w:rsidR="001459A3" w:rsidRPr="001459A3" w:rsidDel="00B920A5">
          <w:rPr>
            <w:rFonts w:eastAsia="SimSun" w:hint="eastAsia"/>
            <w:lang w:eastAsia="zh-CN"/>
          </w:rPr>
          <w:delText>则</w:delText>
        </w:r>
      </w:del>
      <w:r w:rsidR="001459A3" w:rsidRPr="001459A3">
        <w:rPr>
          <w:rFonts w:eastAsia="SimSun" w:hint="eastAsia"/>
          <w:lang w:eastAsia="zh-CN"/>
        </w:rPr>
        <w:t>聚焦在</w:t>
      </w:r>
    </w:p>
    <w:p w14:paraId="3B8E32FB" w14:textId="669F69E0" w:rsidR="001459A3" w:rsidRDefault="001A132B" w:rsidP="001459A3">
      <w:ins w:id="218" w:author="Jacky Shen" w:date="2015-09-28T17:24:00Z">
        <w:r>
          <w:rPr>
            <w:rFonts w:eastAsia="SimSun"/>
            <w:lang w:eastAsia="zh-CN"/>
          </w:rPr>
          <w:t>教导</w:t>
        </w:r>
      </w:ins>
      <w:del w:id="219" w:author="Jacky Shen" w:date="2015-09-28T17:24:00Z">
        <w:r w:rsidR="001459A3" w:rsidRPr="001459A3" w:rsidDel="001A132B">
          <w:rPr>
            <w:rFonts w:eastAsia="SimSun" w:hint="eastAsia"/>
            <w:lang w:eastAsia="zh-CN"/>
          </w:rPr>
          <w:delText>训练</w:delText>
        </w:r>
      </w:del>
      <w:r w:rsidR="001459A3" w:rsidRPr="001459A3">
        <w:rPr>
          <w:rFonts w:eastAsia="SimSun" w:hint="eastAsia"/>
          <w:lang w:eastAsia="zh-CN"/>
        </w:rPr>
        <w:t>和指导我</w:t>
      </w:r>
      <w:ins w:id="220" w:author="Bill Li" w:date="2015-09-27T21:03:00Z">
        <w:r w:rsidR="00B920A5">
          <w:rPr>
            <w:rFonts w:eastAsia="SimSun" w:hint="eastAsia"/>
            <w:lang w:eastAsia="zh-CN"/>
          </w:rPr>
          <w:t>这个</w:t>
        </w:r>
      </w:ins>
      <w:del w:id="221" w:author="Bill Li" w:date="2015-09-27T21:02:00Z">
        <w:r w:rsidR="001459A3" w:rsidRPr="001459A3" w:rsidDel="00B920A5">
          <w:rPr>
            <w:rFonts w:eastAsia="SimSun" w:hint="eastAsia"/>
            <w:lang w:eastAsia="zh-CN"/>
          </w:rPr>
          <w:delText>成为</w:delText>
        </w:r>
      </w:del>
      <w:r w:rsidR="001459A3" w:rsidRPr="001459A3">
        <w:rPr>
          <w:rFonts w:eastAsia="SimSun" w:hint="eastAsia"/>
          <w:lang w:eastAsia="zh-CN"/>
        </w:rPr>
        <w:t>工程师</w:t>
      </w:r>
    </w:p>
    <w:p w14:paraId="594693D6" w14:textId="77777777" w:rsidR="001459A3" w:rsidRDefault="001459A3" w:rsidP="001459A3"/>
    <w:p w14:paraId="03A24B9E" w14:textId="77777777" w:rsidR="001459A3" w:rsidRDefault="001459A3" w:rsidP="001459A3">
      <w:r w:rsidRPr="001459A3">
        <w:rPr>
          <w:rFonts w:eastAsia="SimSun"/>
          <w:lang w:eastAsia="zh-CN"/>
        </w:rPr>
        <w:t>161</w:t>
      </w:r>
    </w:p>
    <w:p w14:paraId="043B9BD5" w14:textId="77777777" w:rsidR="001459A3" w:rsidRDefault="001459A3" w:rsidP="001459A3">
      <w:r w:rsidRPr="001459A3">
        <w:rPr>
          <w:rFonts w:eastAsia="SimSun"/>
          <w:lang w:eastAsia="zh-CN"/>
        </w:rPr>
        <w:t>00:08:01,559 --&gt; 00:08:04,279</w:t>
      </w:r>
    </w:p>
    <w:p w14:paraId="7DD5ED07" w14:textId="77777777" w:rsidR="001459A3" w:rsidRDefault="001459A3" w:rsidP="001459A3">
      <w:r w:rsidRPr="001459A3">
        <w:rPr>
          <w:rFonts w:eastAsia="SimSun" w:hint="eastAsia"/>
          <w:lang w:eastAsia="zh-CN"/>
        </w:rPr>
        <w:t>所以我可以在不换新主管的</w:t>
      </w:r>
    </w:p>
    <w:p w14:paraId="12F31DA8" w14:textId="77777777" w:rsidR="001459A3" w:rsidRDefault="00B920A5" w:rsidP="001459A3">
      <w:ins w:id="222" w:author="Bill Li" w:date="2015-09-27T21:03:00Z">
        <w:r>
          <w:rPr>
            <w:rFonts w:eastAsia="SimSun" w:hint="eastAsia"/>
            <w:lang w:eastAsia="zh-CN"/>
          </w:rPr>
          <w:t>情</w:t>
        </w:r>
      </w:ins>
      <w:del w:id="223" w:author="Bill Li" w:date="2015-09-27T21:03:00Z">
        <w:r w:rsidR="001459A3" w:rsidRPr="001459A3" w:rsidDel="00B920A5">
          <w:rPr>
            <w:rFonts w:eastAsia="SimSun" w:hint="eastAsia"/>
            <w:lang w:eastAsia="zh-CN"/>
          </w:rPr>
          <w:delText>状</w:delText>
        </w:r>
      </w:del>
      <w:r w:rsidR="001459A3" w:rsidRPr="001459A3">
        <w:rPr>
          <w:rFonts w:eastAsia="SimSun" w:hint="eastAsia"/>
          <w:lang w:eastAsia="zh-CN"/>
        </w:rPr>
        <w:t>况下转换小队</w:t>
      </w:r>
    </w:p>
    <w:p w14:paraId="13C5701B" w14:textId="77777777" w:rsidR="001459A3" w:rsidRDefault="001459A3" w:rsidP="001459A3"/>
    <w:p w14:paraId="186A6685" w14:textId="77777777" w:rsidR="001459A3" w:rsidRDefault="001459A3" w:rsidP="001459A3">
      <w:r w:rsidRPr="001459A3">
        <w:rPr>
          <w:rFonts w:eastAsia="SimSun"/>
          <w:lang w:eastAsia="zh-CN"/>
        </w:rPr>
        <w:t>162</w:t>
      </w:r>
    </w:p>
    <w:p w14:paraId="44EBC453" w14:textId="77777777" w:rsidR="001459A3" w:rsidRDefault="001459A3" w:rsidP="001459A3">
      <w:r w:rsidRPr="001459A3">
        <w:rPr>
          <w:rFonts w:eastAsia="SimSun"/>
          <w:lang w:eastAsia="zh-CN"/>
        </w:rPr>
        <w:t>00:08:04,279 --&gt; 00:08:05,999</w:t>
      </w:r>
    </w:p>
    <w:p w14:paraId="23D76CFC" w14:textId="77777777" w:rsidR="001459A3" w:rsidRDefault="001459A3" w:rsidP="001459A3">
      <w:r w:rsidRPr="001459A3">
        <w:rPr>
          <w:rFonts w:eastAsia="SimSun" w:hint="eastAsia"/>
          <w:lang w:eastAsia="zh-CN"/>
        </w:rPr>
        <w:t>这是一个很棒的</w:t>
      </w:r>
      <w:ins w:id="224" w:author="Bill Li" w:date="2015-09-27T21:03:00Z">
        <w:r w:rsidR="00B920A5">
          <w:rPr>
            <w:rFonts w:eastAsia="SimSun" w:hint="eastAsia"/>
            <w:lang w:eastAsia="zh-CN"/>
          </w:rPr>
          <w:t>图画</w:t>
        </w:r>
      </w:ins>
      <w:del w:id="225" w:author="Bill Li" w:date="2015-09-27T21:03:00Z">
        <w:r w:rsidRPr="001459A3" w:rsidDel="00B920A5">
          <w:rPr>
            <w:rFonts w:eastAsia="SimSun" w:hint="eastAsia"/>
            <w:lang w:eastAsia="zh-CN"/>
          </w:rPr>
          <w:delText>情形</w:delText>
        </w:r>
      </w:del>
      <w:r w:rsidRPr="001459A3">
        <w:rPr>
          <w:rFonts w:eastAsia="SimSun" w:hint="eastAsia"/>
          <w:lang w:eastAsia="zh-CN"/>
        </w:rPr>
        <w:t>，对吧？</w:t>
      </w:r>
    </w:p>
    <w:p w14:paraId="1A7CC84E" w14:textId="77777777" w:rsidR="001459A3" w:rsidRDefault="001459A3" w:rsidP="001459A3"/>
    <w:p w14:paraId="401D1A20" w14:textId="77777777" w:rsidR="001459A3" w:rsidRDefault="001459A3" w:rsidP="001459A3">
      <w:r w:rsidRPr="001459A3">
        <w:rPr>
          <w:rFonts w:eastAsia="SimSun"/>
          <w:lang w:eastAsia="zh-CN"/>
        </w:rPr>
        <w:t>163</w:t>
      </w:r>
    </w:p>
    <w:p w14:paraId="37800389" w14:textId="77777777" w:rsidR="001459A3" w:rsidRDefault="001459A3" w:rsidP="001459A3">
      <w:r w:rsidRPr="001459A3">
        <w:rPr>
          <w:rFonts w:eastAsia="SimSun"/>
          <w:lang w:eastAsia="zh-CN"/>
        </w:rPr>
        <w:t>00:08:05,999 --&gt; 00:08:07,819</w:t>
      </w:r>
    </w:p>
    <w:p w14:paraId="4514644E" w14:textId="77777777" w:rsidR="001459A3" w:rsidRDefault="001459A3" w:rsidP="001459A3">
      <w:r w:rsidRPr="001459A3">
        <w:rPr>
          <w:rFonts w:eastAsia="SimSun" w:hint="eastAsia"/>
          <w:lang w:eastAsia="zh-CN"/>
        </w:rPr>
        <w:t>只可惜，并不全然是事实</w:t>
      </w:r>
    </w:p>
    <w:p w14:paraId="3A58CD64" w14:textId="77777777" w:rsidR="001459A3" w:rsidRDefault="001459A3" w:rsidP="001459A3"/>
    <w:p w14:paraId="7BCC52FC" w14:textId="77777777" w:rsidR="001459A3" w:rsidRDefault="001459A3" w:rsidP="001459A3">
      <w:r w:rsidRPr="001459A3">
        <w:rPr>
          <w:rFonts w:eastAsia="SimSun"/>
          <w:lang w:eastAsia="zh-CN"/>
        </w:rPr>
        <w:t>164</w:t>
      </w:r>
    </w:p>
    <w:p w14:paraId="68988FB2" w14:textId="77777777" w:rsidR="001459A3" w:rsidRDefault="001459A3" w:rsidP="001459A3">
      <w:r w:rsidRPr="001459A3">
        <w:rPr>
          <w:rFonts w:eastAsia="SimSun"/>
          <w:lang w:eastAsia="zh-CN"/>
        </w:rPr>
        <w:t>00:08:07,819 --&gt; 00:08:11,610</w:t>
      </w:r>
    </w:p>
    <w:p w14:paraId="3FCD8D22" w14:textId="77777777" w:rsidR="001459A3" w:rsidRDefault="001459A3" w:rsidP="001459A3">
      <w:r w:rsidRPr="001459A3">
        <w:rPr>
          <w:rFonts w:eastAsia="SimSun" w:hint="eastAsia"/>
          <w:lang w:eastAsia="zh-CN"/>
        </w:rPr>
        <w:t>实际上，任务编组并非一帆风顺</w:t>
      </w:r>
    </w:p>
    <w:p w14:paraId="4BAC39A7" w14:textId="77777777" w:rsidR="001459A3" w:rsidRDefault="001459A3" w:rsidP="001459A3">
      <w:r w:rsidRPr="001459A3">
        <w:rPr>
          <w:rFonts w:eastAsia="SimSun" w:hint="eastAsia"/>
          <w:lang w:eastAsia="zh-CN"/>
        </w:rPr>
        <w:t>而是瞬息万变</w:t>
      </w:r>
    </w:p>
    <w:p w14:paraId="292C8F84" w14:textId="77777777" w:rsidR="001459A3" w:rsidRDefault="001459A3" w:rsidP="001459A3"/>
    <w:p w14:paraId="2D8A783F" w14:textId="77777777" w:rsidR="001459A3" w:rsidRDefault="001459A3" w:rsidP="001459A3">
      <w:r w:rsidRPr="001459A3">
        <w:rPr>
          <w:rFonts w:eastAsia="SimSun"/>
          <w:lang w:eastAsia="zh-CN"/>
        </w:rPr>
        <w:t>165</w:t>
      </w:r>
    </w:p>
    <w:p w14:paraId="3433D2B1" w14:textId="77777777" w:rsidR="001459A3" w:rsidRDefault="001459A3" w:rsidP="001459A3">
      <w:r w:rsidRPr="001459A3">
        <w:rPr>
          <w:rFonts w:eastAsia="SimSun"/>
          <w:lang w:eastAsia="zh-CN"/>
        </w:rPr>
        <w:t>00:08:11,610 --&gt; 00:08:15,469</w:t>
      </w:r>
    </w:p>
    <w:p w14:paraId="4326A6EB" w14:textId="77777777" w:rsidR="001459A3" w:rsidRDefault="001459A3" w:rsidP="001459A3">
      <w:r w:rsidRPr="001459A3">
        <w:rPr>
          <w:rFonts w:eastAsia="SimSun" w:hint="eastAsia"/>
          <w:lang w:eastAsia="zh-CN"/>
        </w:rPr>
        <w:t>举个实例，部落在某一瞬间</w:t>
      </w:r>
    </w:p>
    <w:p w14:paraId="3CDE5E50" w14:textId="77777777" w:rsidR="001459A3" w:rsidRDefault="001459A3" w:rsidP="001459A3">
      <w:r w:rsidRPr="001459A3">
        <w:rPr>
          <w:rFonts w:eastAsia="SimSun" w:hint="eastAsia"/>
          <w:lang w:eastAsia="zh-CN"/>
        </w:rPr>
        <w:t>可能就全变了</w:t>
      </w:r>
    </w:p>
    <w:p w14:paraId="39D4EDD7" w14:textId="77777777" w:rsidR="001459A3" w:rsidRDefault="001459A3" w:rsidP="001459A3"/>
    <w:p w14:paraId="38B53596" w14:textId="77777777" w:rsidR="001459A3" w:rsidRDefault="001459A3" w:rsidP="001459A3">
      <w:r w:rsidRPr="001459A3">
        <w:rPr>
          <w:rFonts w:eastAsia="SimSun"/>
          <w:lang w:eastAsia="zh-CN"/>
        </w:rPr>
        <w:t>166</w:t>
      </w:r>
    </w:p>
    <w:p w14:paraId="1AD58539" w14:textId="77777777" w:rsidR="001459A3" w:rsidRDefault="001459A3" w:rsidP="001459A3">
      <w:r w:rsidRPr="001459A3">
        <w:rPr>
          <w:rFonts w:eastAsia="SimSun"/>
          <w:lang w:eastAsia="zh-CN"/>
        </w:rPr>
        <w:t>00:08:15,479 --&gt; 00:08:18,330</w:t>
      </w:r>
    </w:p>
    <w:p w14:paraId="0C64AB5C" w14:textId="77777777" w:rsidR="001459A3" w:rsidRDefault="001459A3" w:rsidP="001459A3">
      <w:r w:rsidRPr="001459A3">
        <w:rPr>
          <w:rFonts w:eastAsia="SimSun" w:hint="eastAsia"/>
          <w:lang w:eastAsia="zh-CN"/>
        </w:rPr>
        <w:t>而那算是还好的</w:t>
      </w:r>
    </w:p>
    <w:p w14:paraId="0D0E9F1F" w14:textId="77777777" w:rsidR="001459A3" w:rsidRDefault="001459A3" w:rsidP="001459A3"/>
    <w:p w14:paraId="04FB32AB" w14:textId="77777777" w:rsidR="001459A3" w:rsidRDefault="001459A3" w:rsidP="001459A3">
      <w:r w:rsidRPr="001459A3">
        <w:rPr>
          <w:rFonts w:eastAsia="SimSun"/>
          <w:lang w:eastAsia="zh-CN"/>
        </w:rPr>
        <w:t>167</w:t>
      </w:r>
    </w:p>
    <w:p w14:paraId="33D38BC2" w14:textId="77777777" w:rsidR="001459A3" w:rsidRDefault="001459A3" w:rsidP="001459A3">
      <w:r w:rsidRPr="001459A3">
        <w:rPr>
          <w:rFonts w:eastAsia="SimSun"/>
          <w:lang w:eastAsia="zh-CN"/>
        </w:rPr>
        <w:t>00:08:18,330 --&gt; 00:08:22,749</w:t>
      </w:r>
    </w:p>
    <w:p w14:paraId="55A56FCF" w14:textId="77777777" w:rsidR="001459A3" w:rsidRDefault="001459A3" w:rsidP="001459A3">
      <w:r w:rsidRPr="001459A3">
        <w:rPr>
          <w:rFonts w:eastAsia="SimSun" w:hint="eastAsia"/>
          <w:lang w:eastAsia="zh-CN"/>
        </w:rPr>
        <w:t>最有价值的沟通会出现在</w:t>
      </w:r>
    </w:p>
    <w:p w14:paraId="46BF4C57" w14:textId="77777777" w:rsidR="001459A3" w:rsidRDefault="001459A3" w:rsidP="001459A3">
      <w:r w:rsidRPr="001459A3">
        <w:rPr>
          <w:rFonts w:eastAsia="SimSun" w:hint="eastAsia"/>
          <w:lang w:eastAsia="zh-CN"/>
        </w:rPr>
        <w:t>非正式且无法预测的方式上</w:t>
      </w:r>
    </w:p>
    <w:p w14:paraId="33E06DEA" w14:textId="77777777" w:rsidR="001459A3" w:rsidRDefault="001459A3" w:rsidP="001459A3"/>
    <w:p w14:paraId="43E56859" w14:textId="77777777" w:rsidR="001459A3" w:rsidRDefault="001459A3" w:rsidP="001459A3">
      <w:r w:rsidRPr="001459A3">
        <w:rPr>
          <w:rFonts w:eastAsia="SimSun"/>
          <w:lang w:eastAsia="zh-CN"/>
        </w:rPr>
        <w:t>168</w:t>
      </w:r>
    </w:p>
    <w:p w14:paraId="52E0FCF7" w14:textId="77777777" w:rsidR="001459A3" w:rsidRDefault="001459A3" w:rsidP="001459A3">
      <w:r w:rsidRPr="001459A3">
        <w:rPr>
          <w:rFonts w:eastAsia="SimSun"/>
          <w:lang w:eastAsia="zh-CN"/>
        </w:rPr>
        <w:t>00:08:22,749 --&gt; 00:08:25,139</w:t>
      </w:r>
    </w:p>
    <w:p w14:paraId="1C557962" w14:textId="77777777" w:rsidR="001459A3" w:rsidRDefault="001459A3" w:rsidP="001459A3">
      <w:r w:rsidRPr="001459A3">
        <w:rPr>
          <w:rFonts w:eastAsia="SimSun" w:hint="eastAsia"/>
          <w:lang w:eastAsia="zh-CN"/>
        </w:rPr>
        <w:t>为了支持这种方式</w:t>
      </w:r>
    </w:p>
    <w:p w14:paraId="161E5C6D" w14:textId="77777777" w:rsidR="001459A3" w:rsidRDefault="001459A3" w:rsidP="001459A3">
      <w:r w:rsidRPr="001459A3">
        <w:rPr>
          <w:rFonts w:eastAsia="SimSun" w:hint="eastAsia"/>
          <w:lang w:eastAsia="zh-CN"/>
        </w:rPr>
        <w:t>我们也有「公会」</w:t>
      </w:r>
    </w:p>
    <w:p w14:paraId="25CC8170" w14:textId="77777777" w:rsidR="001459A3" w:rsidRDefault="001459A3" w:rsidP="001459A3"/>
    <w:p w14:paraId="318E763D" w14:textId="77777777" w:rsidR="001459A3" w:rsidRDefault="001459A3" w:rsidP="001459A3">
      <w:r w:rsidRPr="001459A3">
        <w:rPr>
          <w:rFonts w:eastAsia="SimSun"/>
          <w:lang w:eastAsia="zh-CN"/>
        </w:rPr>
        <w:t>169</w:t>
      </w:r>
    </w:p>
    <w:p w14:paraId="415ABFC0" w14:textId="77777777" w:rsidR="001459A3" w:rsidRDefault="001459A3" w:rsidP="001459A3">
      <w:r w:rsidRPr="001459A3">
        <w:rPr>
          <w:rFonts w:eastAsia="SimSun"/>
          <w:lang w:eastAsia="zh-CN"/>
        </w:rPr>
        <w:t>00:08:25,139 --&gt; 00:08:28,239</w:t>
      </w:r>
    </w:p>
    <w:p w14:paraId="517B0E6D" w14:textId="77777777" w:rsidR="001459A3" w:rsidRDefault="001459A3" w:rsidP="001459A3">
      <w:r w:rsidRPr="001459A3">
        <w:rPr>
          <w:rFonts w:eastAsia="SimSun" w:hint="eastAsia"/>
          <w:lang w:eastAsia="zh-CN"/>
        </w:rPr>
        <w:t>公会是一个轻量级的兴趣社群</w:t>
      </w:r>
    </w:p>
    <w:p w14:paraId="78E55817" w14:textId="77777777" w:rsidR="001459A3" w:rsidRDefault="001459A3" w:rsidP="001459A3"/>
    <w:p w14:paraId="11716B29" w14:textId="77777777" w:rsidR="001459A3" w:rsidRDefault="001459A3" w:rsidP="001459A3">
      <w:r w:rsidRPr="001459A3">
        <w:rPr>
          <w:rFonts w:eastAsia="SimSun"/>
          <w:lang w:eastAsia="zh-CN"/>
        </w:rPr>
        <w:t>170</w:t>
      </w:r>
    </w:p>
    <w:p w14:paraId="4728C0A9" w14:textId="77777777" w:rsidR="001459A3" w:rsidRDefault="001459A3" w:rsidP="001459A3">
      <w:r w:rsidRPr="001459A3">
        <w:rPr>
          <w:rFonts w:eastAsia="SimSun"/>
          <w:lang w:eastAsia="zh-CN"/>
        </w:rPr>
        <w:t>00:08:28,239 --&gt; 00:08:32,020</w:t>
      </w:r>
    </w:p>
    <w:p w14:paraId="0173F927" w14:textId="77777777" w:rsidR="001459A3" w:rsidRDefault="001459A3" w:rsidP="001459A3">
      <w:r w:rsidRPr="001459A3">
        <w:rPr>
          <w:rFonts w:eastAsia="SimSun" w:hint="eastAsia"/>
          <w:lang w:eastAsia="zh-CN"/>
        </w:rPr>
        <w:t>跨</w:t>
      </w:r>
      <w:ins w:id="226" w:author="Bill Li" w:date="2015-09-27T21:05:00Z">
        <w:r w:rsidR="00B920A5">
          <w:rPr>
            <w:rFonts w:eastAsia="SimSun" w:hint="eastAsia"/>
            <w:lang w:eastAsia="zh-CN"/>
          </w:rPr>
          <w:t>整个公司</w:t>
        </w:r>
      </w:ins>
      <w:del w:id="227" w:author="Bill Li" w:date="2015-09-27T21:04:00Z">
        <w:r w:rsidRPr="001459A3" w:rsidDel="00B920A5">
          <w:rPr>
            <w:rFonts w:eastAsia="SimSun" w:hint="eastAsia"/>
            <w:lang w:eastAsia="zh-CN"/>
          </w:rPr>
          <w:delText>部门</w:delText>
        </w:r>
      </w:del>
      <w:r w:rsidRPr="001459A3">
        <w:rPr>
          <w:rFonts w:eastAsia="SimSun" w:hint="eastAsia"/>
          <w:lang w:eastAsia="zh-CN"/>
        </w:rPr>
        <w:t>的成员齐聚</w:t>
      </w:r>
    </w:p>
    <w:p w14:paraId="5929F3E8" w14:textId="77777777" w:rsidR="001459A3" w:rsidRDefault="001459A3" w:rsidP="001459A3">
      <w:r w:rsidRPr="001459A3">
        <w:rPr>
          <w:rFonts w:eastAsia="SimSun" w:hint="eastAsia"/>
          <w:lang w:eastAsia="zh-CN"/>
        </w:rPr>
        <w:t>并分享特定领域知识</w:t>
      </w:r>
    </w:p>
    <w:p w14:paraId="397EE19A" w14:textId="77777777" w:rsidR="001459A3" w:rsidRDefault="001459A3" w:rsidP="001459A3"/>
    <w:p w14:paraId="53A1997A" w14:textId="77777777" w:rsidR="001459A3" w:rsidRDefault="001459A3" w:rsidP="001459A3">
      <w:r w:rsidRPr="001459A3">
        <w:rPr>
          <w:rFonts w:eastAsia="SimSun"/>
          <w:lang w:eastAsia="zh-CN"/>
        </w:rPr>
        <w:lastRenderedPageBreak/>
        <w:t>171</w:t>
      </w:r>
    </w:p>
    <w:p w14:paraId="7989B090" w14:textId="77777777" w:rsidR="001459A3" w:rsidRDefault="001459A3" w:rsidP="001459A3">
      <w:r w:rsidRPr="001459A3">
        <w:rPr>
          <w:rFonts w:eastAsia="SimSun"/>
          <w:lang w:eastAsia="zh-CN"/>
        </w:rPr>
        <w:t>00:08:32,020 --&gt; 00:08:35,810</w:t>
      </w:r>
    </w:p>
    <w:p w14:paraId="32477CF3" w14:textId="77777777" w:rsidR="001459A3" w:rsidRDefault="001459A3" w:rsidP="001459A3">
      <w:r w:rsidRPr="001459A3">
        <w:rPr>
          <w:rFonts w:eastAsia="SimSun" w:hint="eastAsia"/>
          <w:lang w:eastAsia="zh-CN"/>
        </w:rPr>
        <w:t>例如：领导力、</w:t>
      </w:r>
      <w:ins w:id="228" w:author="Bill Li" w:date="2015-09-27T21:05:00Z">
        <w:r w:rsidR="00B920A5">
          <w:rPr>
            <w:rFonts w:eastAsia="SimSun" w:hint="eastAsia"/>
            <w:lang w:eastAsia="zh-CN"/>
          </w:rPr>
          <w:t>Web</w:t>
        </w:r>
      </w:ins>
      <w:del w:id="229" w:author="Bill Li" w:date="2015-09-27T21:05:00Z">
        <w:r w:rsidRPr="001459A3" w:rsidDel="00B920A5">
          <w:rPr>
            <w:rFonts w:eastAsia="SimSun" w:hint="eastAsia"/>
            <w:lang w:eastAsia="zh-CN"/>
          </w:rPr>
          <w:delText>网络</w:delText>
        </w:r>
      </w:del>
      <w:r w:rsidRPr="001459A3">
        <w:rPr>
          <w:rFonts w:eastAsia="SimSun" w:hint="eastAsia"/>
          <w:lang w:eastAsia="zh-CN"/>
        </w:rPr>
        <w:t>开发</w:t>
      </w:r>
    </w:p>
    <w:p w14:paraId="7B913AD5" w14:textId="77777777" w:rsidR="001459A3" w:rsidRDefault="001459A3" w:rsidP="001459A3">
      <w:r w:rsidRPr="001459A3">
        <w:rPr>
          <w:rFonts w:eastAsia="SimSun" w:hint="eastAsia"/>
          <w:lang w:eastAsia="zh-CN"/>
        </w:rPr>
        <w:t>或持续交付</w:t>
      </w:r>
      <w:del w:id="230" w:author="Bill Li" w:date="2015-09-27T21:05:00Z">
        <w:r w:rsidRPr="001459A3" w:rsidDel="00B920A5">
          <w:rPr>
            <w:rFonts w:eastAsia="SimSun" w:hint="eastAsia"/>
            <w:lang w:eastAsia="zh-CN"/>
          </w:rPr>
          <w:delText>成果</w:delText>
        </w:r>
      </w:del>
    </w:p>
    <w:p w14:paraId="0D8B054D" w14:textId="77777777" w:rsidR="001459A3" w:rsidRDefault="001459A3" w:rsidP="001459A3"/>
    <w:p w14:paraId="295721A2" w14:textId="77777777" w:rsidR="001459A3" w:rsidRDefault="001459A3" w:rsidP="001459A3">
      <w:r w:rsidRPr="001459A3">
        <w:rPr>
          <w:rFonts w:eastAsia="SimSun"/>
          <w:lang w:eastAsia="zh-CN"/>
        </w:rPr>
        <w:t>172</w:t>
      </w:r>
    </w:p>
    <w:p w14:paraId="0EB20258" w14:textId="77777777" w:rsidR="001459A3" w:rsidRDefault="001459A3" w:rsidP="001459A3">
      <w:r w:rsidRPr="001459A3">
        <w:rPr>
          <w:rFonts w:eastAsia="SimSun"/>
          <w:lang w:eastAsia="zh-CN"/>
        </w:rPr>
        <w:t>00:08:35,810 --&gt; 00:08:38,229</w:t>
      </w:r>
    </w:p>
    <w:p w14:paraId="5E10B02D" w14:textId="77777777" w:rsidR="001459A3" w:rsidRDefault="001459A3" w:rsidP="001459A3">
      <w:r w:rsidRPr="001459A3">
        <w:rPr>
          <w:rFonts w:eastAsia="SimSun" w:hint="eastAsia"/>
          <w:lang w:eastAsia="zh-CN"/>
        </w:rPr>
        <w:t>任何人皆可随时参加或离开公会</w:t>
      </w:r>
    </w:p>
    <w:p w14:paraId="41438FC1" w14:textId="77777777" w:rsidR="001459A3" w:rsidRDefault="001459A3" w:rsidP="001459A3"/>
    <w:p w14:paraId="57EEBE0C" w14:textId="77777777" w:rsidR="001459A3" w:rsidRDefault="001459A3" w:rsidP="001459A3">
      <w:r w:rsidRPr="001459A3">
        <w:rPr>
          <w:rFonts w:eastAsia="SimSun"/>
          <w:lang w:eastAsia="zh-CN"/>
        </w:rPr>
        <w:t>173</w:t>
      </w:r>
    </w:p>
    <w:p w14:paraId="7CFDB184" w14:textId="77777777" w:rsidR="001459A3" w:rsidRDefault="001459A3" w:rsidP="001459A3">
      <w:r w:rsidRPr="001459A3">
        <w:rPr>
          <w:rFonts w:eastAsia="SimSun"/>
          <w:lang w:eastAsia="zh-CN"/>
        </w:rPr>
        <w:t>00:08:38,229 --&gt; 00:08:41,589</w:t>
      </w:r>
    </w:p>
    <w:p w14:paraId="2B900905" w14:textId="77777777" w:rsidR="001459A3" w:rsidRDefault="001459A3" w:rsidP="001459A3">
      <w:r w:rsidRPr="001459A3">
        <w:rPr>
          <w:rFonts w:eastAsia="SimSun" w:hint="eastAsia"/>
          <w:lang w:eastAsia="zh-CN"/>
        </w:rPr>
        <w:t>基本上公会有电邮名单</w:t>
      </w:r>
    </w:p>
    <w:p w14:paraId="4FB6C63A" w14:textId="77777777" w:rsidR="001459A3" w:rsidRDefault="001459A3" w:rsidP="001459A3">
      <w:r w:rsidRPr="001459A3">
        <w:rPr>
          <w:rFonts w:eastAsia="SimSun" w:hint="eastAsia"/>
          <w:lang w:eastAsia="zh-CN"/>
        </w:rPr>
        <w:t>可召开半年度会议</w:t>
      </w:r>
    </w:p>
    <w:p w14:paraId="31DF8EDD" w14:textId="77777777" w:rsidR="001459A3" w:rsidRDefault="001459A3" w:rsidP="001459A3"/>
    <w:p w14:paraId="68788E6C" w14:textId="77777777" w:rsidR="001459A3" w:rsidRDefault="001459A3" w:rsidP="001459A3">
      <w:r w:rsidRPr="001459A3">
        <w:rPr>
          <w:rFonts w:eastAsia="SimSun"/>
          <w:lang w:eastAsia="zh-CN"/>
        </w:rPr>
        <w:t>174</w:t>
      </w:r>
    </w:p>
    <w:p w14:paraId="73FCB2C7" w14:textId="77777777" w:rsidR="001459A3" w:rsidRDefault="001459A3" w:rsidP="001459A3">
      <w:r w:rsidRPr="001459A3">
        <w:rPr>
          <w:rFonts w:eastAsia="SimSun"/>
          <w:lang w:eastAsia="zh-CN"/>
        </w:rPr>
        <w:t>00:08:41,589 --&gt; 00:08:44,159</w:t>
      </w:r>
    </w:p>
    <w:p w14:paraId="40636B90" w14:textId="0CADAA4B" w:rsidR="001459A3" w:rsidRDefault="001459A3" w:rsidP="001459A3">
      <w:r w:rsidRPr="001459A3">
        <w:rPr>
          <w:rFonts w:eastAsia="SimSun" w:hint="eastAsia"/>
          <w:lang w:eastAsia="zh-CN"/>
        </w:rPr>
        <w:t>和其他非正式的沟通</w:t>
      </w:r>
      <w:ins w:id="231" w:author="Jacky Shen" w:date="2015-09-28T17:25:00Z">
        <w:r w:rsidR="001A132B">
          <w:rPr>
            <w:rFonts w:eastAsia="SimSun"/>
            <w:lang w:eastAsia="zh-CN"/>
          </w:rPr>
          <w:t>渠道</w:t>
        </w:r>
      </w:ins>
      <w:del w:id="232" w:author="Jacky Shen" w:date="2015-09-28T17:25:00Z">
        <w:r w:rsidRPr="001459A3" w:rsidDel="001A132B">
          <w:rPr>
            <w:rFonts w:eastAsia="SimSun" w:hint="eastAsia"/>
            <w:lang w:eastAsia="zh-CN"/>
          </w:rPr>
          <w:delText>管道</w:delText>
        </w:r>
      </w:del>
    </w:p>
    <w:p w14:paraId="4122431D" w14:textId="77777777" w:rsidR="001459A3" w:rsidRDefault="001459A3" w:rsidP="001459A3"/>
    <w:p w14:paraId="5A75742B" w14:textId="77777777" w:rsidR="001459A3" w:rsidRDefault="001459A3" w:rsidP="001459A3">
      <w:r w:rsidRPr="001459A3">
        <w:rPr>
          <w:rFonts w:eastAsia="SimSun"/>
          <w:lang w:eastAsia="zh-CN"/>
        </w:rPr>
        <w:t>175</w:t>
      </w:r>
    </w:p>
    <w:p w14:paraId="66F67E25" w14:textId="77777777" w:rsidR="001459A3" w:rsidRDefault="001459A3" w:rsidP="001459A3">
      <w:r w:rsidRPr="001459A3">
        <w:rPr>
          <w:rFonts w:eastAsia="SimSun"/>
          <w:lang w:eastAsia="zh-CN"/>
        </w:rPr>
        <w:t>00:08:44,159 --&gt; 00:08:48,399</w:t>
      </w:r>
    </w:p>
    <w:p w14:paraId="19523A32" w14:textId="77777777" w:rsidR="001459A3" w:rsidRDefault="001459A3" w:rsidP="001459A3">
      <w:r w:rsidRPr="001459A3">
        <w:rPr>
          <w:rFonts w:eastAsia="SimSun" w:hint="eastAsia"/>
          <w:lang w:eastAsia="zh-CN"/>
        </w:rPr>
        <w:t>多数的组织结构都是假象</w:t>
      </w:r>
    </w:p>
    <w:p w14:paraId="028F4119" w14:textId="77777777" w:rsidR="001459A3" w:rsidRDefault="001459A3" w:rsidP="001459A3">
      <w:r w:rsidRPr="001459A3">
        <w:rPr>
          <w:rFonts w:eastAsia="SimSun" w:hint="eastAsia"/>
          <w:lang w:eastAsia="zh-CN"/>
        </w:rPr>
        <w:t>所以我们聚焦在社</w:t>
      </w:r>
      <w:ins w:id="233" w:author="Bill Li" w:date="2015-09-27T21:06:00Z">
        <w:r w:rsidR="00B920A5">
          <w:rPr>
            <w:rFonts w:eastAsia="SimSun" w:hint="eastAsia"/>
            <w:lang w:eastAsia="zh-CN"/>
          </w:rPr>
          <w:t>区</w:t>
        </w:r>
      </w:ins>
      <w:del w:id="234" w:author="Bill Li" w:date="2015-09-27T21:06:00Z">
        <w:r w:rsidRPr="001459A3" w:rsidDel="00B920A5">
          <w:rPr>
            <w:rFonts w:eastAsia="SimSun" w:hint="eastAsia"/>
            <w:lang w:eastAsia="zh-CN"/>
          </w:rPr>
          <w:delText>群</w:delText>
        </w:r>
      </w:del>
    </w:p>
    <w:p w14:paraId="4CC100A6" w14:textId="77777777" w:rsidR="001459A3" w:rsidRDefault="001459A3" w:rsidP="001459A3"/>
    <w:p w14:paraId="2342AC5C" w14:textId="77777777" w:rsidR="001459A3" w:rsidRDefault="001459A3" w:rsidP="001459A3">
      <w:r w:rsidRPr="001459A3">
        <w:rPr>
          <w:rFonts w:eastAsia="SimSun"/>
          <w:lang w:eastAsia="zh-CN"/>
        </w:rPr>
        <w:t>176</w:t>
      </w:r>
    </w:p>
    <w:p w14:paraId="4FDB1DE9" w14:textId="77777777" w:rsidR="001459A3" w:rsidRDefault="001459A3" w:rsidP="001459A3">
      <w:r w:rsidRPr="001459A3">
        <w:rPr>
          <w:rFonts w:eastAsia="SimSun"/>
          <w:lang w:eastAsia="zh-CN"/>
        </w:rPr>
        <w:t>00:08:48,399 --&gt; 00:08:50,209</w:t>
      </w:r>
    </w:p>
    <w:p w14:paraId="24176157" w14:textId="77777777" w:rsidR="001459A3" w:rsidRDefault="001459A3" w:rsidP="001459A3">
      <w:r w:rsidRPr="001459A3">
        <w:rPr>
          <w:rFonts w:eastAsia="SimSun" w:hint="eastAsia"/>
          <w:lang w:eastAsia="zh-CN"/>
        </w:rPr>
        <w:t>而不是阶层式架构</w:t>
      </w:r>
    </w:p>
    <w:p w14:paraId="2FFE1D73" w14:textId="77777777" w:rsidR="001459A3" w:rsidRDefault="001459A3" w:rsidP="001459A3"/>
    <w:p w14:paraId="42BC8C42" w14:textId="77777777" w:rsidR="001459A3" w:rsidRDefault="001459A3" w:rsidP="001459A3">
      <w:r w:rsidRPr="001459A3">
        <w:rPr>
          <w:rFonts w:eastAsia="SimSun"/>
          <w:lang w:eastAsia="zh-CN"/>
        </w:rPr>
        <w:t>177</w:t>
      </w:r>
    </w:p>
    <w:p w14:paraId="565DA4C1" w14:textId="77777777" w:rsidR="001459A3" w:rsidRDefault="001459A3" w:rsidP="001459A3">
      <w:r w:rsidRPr="001459A3">
        <w:rPr>
          <w:rFonts w:eastAsia="SimSun"/>
          <w:lang w:eastAsia="zh-CN"/>
        </w:rPr>
        <w:t>00:08:50,209 --&gt; 00:08:55,459</w:t>
      </w:r>
    </w:p>
    <w:p w14:paraId="618665B7" w14:textId="77777777" w:rsidR="001459A3" w:rsidRDefault="001459A3" w:rsidP="001459A3">
      <w:r w:rsidRPr="001459A3">
        <w:rPr>
          <w:rFonts w:eastAsia="SimSun" w:hint="eastAsia"/>
          <w:lang w:eastAsia="zh-CN"/>
        </w:rPr>
        <w:t>我们认为一个够强大的社</w:t>
      </w:r>
      <w:ins w:id="235" w:author="Bill Li" w:date="2015-09-27T21:06:00Z">
        <w:r w:rsidR="00B920A5">
          <w:rPr>
            <w:rFonts w:eastAsia="SimSun" w:hint="eastAsia"/>
            <w:lang w:eastAsia="zh-CN"/>
          </w:rPr>
          <w:t>区</w:t>
        </w:r>
      </w:ins>
      <w:del w:id="236" w:author="Bill Li" w:date="2015-09-27T21:06:00Z">
        <w:r w:rsidRPr="001459A3" w:rsidDel="00B920A5">
          <w:rPr>
            <w:rFonts w:eastAsia="SimSun" w:hint="eastAsia"/>
            <w:lang w:eastAsia="zh-CN"/>
          </w:rPr>
          <w:delText>群</w:delText>
        </w:r>
      </w:del>
      <w:r w:rsidRPr="001459A3">
        <w:rPr>
          <w:rFonts w:eastAsia="SimSun" w:hint="eastAsia"/>
          <w:lang w:eastAsia="zh-CN"/>
        </w:rPr>
        <w:t>可以</w:t>
      </w:r>
    </w:p>
    <w:p w14:paraId="7BF90301" w14:textId="77777777" w:rsidR="001459A3" w:rsidRDefault="001459A3" w:rsidP="001459A3">
      <w:r w:rsidRPr="001459A3">
        <w:rPr>
          <w:rFonts w:eastAsia="SimSun" w:hint="eastAsia"/>
          <w:lang w:eastAsia="zh-CN"/>
        </w:rPr>
        <w:t>避免变成不稳定的组织架构</w:t>
      </w:r>
    </w:p>
    <w:p w14:paraId="1AF5424A" w14:textId="77777777" w:rsidR="001459A3" w:rsidRDefault="001459A3" w:rsidP="001459A3"/>
    <w:p w14:paraId="4DFCCD59" w14:textId="77777777" w:rsidR="001459A3" w:rsidRDefault="001459A3" w:rsidP="001459A3">
      <w:r w:rsidRPr="001459A3">
        <w:rPr>
          <w:rFonts w:eastAsia="SimSun"/>
          <w:lang w:eastAsia="zh-CN"/>
        </w:rPr>
        <w:t>178</w:t>
      </w:r>
    </w:p>
    <w:p w14:paraId="765EBF92" w14:textId="77777777" w:rsidR="001459A3" w:rsidRDefault="001459A3" w:rsidP="001459A3">
      <w:r w:rsidRPr="001459A3">
        <w:rPr>
          <w:rFonts w:eastAsia="SimSun"/>
          <w:lang w:eastAsia="zh-CN"/>
        </w:rPr>
        <w:t>00:08:55,459 --&gt; 00:08:58,519</w:t>
      </w:r>
    </w:p>
    <w:p w14:paraId="2BE847FD" w14:textId="77777777" w:rsidR="001459A3" w:rsidRDefault="001459A3" w:rsidP="001459A3">
      <w:r w:rsidRPr="001459A3">
        <w:rPr>
          <w:rFonts w:eastAsia="SimSun" w:hint="eastAsia"/>
          <w:lang w:eastAsia="zh-CN"/>
        </w:rPr>
        <w:t>如果你永远需要确切地知道谁做决定</w:t>
      </w:r>
    </w:p>
    <w:p w14:paraId="091E89CF" w14:textId="77777777" w:rsidR="001459A3" w:rsidRDefault="001459A3" w:rsidP="001459A3"/>
    <w:p w14:paraId="739975F4" w14:textId="77777777" w:rsidR="001459A3" w:rsidRDefault="001459A3" w:rsidP="001459A3">
      <w:r w:rsidRPr="001459A3">
        <w:rPr>
          <w:rFonts w:eastAsia="SimSun"/>
          <w:lang w:eastAsia="zh-CN"/>
        </w:rPr>
        <w:t>179</w:t>
      </w:r>
    </w:p>
    <w:p w14:paraId="614F14D7" w14:textId="77777777" w:rsidR="001459A3" w:rsidRDefault="001459A3" w:rsidP="001459A3">
      <w:r w:rsidRPr="001459A3">
        <w:rPr>
          <w:rFonts w:eastAsia="SimSun"/>
          <w:lang w:eastAsia="zh-CN"/>
        </w:rPr>
        <w:t>00:08:58,519 --&gt; 00:09:00,560</w:t>
      </w:r>
    </w:p>
    <w:p w14:paraId="31DF580B" w14:textId="77777777" w:rsidR="001459A3" w:rsidRDefault="001459A3" w:rsidP="001459A3">
      <w:r w:rsidRPr="001459A3">
        <w:rPr>
          <w:rFonts w:eastAsia="SimSun" w:hint="eastAsia"/>
          <w:lang w:eastAsia="zh-CN"/>
        </w:rPr>
        <w:lastRenderedPageBreak/>
        <w:t>你其实不适合这里</w:t>
      </w:r>
    </w:p>
    <w:p w14:paraId="604172F7" w14:textId="77777777" w:rsidR="001459A3" w:rsidRDefault="001459A3" w:rsidP="001459A3"/>
    <w:p w14:paraId="49E446D2" w14:textId="77777777" w:rsidR="001459A3" w:rsidRDefault="001459A3" w:rsidP="001459A3">
      <w:r w:rsidRPr="001459A3">
        <w:rPr>
          <w:rFonts w:eastAsia="SimSun"/>
          <w:lang w:eastAsia="zh-CN"/>
        </w:rPr>
        <w:t>180</w:t>
      </w:r>
    </w:p>
    <w:p w14:paraId="557DBF01" w14:textId="77777777" w:rsidR="001459A3" w:rsidRDefault="001459A3" w:rsidP="001459A3">
      <w:r w:rsidRPr="001459A3">
        <w:rPr>
          <w:rFonts w:eastAsia="SimSun"/>
          <w:lang w:eastAsia="zh-CN"/>
        </w:rPr>
        <w:t>00:09:00,560 --&gt; 00:09:06,600</w:t>
      </w:r>
    </w:p>
    <w:p w14:paraId="659E44C1" w14:textId="77777777" w:rsidR="001A132B" w:rsidRDefault="001A132B" w:rsidP="001459A3">
      <w:pPr>
        <w:rPr>
          <w:ins w:id="237" w:author="Jacky Shen" w:date="2015-09-28T17:27:00Z"/>
          <w:rFonts w:eastAsia="SimSun"/>
          <w:lang w:eastAsia="zh-CN"/>
        </w:rPr>
      </w:pPr>
      <w:ins w:id="238" w:author="Jacky Shen" w:date="2015-09-28T17:26:00Z">
        <w:r>
          <w:rPr>
            <w:rFonts w:eastAsia="SimSun"/>
            <w:lang w:eastAsia="zh-CN"/>
          </w:rPr>
          <w:t>对于</w:t>
        </w:r>
      </w:ins>
      <w:r w:rsidR="001459A3" w:rsidRPr="001459A3">
        <w:rPr>
          <w:rFonts w:eastAsia="SimSun" w:hint="eastAsia"/>
          <w:lang w:eastAsia="zh-CN"/>
        </w:rPr>
        <w:t>自主性最重要的</w:t>
      </w:r>
      <w:ins w:id="239" w:author="Jacky Shen" w:date="2015-09-28T17:26:00Z">
        <w:r>
          <w:rPr>
            <w:rFonts w:eastAsia="SimSun"/>
            <w:lang w:eastAsia="zh-CN"/>
          </w:rPr>
          <w:t>一点</w:t>
        </w:r>
      </w:ins>
      <w:r w:rsidR="001459A3" w:rsidRPr="001459A3">
        <w:rPr>
          <w:rFonts w:eastAsia="SimSun" w:hint="eastAsia"/>
          <w:lang w:eastAsia="zh-CN"/>
        </w:rPr>
        <w:t>是</w:t>
      </w:r>
    </w:p>
    <w:p w14:paraId="54156599" w14:textId="03480B54" w:rsidR="001459A3" w:rsidRDefault="001459A3" w:rsidP="001459A3">
      <w:pPr>
        <w:rPr>
          <w:rFonts w:hint="eastAsia"/>
        </w:rPr>
      </w:pPr>
      <w:r w:rsidRPr="001459A3">
        <w:rPr>
          <w:rFonts w:eastAsia="SimSun" w:hint="eastAsia"/>
          <w:lang w:eastAsia="zh-CN"/>
        </w:rPr>
        <w:t>我们</w:t>
      </w:r>
      <w:ins w:id="240" w:author="Bill Li" w:date="2015-09-27T21:07:00Z">
        <w:del w:id="241" w:author="Jacky Shen" w:date="2015-09-28T17:27:00Z">
          <w:r w:rsidR="00B920A5" w:rsidDel="001A132B">
            <w:rPr>
              <w:rFonts w:eastAsia="SimSun" w:hint="eastAsia"/>
              <w:lang w:eastAsia="zh-CN"/>
            </w:rPr>
            <w:delText>有多容易</w:delText>
          </w:r>
        </w:del>
      </w:ins>
      <w:del w:id="242" w:author="Bill Li" w:date="2015-09-27T21:07:00Z">
        <w:r w:rsidRPr="001459A3" w:rsidDel="00B920A5">
          <w:rPr>
            <w:rFonts w:eastAsia="SimSun" w:hint="eastAsia"/>
            <w:lang w:eastAsia="zh-CN"/>
          </w:rPr>
          <w:delText>很容易</w:delText>
        </w:r>
      </w:del>
      <w:ins w:id="243" w:author="Bill Li" w:date="2015-09-27T21:07:00Z">
        <w:r w:rsidR="00B920A5">
          <w:rPr>
            <w:rFonts w:eastAsia="SimSun" w:hint="eastAsia"/>
            <w:lang w:eastAsia="zh-CN"/>
          </w:rPr>
          <w:t>去部署上线</w:t>
        </w:r>
      </w:ins>
      <w:del w:id="244" w:author="Bill Li" w:date="2015-09-27T21:07:00Z">
        <w:r w:rsidRPr="001459A3" w:rsidDel="00B920A5">
          <w:rPr>
            <w:rFonts w:eastAsia="SimSun" w:hint="eastAsia"/>
            <w:lang w:eastAsia="zh-CN"/>
          </w:rPr>
          <w:delText>做拿手的事</w:delText>
        </w:r>
      </w:del>
      <w:ins w:id="245" w:author="Jacky Shen" w:date="2015-09-28T17:27:00Z">
        <w:r w:rsidR="001A132B">
          <w:rPr>
            <w:rFonts w:eastAsia="SimSun" w:hint="eastAsia"/>
            <w:lang w:eastAsia="zh-CN"/>
          </w:rPr>
          <w:t>的</w:t>
        </w:r>
        <w:r w:rsidR="001A132B">
          <w:rPr>
            <w:rFonts w:eastAsia="SimSun"/>
            <w:lang w:eastAsia="zh-CN"/>
          </w:rPr>
          <w:t>难度</w:t>
        </w:r>
      </w:ins>
    </w:p>
    <w:p w14:paraId="53E78F6C" w14:textId="77777777" w:rsidR="001459A3" w:rsidRDefault="001459A3" w:rsidP="001459A3"/>
    <w:p w14:paraId="75761133" w14:textId="77777777" w:rsidR="001459A3" w:rsidRDefault="001459A3" w:rsidP="001459A3">
      <w:r w:rsidRPr="001459A3">
        <w:rPr>
          <w:rFonts w:eastAsia="SimSun"/>
          <w:lang w:eastAsia="zh-CN"/>
        </w:rPr>
        <w:t>181</w:t>
      </w:r>
    </w:p>
    <w:p w14:paraId="4D7ED21B" w14:textId="77777777" w:rsidR="001459A3" w:rsidRDefault="001459A3" w:rsidP="001459A3">
      <w:r w:rsidRPr="001459A3">
        <w:rPr>
          <w:rFonts w:eastAsia="SimSun"/>
          <w:lang w:eastAsia="zh-CN"/>
        </w:rPr>
        <w:t>00:09:06,600 --&gt; 00:09:09,709</w:t>
      </w:r>
    </w:p>
    <w:p w14:paraId="154F23F6" w14:textId="335DBA7F" w:rsidR="001459A3" w:rsidRDefault="001459A3" w:rsidP="001459A3">
      <w:r w:rsidRPr="001459A3">
        <w:rPr>
          <w:rFonts w:eastAsia="SimSun" w:hint="eastAsia"/>
          <w:lang w:eastAsia="zh-CN"/>
        </w:rPr>
        <w:t>如果程序发布</w:t>
      </w:r>
      <w:ins w:id="246" w:author="Bill Li" w:date="2015-09-27T21:08:00Z">
        <w:r w:rsidR="004958E1">
          <w:rPr>
            <w:rFonts w:eastAsia="SimSun" w:hint="eastAsia"/>
            <w:lang w:eastAsia="zh-CN"/>
          </w:rPr>
          <w:t>很</w:t>
        </w:r>
      </w:ins>
      <w:r w:rsidRPr="001459A3">
        <w:rPr>
          <w:rFonts w:eastAsia="SimSun" w:hint="eastAsia"/>
          <w:lang w:eastAsia="zh-CN"/>
        </w:rPr>
        <w:t>困难</w:t>
      </w:r>
      <w:ins w:id="247" w:author="Jacky Shen" w:date="2015-09-28T17:28:00Z">
        <w:r w:rsidR="001A132B">
          <w:rPr>
            <w:rFonts w:eastAsia="SimSun"/>
            <w:lang w:eastAsia="zh-CN"/>
          </w:rPr>
          <w:t>而</w:t>
        </w:r>
      </w:ins>
      <w:r w:rsidRPr="001459A3">
        <w:rPr>
          <w:rFonts w:eastAsia="SimSun" w:hint="eastAsia"/>
          <w:lang w:eastAsia="zh-CN"/>
        </w:rPr>
        <w:t>我们</w:t>
      </w:r>
      <w:ins w:id="248" w:author="Jacky Shen" w:date="2015-09-28T17:29:00Z">
        <w:r w:rsidR="001A132B">
          <w:rPr>
            <w:rFonts w:eastAsia="SimSun"/>
            <w:lang w:eastAsia="zh-CN"/>
          </w:rPr>
          <w:t>选择</w:t>
        </w:r>
      </w:ins>
      <w:del w:id="249" w:author="Jacky Shen" w:date="2015-09-28T17:28:00Z">
        <w:r w:rsidRPr="001459A3" w:rsidDel="001A132B">
          <w:rPr>
            <w:rFonts w:eastAsia="SimSun" w:hint="eastAsia"/>
            <w:lang w:eastAsia="zh-CN"/>
          </w:rPr>
          <w:delText>会</w:delText>
        </w:r>
      </w:del>
      <w:ins w:id="250" w:author="Bill Li" w:date="2015-09-27T21:08:00Z">
        <w:r w:rsidR="004958E1">
          <w:rPr>
            <w:rFonts w:eastAsia="SimSun" w:hint="eastAsia"/>
            <w:lang w:eastAsia="zh-CN"/>
          </w:rPr>
          <w:t>减少</w:t>
        </w:r>
      </w:ins>
      <w:ins w:id="251" w:author="Bill Li" w:date="2015-09-27T21:09:00Z">
        <w:r w:rsidR="004958E1">
          <w:rPr>
            <w:rFonts w:eastAsia="SimSun" w:hint="eastAsia"/>
            <w:lang w:eastAsia="zh-CN"/>
          </w:rPr>
          <w:t>发布</w:t>
        </w:r>
      </w:ins>
      <w:del w:id="252" w:author="Bill Li" w:date="2015-09-27T21:08:00Z">
        <w:r w:rsidRPr="001459A3" w:rsidDel="004958E1">
          <w:rPr>
            <w:rFonts w:eastAsia="SimSun" w:hint="eastAsia"/>
            <w:lang w:eastAsia="zh-CN"/>
          </w:rPr>
          <w:delText>试着减少</w:delText>
        </w:r>
      </w:del>
    </w:p>
    <w:p w14:paraId="18235927" w14:textId="77777777" w:rsidR="001459A3" w:rsidRDefault="001459A3" w:rsidP="001459A3"/>
    <w:p w14:paraId="1F1FFD45" w14:textId="77777777" w:rsidR="001459A3" w:rsidRDefault="001459A3" w:rsidP="001459A3">
      <w:r w:rsidRPr="001459A3">
        <w:rPr>
          <w:rFonts w:eastAsia="SimSun"/>
          <w:lang w:eastAsia="zh-CN"/>
        </w:rPr>
        <w:t>182</w:t>
      </w:r>
    </w:p>
    <w:p w14:paraId="2943FA36" w14:textId="77777777" w:rsidR="001459A3" w:rsidRDefault="001459A3" w:rsidP="001459A3">
      <w:r w:rsidRPr="001459A3">
        <w:rPr>
          <w:rFonts w:eastAsia="SimSun"/>
          <w:lang w:eastAsia="zh-CN"/>
        </w:rPr>
        <w:t>00:09:09,709 --&gt; 00:09:11,519</w:t>
      </w:r>
    </w:p>
    <w:p w14:paraId="2FE2C1A9" w14:textId="2CAE8C89" w:rsidR="001459A3" w:rsidRDefault="001A132B" w:rsidP="001459A3">
      <w:ins w:id="253" w:author="Jacky Shen" w:date="2015-09-28T17:28:00Z">
        <w:r>
          <w:rPr>
            <w:rFonts w:eastAsia="SimSun"/>
            <w:lang w:eastAsia="zh-CN"/>
          </w:rPr>
          <w:t>来</w:t>
        </w:r>
      </w:ins>
      <w:r w:rsidR="001459A3" w:rsidRPr="001459A3">
        <w:rPr>
          <w:rFonts w:eastAsia="SimSun" w:hint="eastAsia"/>
          <w:lang w:eastAsia="zh-CN"/>
        </w:rPr>
        <w:t>避免成员痛楚</w:t>
      </w:r>
    </w:p>
    <w:p w14:paraId="292C3448" w14:textId="77777777" w:rsidR="001459A3" w:rsidRDefault="001459A3" w:rsidP="001459A3"/>
    <w:p w14:paraId="1FDE775D" w14:textId="77777777" w:rsidR="001459A3" w:rsidRDefault="001459A3" w:rsidP="001459A3">
      <w:r w:rsidRPr="001459A3">
        <w:rPr>
          <w:rFonts w:eastAsia="SimSun"/>
          <w:lang w:eastAsia="zh-CN"/>
        </w:rPr>
        <w:t>183</w:t>
      </w:r>
    </w:p>
    <w:p w14:paraId="3495F005" w14:textId="77777777" w:rsidR="001459A3" w:rsidRDefault="001459A3" w:rsidP="001459A3">
      <w:r w:rsidRPr="001459A3">
        <w:rPr>
          <w:rFonts w:eastAsia="SimSun"/>
          <w:lang w:eastAsia="zh-CN"/>
        </w:rPr>
        <w:t>00:09:11,519 --&gt; 00:09:14,430</w:t>
      </w:r>
    </w:p>
    <w:p w14:paraId="7725C35C" w14:textId="4DC03A78" w:rsidR="001459A3" w:rsidRDefault="001459A3" w:rsidP="001459A3">
      <w:r w:rsidRPr="001459A3">
        <w:rPr>
          <w:rFonts w:eastAsia="SimSun" w:hint="eastAsia"/>
          <w:lang w:eastAsia="zh-CN"/>
        </w:rPr>
        <w:t>那意味着</w:t>
      </w:r>
      <w:ins w:id="254" w:author="Jacky Shen" w:date="2015-09-28T17:28:00Z">
        <w:r w:rsidR="001A132B">
          <w:rPr>
            <w:rFonts w:eastAsia="SimSun"/>
            <w:lang w:eastAsia="zh-CN"/>
          </w:rPr>
          <w:t>每次</w:t>
        </w:r>
      </w:ins>
      <w:ins w:id="255" w:author="Jacky Shen" w:date="2015-09-28T17:29:00Z">
        <w:r w:rsidR="001A132B">
          <w:rPr>
            <w:rFonts w:eastAsia="SimSun"/>
            <w:lang w:eastAsia="zh-CN"/>
          </w:rPr>
          <w:t>发布的</w:t>
        </w:r>
      </w:ins>
      <w:ins w:id="256" w:author="Bill Li" w:date="2015-09-27T21:10:00Z">
        <w:r w:rsidR="004958E1">
          <w:rPr>
            <w:rFonts w:eastAsia="SimSun" w:hint="eastAsia"/>
            <w:lang w:eastAsia="zh-CN"/>
          </w:rPr>
          <w:t>规模</w:t>
        </w:r>
      </w:ins>
      <w:ins w:id="257" w:author="Jacky Shen" w:date="2015-09-28T17:29:00Z">
        <w:r w:rsidR="001A132B">
          <w:rPr>
            <w:rFonts w:eastAsia="SimSun"/>
            <w:lang w:eastAsia="zh-CN"/>
          </w:rPr>
          <w:t>更</w:t>
        </w:r>
      </w:ins>
      <w:del w:id="258" w:author="Jacky Shen" w:date="2015-09-28T17:29:00Z">
        <w:r w:rsidRPr="001459A3" w:rsidDel="001A132B">
          <w:rPr>
            <w:rFonts w:eastAsia="SimSun" w:hint="eastAsia"/>
            <w:lang w:eastAsia="zh-CN"/>
          </w:rPr>
          <w:delText>越</w:delText>
        </w:r>
      </w:del>
      <w:r w:rsidRPr="001459A3">
        <w:rPr>
          <w:rFonts w:eastAsia="SimSun" w:hint="eastAsia"/>
          <w:lang w:eastAsia="zh-CN"/>
        </w:rPr>
        <w:t>大</w:t>
      </w:r>
      <w:ins w:id="259" w:author="Jacky Shen" w:date="2015-09-28T17:29:00Z">
        <w:r w:rsidR="001A132B">
          <w:rPr>
            <w:rFonts w:eastAsia="SimSun"/>
            <w:lang w:eastAsia="zh-CN"/>
          </w:rPr>
          <w:t>，</w:t>
        </w:r>
        <w:r w:rsidR="001A132B">
          <w:rPr>
            <w:rFonts w:eastAsia="SimSun" w:hint="eastAsia"/>
            <w:lang w:eastAsia="zh-CN"/>
          </w:rPr>
          <w:t>而</w:t>
        </w:r>
      </w:ins>
      <w:del w:id="260" w:author="Jacky Shen" w:date="2015-09-28T17:29:00Z">
        <w:r w:rsidRPr="001459A3" w:rsidDel="001A132B">
          <w:rPr>
            <w:rFonts w:eastAsia="SimSun" w:hint="eastAsia"/>
            <w:lang w:eastAsia="zh-CN"/>
          </w:rPr>
          <w:delText>的程序</w:delText>
        </w:r>
      </w:del>
      <w:r w:rsidRPr="001459A3">
        <w:rPr>
          <w:rFonts w:eastAsia="SimSun" w:hint="eastAsia"/>
          <w:lang w:eastAsia="zh-CN"/>
        </w:rPr>
        <w:t>发布</w:t>
      </w:r>
      <w:del w:id="261" w:author="Jacky Shen" w:date="2015-09-28T17:28:00Z">
        <w:r w:rsidRPr="001459A3" w:rsidDel="001A132B">
          <w:rPr>
            <w:rFonts w:eastAsia="SimSun" w:hint="eastAsia"/>
            <w:lang w:eastAsia="zh-CN"/>
          </w:rPr>
          <w:delText>越发是</w:delText>
        </w:r>
      </w:del>
      <w:ins w:id="262" w:author="Jacky Shen" w:date="2015-09-28T17:28:00Z">
        <w:r w:rsidR="001A132B">
          <w:rPr>
            <w:rFonts w:eastAsia="SimSun"/>
            <w:lang w:eastAsia="zh-CN"/>
          </w:rPr>
          <w:t>就</w:t>
        </w:r>
      </w:ins>
      <w:ins w:id="263" w:author="Jacky Shen" w:date="2015-09-28T17:29:00Z">
        <w:r w:rsidR="001A132B">
          <w:rPr>
            <w:rFonts w:eastAsia="SimSun" w:hint="eastAsia"/>
            <w:lang w:eastAsia="zh-CN"/>
          </w:rPr>
          <w:t>更</w:t>
        </w:r>
      </w:ins>
      <w:r w:rsidRPr="001459A3">
        <w:rPr>
          <w:rFonts w:eastAsia="SimSun" w:hint="eastAsia"/>
          <w:lang w:eastAsia="zh-CN"/>
        </w:rPr>
        <w:t>困难</w:t>
      </w:r>
    </w:p>
    <w:p w14:paraId="7EC48E90" w14:textId="77777777" w:rsidR="001459A3" w:rsidRDefault="001459A3" w:rsidP="001459A3"/>
    <w:p w14:paraId="559E2B1D" w14:textId="77777777" w:rsidR="001459A3" w:rsidRDefault="001459A3" w:rsidP="001459A3">
      <w:r w:rsidRPr="001459A3">
        <w:rPr>
          <w:rFonts w:eastAsia="SimSun"/>
          <w:lang w:eastAsia="zh-CN"/>
        </w:rPr>
        <w:t>184</w:t>
      </w:r>
    </w:p>
    <w:p w14:paraId="2FE8DAAB" w14:textId="77777777" w:rsidR="001459A3" w:rsidRDefault="001459A3" w:rsidP="001459A3">
      <w:r w:rsidRPr="001459A3">
        <w:rPr>
          <w:rFonts w:eastAsia="SimSun"/>
          <w:lang w:eastAsia="zh-CN"/>
        </w:rPr>
        <w:t>00:09:14,430 --&gt; 00:09:16,350</w:t>
      </w:r>
    </w:p>
    <w:p w14:paraId="13199183" w14:textId="77777777" w:rsidR="001459A3" w:rsidRDefault="001459A3" w:rsidP="001459A3">
      <w:r w:rsidRPr="001459A3">
        <w:rPr>
          <w:rFonts w:eastAsia="SimSun" w:hint="eastAsia"/>
          <w:lang w:eastAsia="zh-CN"/>
        </w:rPr>
        <w:t>那是一个恶性循环</w:t>
      </w:r>
    </w:p>
    <w:p w14:paraId="56F01BB1" w14:textId="77777777" w:rsidR="001459A3" w:rsidRDefault="001459A3" w:rsidP="001459A3"/>
    <w:p w14:paraId="54632B9E" w14:textId="77777777" w:rsidR="001459A3" w:rsidRDefault="001459A3" w:rsidP="001459A3">
      <w:r w:rsidRPr="001459A3">
        <w:rPr>
          <w:rFonts w:eastAsia="SimSun"/>
          <w:lang w:eastAsia="zh-CN"/>
        </w:rPr>
        <w:t>185</w:t>
      </w:r>
    </w:p>
    <w:p w14:paraId="7B8D2FD3" w14:textId="77777777" w:rsidR="001459A3" w:rsidRDefault="001459A3" w:rsidP="001459A3">
      <w:r w:rsidRPr="001459A3">
        <w:rPr>
          <w:rFonts w:eastAsia="SimSun"/>
          <w:lang w:eastAsia="zh-CN"/>
        </w:rPr>
        <w:t>00:09:16,350 --&gt; 00:09:18,910</w:t>
      </w:r>
    </w:p>
    <w:p w14:paraId="7270B347" w14:textId="77777777" w:rsidR="001459A3" w:rsidRDefault="001459A3" w:rsidP="001459A3">
      <w:r w:rsidRPr="001459A3">
        <w:rPr>
          <w:rFonts w:eastAsia="SimSun" w:hint="eastAsia"/>
          <w:lang w:eastAsia="zh-CN"/>
        </w:rPr>
        <w:t>若程序发布容易我们即可</w:t>
      </w:r>
      <w:ins w:id="264" w:author="Bill Li" w:date="2015-09-27T21:11:00Z">
        <w:r w:rsidR="004958E1">
          <w:rPr>
            <w:rFonts w:eastAsia="SimSun" w:hint="eastAsia"/>
            <w:lang w:eastAsia="zh-CN"/>
          </w:rPr>
          <w:t>频繁</w:t>
        </w:r>
      </w:ins>
      <w:del w:id="265" w:author="Bill Li" w:date="2015-09-27T21:11:00Z">
        <w:r w:rsidRPr="001459A3" w:rsidDel="004958E1">
          <w:rPr>
            <w:rFonts w:eastAsia="SimSun" w:hint="eastAsia"/>
            <w:lang w:eastAsia="zh-CN"/>
          </w:rPr>
          <w:delText>常态</w:delText>
        </w:r>
      </w:del>
      <w:r w:rsidRPr="001459A3">
        <w:rPr>
          <w:rFonts w:eastAsia="SimSun" w:hint="eastAsia"/>
          <w:lang w:eastAsia="zh-CN"/>
        </w:rPr>
        <w:t>发布</w:t>
      </w:r>
    </w:p>
    <w:p w14:paraId="689A8DEC" w14:textId="77777777" w:rsidR="001459A3" w:rsidRDefault="001459A3" w:rsidP="001459A3"/>
    <w:p w14:paraId="0C437C91" w14:textId="77777777" w:rsidR="001459A3" w:rsidRDefault="001459A3" w:rsidP="001459A3">
      <w:r w:rsidRPr="001459A3">
        <w:rPr>
          <w:rFonts w:eastAsia="SimSun"/>
          <w:lang w:eastAsia="zh-CN"/>
        </w:rPr>
        <w:t>186</w:t>
      </w:r>
    </w:p>
    <w:p w14:paraId="140E7463" w14:textId="77777777" w:rsidR="001459A3" w:rsidRDefault="001459A3" w:rsidP="001459A3">
      <w:r w:rsidRPr="001459A3">
        <w:rPr>
          <w:rFonts w:eastAsia="SimSun"/>
          <w:lang w:eastAsia="zh-CN"/>
        </w:rPr>
        <w:t>00:09:18,910 --&gt; 00:09:22,279</w:t>
      </w:r>
    </w:p>
    <w:p w14:paraId="0993A5CD" w14:textId="5E2AE133" w:rsidR="001459A3" w:rsidRDefault="001459A3" w:rsidP="001459A3">
      <w:r w:rsidRPr="001459A3">
        <w:rPr>
          <w:rFonts w:eastAsia="SimSun" w:hint="eastAsia"/>
          <w:lang w:eastAsia="zh-CN"/>
        </w:rPr>
        <w:t>那意味着</w:t>
      </w:r>
      <w:ins w:id="266" w:author="Jacky Shen" w:date="2015-09-28T17:29:00Z">
        <w:r w:rsidR="001A132B">
          <w:rPr>
            <w:rFonts w:eastAsia="SimSun"/>
            <w:lang w:eastAsia="zh-CN"/>
          </w:rPr>
          <w:t>每次发布的</w:t>
        </w:r>
      </w:ins>
      <w:ins w:id="267" w:author="Bill Li" w:date="2015-09-27T21:10:00Z">
        <w:r w:rsidR="004958E1">
          <w:rPr>
            <w:rFonts w:eastAsia="SimSun" w:hint="eastAsia"/>
            <w:lang w:eastAsia="zh-CN"/>
          </w:rPr>
          <w:t>规模</w:t>
        </w:r>
      </w:ins>
      <w:ins w:id="268" w:author="Jacky Shen" w:date="2015-09-28T17:29:00Z">
        <w:r w:rsidR="001A132B">
          <w:rPr>
            <w:rFonts w:eastAsia="SimSun"/>
            <w:lang w:eastAsia="zh-CN"/>
          </w:rPr>
          <w:t>更</w:t>
        </w:r>
      </w:ins>
      <w:del w:id="269" w:author="Jacky Shen" w:date="2015-09-28T17:29:00Z">
        <w:r w:rsidRPr="001459A3" w:rsidDel="001A132B">
          <w:rPr>
            <w:rFonts w:eastAsia="SimSun" w:hint="eastAsia"/>
            <w:lang w:eastAsia="zh-CN"/>
          </w:rPr>
          <w:delText>越</w:delText>
        </w:r>
      </w:del>
      <w:r w:rsidRPr="001459A3">
        <w:rPr>
          <w:rFonts w:eastAsia="SimSun" w:hint="eastAsia"/>
          <w:lang w:eastAsia="zh-CN"/>
        </w:rPr>
        <w:t>小</w:t>
      </w:r>
      <w:ins w:id="270" w:author="Jacky Shen" w:date="2015-09-28T17:29:00Z">
        <w:r w:rsidR="001A132B">
          <w:rPr>
            <w:rFonts w:eastAsia="SimSun"/>
            <w:lang w:eastAsia="zh-CN"/>
          </w:rPr>
          <w:t>，</w:t>
        </w:r>
        <w:r w:rsidR="001A132B">
          <w:rPr>
            <w:rFonts w:eastAsia="SimSun" w:hint="eastAsia"/>
            <w:lang w:eastAsia="zh-CN"/>
          </w:rPr>
          <w:t>而</w:t>
        </w:r>
      </w:ins>
      <w:ins w:id="271" w:author="Bill Li" w:date="2015-09-27T21:10:00Z">
        <w:del w:id="272" w:author="Jacky Shen" w:date="2015-09-28T17:29:00Z">
          <w:r w:rsidR="004958E1" w:rsidDel="001A132B">
            <w:rPr>
              <w:rFonts w:eastAsia="SimSun" w:hint="eastAsia"/>
              <w:lang w:eastAsia="zh-CN"/>
            </w:rPr>
            <w:delText>的</w:delText>
          </w:r>
        </w:del>
      </w:ins>
      <w:r w:rsidRPr="001459A3">
        <w:rPr>
          <w:rFonts w:eastAsia="SimSun" w:hint="eastAsia"/>
          <w:lang w:eastAsia="zh-CN"/>
        </w:rPr>
        <w:t>程序发布</w:t>
      </w:r>
      <w:del w:id="273" w:author="Jacky Shen" w:date="2015-09-28T17:29:00Z">
        <w:r w:rsidRPr="001459A3" w:rsidDel="001A132B">
          <w:rPr>
            <w:rFonts w:eastAsia="SimSun" w:hint="eastAsia"/>
            <w:lang w:eastAsia="zh-CN"/>
          </w:rPr>
          <w:delText>是越发</w:delText>
        </w:r>
      </w:del>
      <w:ins w:id="274" w:author="Jacky Shen" w:date="2015-09-28T17:29:00Z">
        <w:r w:rsidR="001A132B">
          <w:rPr>
            <w:rFonts w:eastAsia="SimSun" w:hint="eastAsia"/>
            <w:lang w:eastAsia="zh-CN"/>
          </w:rPr>
          <w:t>更加</w:t>
        </w:r>
      </w:ins>
      <w:r w:rsidRPr="001459A3">
        <w:rPr>
          <w:rFonts w:eastAsia="SimSun" w:hint="eastAsia"/>
          <w:lang w:eastAsia="zh-CN"/>
        </w:rPr>
        <w:t>容易</w:t>
      </w:r>
      <w:del w:id="275" w:author="Bill Li" w:date="2015-09-27T21:11:00Z">
        <w:r w:rsidRPr="001459A3" w:rsidDel="004958E1">
          <w:rPr>
            <w:rFonts w:eastAsia="SimSun" w:hint="eastAsia"/>
            <w:lang w:eastAsia="zh-CN"/>
          </w:rPr>
          <w:delText>的</w:delText>
        </w:r>
      </w:del>
    </w:p>
    <w:p w14:paraId="004C66EB" w14:textId="77777777" w:rsidR="001459A3" w:rsidRDefault="001459A3" w:rsidP="001459A3"/>
    <w:p w14:paraId="0E14F6C1" w14:textId="77777777" w:rsidR="001459A3" w:rsidRDefault="001459A3" w:rsidP="001459A3">
      <w:r w:rsidRPr="001459A3">
        <w:rPr>
          <w:rFonts w:eastAsia="SimSun"/>
          <w:lang w:eastAsia="zh-CN"/>
        </w:rPr>
        <w:t>187</w:t>
      </w:r>
    </w:p>
    <w:p w14:paraId="554AF220" w14:textId="77777777" w:rsidR="001459A3" w:rsidRDefault="001459A3" w:rsidP="001459A3">
      <w:r w:rsidRPr="001459A3">
        <w:rPr>
          <w:rFonts w:eastAsia="SimSun"/>
          <w:lang w:eastAsia="zh-CN"/>
        </w:rPr>
        <w:t>00:09:22,279 --&gt; 00:09:27,540</w:t>
      </w:r>
    </w:p>
    <w:p w14:paraId="37379DAF" w14:textId="77777777" w:rsidR="001459A3" w:rsidRDefault="001459A3" w:rsidP="001459A3">
      <w:r w:rsidRPr="001459A3">
        <w:rPr>
          <w:rFonts w:eastAsia="SimSun" w:hint="eastAsia"/>
          <w:lang w:eastAsia="zh-CN"/>
        </w:rPr>
        <w:t>维持这样的循环而避免另一种</w:t>
      </w:r>
    </w:p>
    <w:p w14:paraId="6BA90961" w14:textId="77777777" w:rsidR="001459A3" w:rsidRDefault="001459A3" w:rsidP="001459A3">
      <w:r w:rsidRPr="001459A3">
        <w:rPr>
          <w:rFonts w:eastAsia="SimSun" w:hint="eastAsia"/>
          <w:lang w:eastAsia="zh-CN"/>
        </w:rPr>
        <w:t>我们鼓励小而</w:t>
      </w:r>
      <w:ins w:id="276" w:author="Bill Li" w:date="2015-09-27T21:11:00Z">
        <w:r w:rsidR="004958E1">
          <w:rPr>
            <w:rFonts w:eastAsia="SimSun" w:hint="eastAsia"/>
            <w:lang w:eastAsia="zh-CN"/>
          </w:rPr>
          <w:t>频繁</w:t>
        </w:r>
      </w:ins>
      <w:del w:id="277" w:author="Bill Li" w:date="2015-09-27T21:11:00Z">
        <w:r w:rsidRPr="001459A3" w:rsidDel="004958E1">
          <w:rPr>
            <w:rFonts w:eastAsia="SimSun" w:hint="eastAsia"/>
            <w:lang w:eastAsia="zh-CN"/>
          </w:rPr>
          <w:delText>常态</w:delText>
        </w:r>
      </w:del>
      <w:r w:rsidRPr="001459A3">
        <w:rPr>
          <w:rFonts w:eastAsia="SimSun" w:hint="eastAsia"/>
          <w:lang w:eastAsia="zh-CN"/>
        </w:rPr>
        <w:t>的程序发布</w:t>
      </w:r>
    </w:p>
    <w:p w14:paraId="4ED9C107" w14:textId="77777777" w:rsidR="001459A3" w:rsidRDefault="001459A3" w:rsidP="001459A3"/>
    <w:p w14:paraId="12CF0DE0" w14:textId="77777777" w:rsidR="001459A3" w:rsidRDefault="001459A3" w:rsidP="001459A3">
      <w:r w:rsidRPr="001459A3">
        <w:rPr>
          <w:rFonts w:eastAsia="SimSun"/>
          <w:lang w:eastAsia="zh-CN"/>
        </w:rPr>
        <w:t>188</w:t>
      </w:r>
    </w:p>
    <w:p w14:paraId="2C54062B" w14:textId="77777777" w:rsidR="001459A3" w:rsidRDefault="001459A3" w:rsidP="001459A3">
      <w:r w:rsidRPr="001459A3">
        <w:rPr>
          <w:rFonts w:eastAsia="SimSun"/>
          <w:lang w:eastAsia="zh-CN"/>
        </w:rPr>
        <w:t>00:09:27,540 --&gt; 00:09:31,810</w:t>
      </w:r>
    </w:p>
    <w:p w14:paraId="2E7D7783" w14:textId="77777777" w:rsidR="001459A3" w:rsidRDefault="001459A3" w:rsidP="001459A3">
      <w:r w:rsidRPr="001459A3">
        <w:rPr>
          <w:rFonts w:eastAsia="SimSun" w:hint="eastAsia"/>
          <w:lang w:eastAsia="zh-CN"/>
        </w:rPr>
        <w:lastRenderedPageBreak/>
        <w:t>且投资更多在测试自动化和</w:t>
      </w:r>
    </w:p>
    <w:p w14:paraId="1E5EB8E7" w14:textId="77777777" w:rsidR="001459A3" w:rsidRDefault="001459A3" w:rsidP="001459A3">
      <w:r w:rsidRPr="001459A3">
        <w:rPr>
          <w:rFonts w:eastAsia="SimSun" w:hint="eastAsia"/>
          <w:lang w:eastAsia="zh-CN"/>
        </w:rPr>
        <w:t>持续交付的基础设施</w:t>
      </w:r>
    </w:p>
    <w:p w14:paraId="32E8475E" w14:textId="77777777" w:rsidR="001459A3" w:rsidRDefault="001459A3" w:rsidP="001459A3"/>
    <w:p w14:paraId="1406A5A3" w14:textId="77777777" w:rsidR="001459A3" w:rsidRDefault="001459A3" w:rsidP="001459A3">
      <w:r w:rsidRPr="001459A3">
        <w:rPr>
          <w:rFonts w:eastAsia="SimSun"/>
          <w:lang w:eastAsia="zh-CN"/>
        </w:rPr>
        <w:t>189</w:t>
      </w:r>
    </w:p>
    <w:p w14:paraId="5E0D1270" w14:textId="77777777" w:rsidR="001459A3" w:rsidRDefault="001459A3" w:rsidP="001459A3">
      <w:r w:rsidRPr="001459A3">
        <w:rPr>
          <w:rFonts w:eastAsia="SimSun"/>
          <w:lang w:eastAsia="zh-CN"/>
        </w:rPr>
        <w:t>00:09:31,810 --&gt; 00:09:35,139</w:t>
      </w:r>
    </w:p>
    <w:p w14:paraId="368943AE" w14:textId="77777777" w:rsidR="001459A3" w:rsidRDefault="001459A3" w:rsidP="001459A3">
      <w:r w:rsidRPr="001459A3">
        <w:rPr>
          <w:rFonts w:eastAsia="SimSun" w:hint="eastAsia"/>
          <w:lang w:eastAsia="zh-CN"/>
        </w:rPr>
        <w:t>程序发布应该是例行性的而非戏剧化出场</w:t>
      </w:r>
    </w:p>
    <w:p w14:paraId="4AF640C1" w14:textId="77777777" w:rsidR="001459A3" w:rsidRDefault="001459A3" w:rsidP="001459A3"/>
    <w:p w14:paraId="641EFE15" w14:textId="77777777" w:rsidR="001459A3" w:rsidRDefault="001459A3" w:rsidP="001459A3">
      <w:r w:rsidRPr="001459A3">
        <w:rPr>
          <w:rFonts w:eastAsia="SimSun"/>
          <w:lang w:eastAsia="zh-CN"/>
        </w:rPr>
        <w:t>190</w:t>
      </w:r>
    </w:p>
    <w:p w14:paraId="140660E5" w14:textId="77777777" w:rsidR="001459A3" w:rsidRDefault="001459A3" w:rsidP="001459A3">
      <w:r w:rsidRPr="001459A3">
        <w:rPr>
          <w:rFonts w:eastAsia="SimSun"/>
          <w:lang w:eastAsia="zh-CN"/>
        </w:rPr>
        <w:t>00:09:35,139 --&gt; 00:09:37,819</w:t>
      </w:r>
    </w:p>
    <w:p w14:paraId="53BFEEEE" w14:textId="77777777" w:rsidR="001459A3" w:rsidRDefault="001459A3" w:rsidP="001459A3">
      <w:r w:rsidRPr="001459A3">
        <w:rPr>
          <w:rFonts w:eastAsia="SimSun" w:hint="eastAsia"/>
          <w:lang w:eastAsia="zh-CN"/>
        </w:rPr>
        <w:t>有时候我们投入很多资源</w:t>
      </w:r>
    </w:p>
    <w:p w14:paraId="053E1414" w14:textId="77777777" w:rsidR="001459A3" w:rsidRDefault="001459A3" w:rsidP="001459A3">
      <w:r w:rsidRPr="001459A3">
        <w:rPr>
          <w:rFonts w:eastAsia="SimSun" w:hint="eastAsia"/>
          <w:lang w:eastAsia="zh-CN"/>
        </w:rPr>
        <w:t>让发布更容易</w:t>
      </w:r>
    </w:p>
    <w:p w14:paraId="39950128" w14:textId="77777777" w:rsidR="001459A3" w:rsidRDefault="001459A3" w:rsidP="001459A3"/>
    <w:p w14:paraId="245A36B9" w14:textId="77777777" w:rsidR="001459A3" w:rsidRDefault="001459A3" w:rsidP="001459A3">
      <w:r w:rsidRPr="001459A3">
        <w:rPr>
          <w:rFonts w:eastAsia="SimSun"/>
          <w:lang w:eastAsia="zh-CN"/>
        </w:rPr>
        <w:t>191</w:t>
      </w:r>
    </w:p>
    <w:p w14:paraId="33F20CDB" w14:textId="77777777" w:rsidR="001459A3" w:rsidRDefault="001459A3" w:rsidP="001459A3">
      <w:r w:rsidRPr="001459A3">
        <w:rPr>
          <w:rFonts w:eastAsia="SimSun"/>
          <w:lang w:eastAsia="zh-CN"/>
        </w:rPr>
        <w:t>00:09:37,819 --&gt; 00:09:41,040</w:t>
      </w:r>
    </w:p>
    <w:p w14:paraId="67E4097E" w14:textId="77777777" w:rsidR="001459A3" w:rsidRDefault="001459A3" w:rsidP="001459A3">
      <w:r w:rsidRPr="001459A3">
        <w:rPr>
          <w:rFonts w:eastAsia="SimSun" w:hint="eastAsia"/>
          <w:lang w:eastAsia="zh-CN"/>
        </w:rPr>
        <w:t>举例来说</w:t>
      </w:r>
    </w:p>
    <w:p w14:paraId="324D221B" w14:textId="77777777" w:rsidR="001459A3" w:rsidRDefault="001459A3" w:rsidP="001459A3">
      <w:r w:rsidRPr="001459A3">
        <w:rPr>
          <w:rFonts w:eastAsia="SimSun" w:hint="eastAsia"/>
          <w:lang w:eastAsia="zh-CN"/>
        </w:rPr>
        <w:t>原本的</w:t>
      </w:r>
      <w:r w:rsidRPr="001459A3">
        <w:rPr>
          <w:rFonts w:eastAsia="SimSun"/>
          <w:lang w:eastAsia="zh-CN"/>
        </w:rPr>
        <w:t>Spotify</w:t>
      </w:r>
      <w:r w:rsidRPr="001459A3">
        <w:rPr>
          <w:rFonts w:eastAsia="SimSun" w:hint="eastAsia"/>
          <w:lang w:eastAsia="zh-CN"/>
        </w:rPr>
        <w:t>桌面程序</w:t>
      </w:r>
    </w:p>
    <w:p w14:paraId="54223EE6" w14:textId="77777777" w:rsidR="001459A3" w:rsidRDefault="001459A3" w:rsidP="001459A3"/>
    <w:p w14:paraId="40D3D645" w14:textId="77777777" w:rsidR="001459A3" w:rsidRDefault="001459A3" w:rsidP="001459A3">
      <w:r w:rsidRPr="001459A3">
        <w:rPr>
          <w:rFonts w:eastAsia="SimSun"/>
          <w:lang w:eastAsia="zh-CN"/>
        </w:rPr>
        <w:t>192</w:t>
      </w:r>
    </w:p>
    <w:p w14:paraId="19CFF14E" w14:textId="77777777" w:rsidR="001459A3" w:rsidRDefault="001459A3" w:rsidP="001459A3">
      <w:r w:rsidRPr="001459A3">
        <w:rPr>
          <w:rFonts w:eastAsia="SimSun"/>
          <w:lang w:eastAsia="zh-CN"/>
        </w:rPr>
        <w:t>00:09:41,040 --&gt; 00:09:42,930</w:t>
      </w:r>
    </w:p>
    <w:p w14:paraId="596907D0" w14:textId="77777777" w:rsidR="001459A3" w:rsidRDefault="001459A3" w:rsidP="001459A3">
      <w:r w:rsidRPr="001459A3">
        <w:rPr>
          <w:rFonts w:eastAsia="SimSun" w:hint="eastAsia"/>
          <w:lang w:eastAsia="zh-CN"/>
        </w:rPr>
        <w:t>是一只单独、庞大的应用程序</w:t>
      </w:r>
    </w:p>
    <w:p w14:paraId="2D5DA588" w14:textId="77777777" w:rsidR="001459A3" w:rsidRDefault="001459A3" w:rsidP="001459A3"/>
    <w:p w14:paraId="7CA42C9E" w14:textId="77777777" w:rsidR="001459A3" w:rsidRDefault="001459A3" w:rsidP="001459A3">
      <w:r w:rsidRPr="001459A3">
        <w:rPr>
          <w:rFonts w:eastAsia="SimSun"/>
          <w:lang w:eastAsia="zh-CN"/>
        </w:rPr>
        <w:t>193</w:t>
      </w:r>
    </w:p>
    <w:p w14:paraId="41509DEA" w14:textId="77777777" w:rsidR="001459A3" w:rsidRDefault="001459A3" w:rsidP="001459A3">
      <w:r w:rsidRPr="001459A3">
        <w:rPr>
          <w:rFonts w:eastAsia="SimSun"/>
          <w:lang w:eastAsia="zh-CN"/>
        </w:rPr>
        <w:t>00:09:42,930 --&gt; 00:09:45,819</w:t>
      </w:r>
    </w:p>
    <w:p w14:paraId="4CC6DEDE" w14:textId="77777777" w:rsidR="001459A3" w:rsidRDefault="001459A3" w:rsidP="001459A3">
      <w:r w:rsidRPr="001459A3">
        <w:rPr>
          <w:rFonts w:eastAsia="SimSun" w:hint="eastAsia"/>
          <w:lang w:eastAsia="zh-CN"/>
        </w:rPr>
        <w:t>在早期，只由少数的开发者负责</w:t>
      </w:r>
    </w:p>
    <w:p w14:paraId="0460C1B8" w14:textId="77777777" w:rsidR="001459A3" w:rsidRDefault="001459A3" w:rsidP="001459A3"/>
    <w:p w14:paraId="0EF465DF" w14:textId="77777777" w:rsidR="001459A3" w:rsidRDefault="001459A3" w:rsidP="001459A3">
      <w:r w:rsidRPr="001459A3">
        <w:rPr>
          <w:rFonts w:eastAsia="SimSun"/>
          <w:lang w:eastAsia="zh-CN"/>
        </w:rPr>
        <w:t>194</w:t>
      </w:r>
    </w:p>
    <w:p w14:paraId="50F4CE10" w14:textId="77777777" w:rsidR="001459A3" w:rsidRDefault="001459A3" w:rsidP="001459A3">
      <w:r w:rsidRPr="001459A3">
        <w:rPr>
          <w:rFonts w:eastAsia="SimSun"/>
          <w:lang w:eastAsia="zh-CN"/>
        </w:rPr>
        <w:t>00:09:45,819 --&gt; 00:09:47,250</w:t>
      </w:r>
    </w:p>
    <w:p w14:paraId="5A92228A" w14:textId="77777777" w:rsidR="001459A3" w:rsidRDefault="001459A3" w:rsidP="001459A3">
      <w:r w:rsidRPr="001459A3">
        <w:rPr>
          <w:rFonts w:eastAsia="SimSun" w:hint="eastAsia"/>
          <w:lang w:eastAsia="zh-CN"/>
        </w:rPr>
        <w:t>这还好</w:t>
      </w:r>
    </w:p>
    <w:p w14:paraId="3343E319" w14:textId="77777777" w:rsidR="001459A3" w:rsidRDefault="001459A3" w:rsidP="001459A3"/>
    <w:p w14:paraId="4E6BFD30" w14:textId="77777777" w:rsidR="001459A3" w:rsidRDefault="001459A3" w:rsidP="001459A3">
      <w:r w:rsidRPr="001459A3">
        <w:rPr>
          <w:rFonts w:eastAsia="SimSun"/>
          <w:lang w:eastAsia="zh-CN"/>
        </w:rPr>
        <w:t>195</w:t>
      </w:r>
    </w:p>
    <w:p w14:paraId="1FDD02BD" w14:textId="77777777" w:rsidR="001459A3" w:rsidRDefault="001459A3" w:rsidP="001459A3">
      <w:r w:rsidRPr="001459A3">
        <w:rPr>
          <w:rFonts w:eastAsia="SimSun"/>
          <w:lang w:eastAsia="zh-CN"/>
        </w:rPr>
        <w:t>00:09:47,250 --&gt; 00:09:50,079</w:t>
      </w:r>
    </w:p>
    <w:p w14:paraId="7CBEE080" w14:textId="77777777" w:rsidR="001459A3" w:rsidRDefault="001459A3" w:rsidP="001459A3">
      <w:r w:rsidRPr="001459A3">
        <w:rPr>
          <w:rFonts w:eastAsia="SimSun" w:hint="eastAsia"/>
          <w:lang w:eastAsia="zh-CN"/>
        </w:rPr>
        <w:t>但是随着我们成长</w:t>
      </w:r>
    </w:p>
    <w:p w14:paraId="41B79885" w14:textId="77777777" w:rsidR="001459A3" w:rsidRDefault="001459A3" w:rsidP="001459A3">
      <w:r w:rsidRPr="001459A3">
        <w:rPr>
          <w:rFonts w:eastAsia="SimSun" w:hint="eastAsia"/>
          <w:lang w:eastAsia="zh-CN"/>
        </w:rPr>
        <w:t>这变成很大的问题</w:t>
      </w:r>
    </w:p>
    <w:p w14:paraId="3B62F045" w14:textId="77777777" w:rsidR="001459A3" w:rsidRDefault="001459A3" w:rsidP="001459A3"/>
    <w:p w14:paraId="5DA86B9E" w14:textId="77777777" w:rsidR="001459A3" w:rsidRDefault="001459A3" w:rsidP="001459A3">
      <w:r w:rsidRPr="001459A3">
        <w:rPr>
          <w:rFonts w:eastAsia="SimSun"/>
          <w:lang w:eastAsia="zh-CN"/>
        </w:rPr>
        <w:t>196</w:t>
      </w:r>
    </w:p>
    <w:p w14:paraId="21358376" w14:textId="77777777" w:rsidR="001459A3" w:rsidRDefault="001459A3" w:rsidP="001459A3">
      <w:r w:rsidRPr="001459A3">
        <w:rPr>
          <w:rFonts w:eastAsia="SimSun"/>
          <w:lang w:eastAsia="zh-CN"/>
        </w:rPr>
        <w:t>00:09:50,079 --&gt; 00:09:52,750</w:t>
      </w:r>
    </w:p>
    <w:p w14:paraId="1D011166" w14:textId="77777777" w:rsidR="001459A3" w:rsidRDefault="001459A3" w:rsidP="001459A3">
      <w:r w:rsidRPr="001459A3">
        <w:rPr>
          <w:rFonts w:eastAsia="SimSun" w:hint="eastAsia"/>
          <w:lang w:eastAsia="zh-CN"/>
        </w:rPr>
        <w:t>许多小队针对每个发布必须彼此同步</w:t>
      </w:r>
    </w:p>
    <w:p w14:paraId="4D052D20" w14:textId="77777777" w:rsidR="001459A3" w:rsidRDefault="001459A3" w:rsidP="001459A3"/>
    <w:p w14:paraId="5AA111DF" w14:textId="77777777" w:rsidR="001459A3" w:rsidRDefault="001459A3" w:rsidP="001459A3">
      <w:r w:rsidRPr="001459A3">
        <w:rPr>
          <w:rFonts w:eastAsia="SimSun"/>
          <w:lang w:eastAsia="zh-CN"/>
        </w:rPr>
        <w:lastRenderedPageBreak/>
        <w:t>197</w:t>
      </w:r>
    </w:p>
    <w:p w14:paraId="70376B67" w14:textId="77777777" w:rsidR="001459A3" w:rsidRDefault="001459A3" w:rsidP="001459A3">
      <w:r w:rsidRPr="001459A3">
        <w:rPr>
          <w:rFonts w:eastAsia="SimSun"/>
          <w:lang w:eastAsia="zh-CN"/>
        </w:rPr>
        <w:t>00:09:52,750 --&gt; 00:09:55,970</w:t>
      </w:r>
    </w:p>
    <w:p w14:paraId="192054FE" w14:textId="77777777" w:rsidR="001459A3" w:rsidRDefault="001459A3" w:rsidP="001459A3">
      <w:r w:rsidRPr="001459A3">
        <w:rPr>
          <w:rFonts w:eastAsia="SimSun" w:hint="eastAsia"/>
          <w:lang w:eastAsia="zh-CN"/>
        </w:rPr>
        <w:t>这可能耗时数月</w:t>
      </w:r>
    </w:p>
    <w:p w14:paraId="08695072" w14:textId="698CFC73" w:rsidR="001459A3" w:rsidRDefault="001459A3" w:rsidP="001459A3">
      <w:r w:rsidRPr="001459A3">
        <w:rPr>
          <w:rFonts w:eastAsia="SimSun" w:hint="eastAsia"/>
          <w:lang w:eastAsia="zh-CN"/>
        </w:rPr>
        <w:t>才能</w:t>
      </w:r>
      <w:ins w:id="278" w:author="Jacky Shen" w:date="2015-09-28T17:30:00Z">
        <w:r w:rsidR="004979A1">
          <w:rPr>
            <w:rFonts w:eastAsia="SimSun"/>
            <w:lang w:eastAsia="zh-CN"/>
          </w:rPr>
          <w:t>发布</w:t>
        </w:r>
      </w:ins>
      <w:del w:id="279" w:author="Jacky Shen" w:date="2015-09-28T17:30:00Z">
        <w:r w:rsidRPr="001459A3" w:rsidDel="004979A1">
          <w:rPr>
            <w:rFonts w:eastAsia="SimSun" w:hint="eastAsia"/>
            <w:lang w:eastAsia="zh-CN"/>
          </w:rPr>
          <w:delText>得到</w:delText>
        </w:r>
      </w:del>
      <w:r w:rsidRPr="001459A3">
        <w:rPr>
          <w:rFonts w:eastAsia="SimSun" w:hint="eastAsia"/>
          <w:lang w:eastAsia="zh-CN"/>
        </w:rPr>
        <w:t>一个稳定的版本</w:t>
      </w:r>
    </w:p>
    <w:p w14:paraId="4B3FD36B" w14:textId="77777777" w:rsidR="001459A3" w:rsidRDefault="001459A3" w:rsidP="001459A3"/>
    <w:p w14:paraId="6A9E9DF0" w14:textId="77777777" w:rsidR="001459A3" w:rsidRDefault="001459A3" w:rsidP="001459A3">
      <w:r w:rsidRPr="001459A3">
        <w:rPr>
          <w:rFonts w:eastAsia="SimSun"/>
          <w:lang w:eastAsia="zh-CN"/>
        </w:rPr>
        <w:t>198</w:t>
      </w:r>
    </w:p>
    <w:p w14:paraId="621DF9DF" w14:textId="77777777" w:rsidR="001459A3" w:rsidRDefault="001459A3" w:rsidP="001459A3">
      <w:r w:rsidRPr="001459A3">
        <w:rPr>
          <w:rFonts w:eastAsia="SimSun"/>
          <w:lang w:eastAsia="zh-CN"/>
        </w:rPr>
        <w:t>00:09:55,970 --&gt; 00:09:59,350</w:t>
      </w:r>
    </w:p>
    <w:p w14:paraId="3307B941" w14:textId="60BDBC4A" w:rsidR="001459A3" w:rsidRDefault="004979A1" w:rsidP="001459A3">
      <w:ins w:id="280" w:author="Jacky Shen" w:date="2015-09-28T17:30:00Z">
        <w:r>
          <w:rPr>
            <w:rFonts w:eastAsia="SimSun"/>
            <w:lang w:eastAsia="zh-CN"/>
          </w:rPr>
          <w:t>与其</w:t>
        </w:r>
      </w:ins>
      <w:del w:id="281" w:author="Jacky Shen" w:date="2015-09-28T17:30:00Z">
        <w:r w:rsidR="001459A3" w:rsidRPr="001459A3" w:rsidDel="004979A1">
          <w:rPr>
            <w:rFonts w:eastAsia="SimSun" w:hint="eastAsia"/>
            <w:lang w:eastAsia="zh-CN"/>
          </w:rPr>
          <w:delText>取代</w:delText>
        </w:r>
      </w:del>
      <w:r w:rsidR="001459A3" w:rsidRPr="001459A3">
        <w:rPr>
          <w:rFonts w:eastAsia="SimSun" w:hint="eastAsia"/>
          <w:lang w:eastAsia="zh-CN"/>
        </w:rPr>
        <w:t>建立大量的流程</w:t>
      </w:r>
    </w:p>
    <w:p w14:paraId="4A5AB2E7" w14:textId="77777777" w:rsidR="001459A3" w:rsidRDefault="001459A3" w:rsidP="001459A3">
      <w:r w:rsidRPr="001459A3">
        <w:rPr>
          <w:rFonts w:eastAsia="SimSun" w:hint="eastAsia"/>
          <w:lang w:eastAsia="zh-CN"/>
        </w:rPr>
        <w:t>规则之类的东西来管理这情况</w:t>
      </w:r>
    </w:p>
    <w:p w14:paraId="148E1BEA" w14:textId="77777777" w:rsidR="001459A3" w:rsidRDefault="001459A3" w:rsidP="001459A3"/>
    <w:p w14:paraId="2AD1AB3D" w14:textId="77777777" w:rsidR="001459A3" w:rsidRDefault="001459A3" w:rsidP="001459A3">
      <w:r w:rsidRPr="001459A3">
        <w:rPr>
          <w:rFonts w:eastAsia="SimSun"/>
          <w:lang w:eastAsia="zh-CN"/>
        </w:rPr>
        <w:t>199</w:t>
      </w:r>
    </w:p>
    <w:p w14:paraId="48A304B9" w14:textId="77777777" w:rsidR="001459A3" w:rsidRDefault="001459A3" w:rsidP="001459A3">
      <w:r w:rsidRPr="001459A3">
        <w:rPr>
          <w:rFonts w:eastAsia="SimSun"/>
          <w:lang w:eastAsia="zh-CN"/>
        </w:rPr>
        <w:t>00:09:59,350 --&gt; 00:10:02,930</w:t>
      </w:r>
    </w:p>
    <w:p w14:paraId="30F90493" w14:textId="69ED4E07" w:rsidR="001459A3" w:rsidRDefault="001459A3" w:rsidP="001459A3">
      <w:r w:rsidRPr="001459A3">
        <w:rPr>
          <w:rFonts w:eastAsia="SimSun" w:hint="eastAsia"/>
          <w:lang w:eastAsia="zh-CN"/>
        </w:rPr>
        <w:t>我们改变</w:t>
      </w:r>
      <w:ins w:id="282" w:author="Jacky Shen" w:date="2015-09-28T17:31:00Z">
        <w:r w:rsidR="004979A1">
          <w:rPr>
            <w:rFonts w:eastAsia="SimSun"/>
            <w:lang w:eastAsia="zh-CN"/>
          </w:rPr>
          <w:t>了</w:t>
        </w:r>
      </w:ins>
      <w:r w:rsidRPr="001459A3">
        <w:rPr>
          <w:rFonts w:eastAsia="SimSun" w:hint="eastAsia"/>
          <w:lang w:eastAsia="zh-CN"/>
        </w:rPr>
        <w:t>架构</w:t>
      </w:r>
    </w:p>
    <w:p w14:paraId="5C314D4C" w14:textId="77777777" w:rsidR="001459A3" w:rsidRDefault="001459A3" w:rsidP="001459A3">
      <w:r w:rsidRPr="001459A3">
        <w:rPr>
          <w:rFonts w:eastAsia="SimSun" w:hint="eastAsia"/>
          <w:lang w:eastAsia="zh-CN"/>
        </w:rPr>
        <w:t>让发布</w:t>
      </w:r>
      <w:ins w:id="283" w:author="Bill Li" w:date="2015-09-27T21:13:00Z">
        <w:r w:rsidR="004958E1">
          <w:rPr>
            <w:rFonts w:eastAsia="SimSun" w:hint="eastAsia"/>
            <w:lang w:eastAsia="zh-CN"/>
          </w:rPr>
          <w:t>解耦合</w:t>
        </w:r>
      </w:ins>
      <w:del w:id="284" w:author="Bill Li" w:date="2015-09-27T21:13:00Z">
        <w:r w:rsidRPr="001459A3" w:rsidDel="004958E1">
          <w:rPr>
            <w:rFonts w:eastAsia="SimSun" w:hint="eastAsia"/>
            <w:lang w:eastAsia="zh-CN"/>
          </w:rPr>
          <w:delText>不互相干扰</w:delText>
        </w:r>
      </w:del>
    </w:p>
    <w:p w14:paraId="6A6F4AE7" w14:textId="77777777" w:rsidR="001459A3" w:rsidRDefault="001459A3" w:rsidP="001459A3"/>
    <w:p w14:paraId="4A996825" w14:textId="77777777" w:rsidR="001459A3" w:rsidRDefault="001459A3" w:rsidP="001459A3">
      <w:r w:rsidRPr="001459A3">
        <w:rPr>
          <w:rFonts w:eastAsia="SimSun"/>
          <w:lang w:eastAsia="zh-CN"/>
        </w:rPr>
        <w:t>200</w:t>
      </w:r>
    </w:p>
    <w:p w14:paraId="7A3D2051" w14:textId="77777777" w:rsidR="001459A3" w:rsidRDefault="001459A3" w:rsidP="001459A3">
      <w:r w:rsidRPr="001459A3">
        <w:rPr>
          <w:rFonts w:eastAsia="SimSun"/>
          <w:lang w:eastAsia="zh-CN"/>
        </w:rPr>
        <w:t>00:10:02,930 --&gt; 00:10:07,699</w:t>
      </w:r>
    </w:p>
    <w:p w14:paraId="160DAB34" w14:textId="77777777" w:rsidR="001459A3" w:rsidRDefault="001459A3" w:rsidP="001459A3">
      <w:r w:rsidRPr="001459A3">
        <w:rPr>
          <w:rFonts w:eastAsia="SimSun" w:hint="eastAsia"/>
          <w:lang w:eastAsia="zh-CN"/>
        </w:rPr>
        <w:t>使用</w:t>
      </w:r>
      <w:r w:rsidRPr="001459A3">
        <w:rPr>
          <w:rFonts w:eastAsia="SimSun"/>
          <w:lang w:eastAsia="zh-CN"/>
        </w:rPr>
        <w:t>Chromium</w:t>
      </w:r>
      <w:r w:rsidRPr="001459A3">
        <w:rPr>
          <w:rFonts w:eastAsia="SimSun" w:hint="eastAsia"/>
          <w:lang w:eastAsia="zh-CN"/>
        </w:rPr>
        <w:t>嵌入式架构</w:t>
      </w:r>
    </w:p>
    <w:p w14:paraId="256DB366" w14:textId="77777777" w:rsidR="001459A3" w:rsidRDefault="001459A3" w:rsidP="001459A3">
      <w:r w:rsidRPr="001459A3">
        <w:rPr>
          <w:rFonts w:eastAsia="SimSun" w:hint="eastAsia"/>
          <w:lang w:eastAsia="zh-CN"/>
        </w:rPr>
        <w:t>基本上客户端就是个伪装的网页浏览器</w:t>
      </w:r>
    </w:p>
    <w:p w14:paraId="7C880ACC" w14:textId="77777777" w:rsidR="001459A3" w:rsidRDefault="001459A3" w:rsidP="001459A3"/>
    <w:p w14:paraId="0A131D89" w14:textId="77777777" w:rsidR="001459A3" w:rsidRDefault="001459A3" w:rsidP="001459A3">
      <w:r w:rsidRPr="001459A3">
        <w:rPr>
          <w:rFonts w:eastAsia="SimSun"/>
          <w:lang w:eastAsia="zh-CN"/>
        </w:rPr>
        <w:t>201</w:t>
      </w:r>
    </w:p>
    <w:p w14:paraId="1A60DA20" w14:textId="77777777" w:rsidR="001459A3" w:rsidRDefault="001459A3" w:rsidP="001459A3">
      <w:r w:rsidRPr="001459A3">
        <w:rPr>
          <w:rFonts w:eastAsia="SimSun"/>
          <w:lang w:eastAsia="zh-CN"/>
        </w:rPr>
        <w:t>00:10:07,699 --&gt; 00:10:12,550</w:t>
      </w:r>
    </w:p>
    <w:p w14:paraId="109CD0CC" w14:textId="77777777" w:rsidR="001459A3" w:rsidRDefault="001459A3" w:rsidP="001459A3">
      <w:r w:rsidRPr="001459A3">
        <w:rPr>
          <w:rFonts w:eastAsia="SimSun" w:hint="eastAsia"/>
          <w:lang w:eastAsia="zh-CN"/>
        </w:rPr>
        <w:t>每个区块就像网站的一个框架</w:t>
      </w:r>
    </w:p>
    <w:p w14:paraId="6B02ED69" w14:textId="77777777" w:rsidR="001459A3" w:rsidRDefault="001459A3" w:rsidP="001459A3">
      <w:r w:rsidRPr="001459A3">
        <w:rPr>
          <w:rFonts w:eastAsia="SimSun" w:hint="eastAsia"/>
          <w:lang w:eastAsia="zh-CN"/>
        </w:rPr>
        <w:t>让小队可以直接发布他们的产品</w:t>
      </w:r>
    </w:p>
    <w:p w14:paraId="6A5AC409" w14:textId="77777777" w:rsidR="001459A3" w:rsidRDefault="001459A3" w:rsidP="001459A3"/>
    <w:p w14:paraId="371F86E1" w14:textId="77777777" w:rsidR="001459A3" w:rsidRDefault="001459A3" w:rsidP="001459A3">
      <w:r w:rsidRPr="001459A3">
        <w:rPr>
          <w:rFonts w:eastAsia="SimSun"/>
          <w:lang w:eastAsia="zh-CN"/>
        </w:rPr>
        <w:t>202</w:t>
      </w:r>
    </w:p>
    <w:p w14:paraId="4F863802" w14:textId="77777777" w:rsidR="001459A3" w:rsidRDefault="001459A3" w:rsidP="001459A3">
      <w:r w:rsidRPr="001459A3">
        <w:rPr>
          <w:rFonts w:eastAsia="SimSun"/>
          <w:lang w:eastAsia="zh-CN"/>
        </w:rPr>
        <w:t>00:10:12,550 --&gt; 00:10:14,810</w:t>
      </w:r>
    </w:p>
    <w:p w14:paraId="6B1F8F7F" w14:textId="77777777" w:rsidR="001459A3" w:rsidRDefault="001459A3" w:rsidP="001459A3">
      <w:r w:rsidRPr="001459A3">
        <w:rPr>
          <w:rFonts w:eastAsia="SimSun" w:hint="eastAsia"/>
          <w:lang w:eastAsia="zh-CN"/>
        </w:rPr>
        <w:t>当这部分的架构改变</w:t>
      </w:r>
    </w:p>
    <w:p w14:paraId="34D0F51F" w14:textId="77777777" w:rsidR="001459A3" w:rsidRDefault="001459A3" w:rsidP="001459A3"/>
    <w:p w14:paraId="4F587503" w14:textId="77777777" w:rsidR="001459A3" w:rsidRDefault="001459A3" w:rsidP="001459A3">
      <w:r w:rsidRPr="001459A3">
        <w:rPr>
          <w:rFonts w:eastAsia="SimSun"/>
          <w:lang w:eastAsia="zh-CN"/>
        </w:rPr>
        <w:t>203</w:t>
      </w:r>
    </w:p>
    <w:p w14:paraId="0F8DCA43" w14:textId="77777777" w:rsidR="001459A3" w:rsidRDefault="001459A3" w:rsidP="001459A3">
      <w:r w:rsidRPr="001459A3">
        <w:rPr>
          <w:rFonts w:eastAsia="SimSun"/>
          <w:lang w:eastAsia="zh-CN"/>
        </w:rPr>
        <w:t>00:10:14,810 --&gt; 00:10:18,420</w:t>
      </w:r>
    </w:p>
    <w:p w14:paraId="4D951B78" w14:textId="77777777" w:rsidR="001459A3" w:rsidRDefault="001459A3" w:rsidP="001459A3">
      <w:r w:rsidRPr="001459A3">
        <w:rPr>
          <w:rFonts w:eastAsia="SimSun" w:hint="eastAsia"/>
          <w:lang w:eastAsia="zh-CN"/>
        </w:rPr>
        <w:t>我们开始把每个客户平台</w:t>
      </w:r>
    </w:p>
    <w:p w14:paraId="6C4BAE19" w14:textId="4FD75901" w:rsidR="001459A3" w:rsidRDefault="001459A3" w:rsidP="001459A3">
      <w:r w:rsidRPr="001459A3">
        <w:rPr>
          <w:rFonts w:eastAsia="SimSun" w:hint="eastAsia"/>
          <w:lang w:eastAsia="zh-CN"/>
        </w:rPr>
        <w:t>看做一个客户</w:t>
      </w:r>
      <w:ins w:id="285" w:author="Jacky Shen" w:date="2015-09-28T17:32:00Z">
        <w:r w:rsidR="004979A1">
          <w:rPr>
            <w:rFonts w:eastAsia="SimSun"/>
            <w:lang w:eastAsia="zh-CN"/>
          </w:rPr>
          <w:t>App</w:t>
        </w:r>
      </w:ins>
      <w:del w:id="286" w:author="Jacky Shen" w:date="2015-09-28T17:32:00Z">
        <w:r w:rsidRPr="001459A3" w:rsidDel="004979A1">
          <w:rPr>
            <w:rFonts w:eastAsia="SimSun" w:hint="eastAsia"/>
            <w:lang w:eastAsia="zh-CN"/>
          </w:rPr>
          <w:delText>应用程序</w:delText>
        </w:r>
      </w:del>
    </w:p>
    <w:p w14:paraId="2E62D750" w14:textId="77777777" w:rsidR="001459A3" w:rsidRDefault="001459A3" w:rsidP="001459A3"/>
    <w:p w14:paraId="20EAF700" w14:textId="77777777" w:rsidR="001459A3" w:rsidRDefault="001459A3" w:rsidP="001459A3">
      <w:r w:rsidRPr="001459A3">
        <w:rPr>
          <w:rFonts w:eastAsia="SimSun"/>
          <w:lang w:eastAsia="zh-CN"/>
        </w:rPr>
        <w:t>204</w:t>
      </w:r>
    </w:p>
    <w:p w14:paraId="711273CB" w14:textId="77777777" w:rsidR="001459A3" w:rsidRDefault="001459A3" w:rsidP="001459A3">
      <w:r w:rsidRPr="001459A3">
        <w:rPr>
          <w:rFonts w:eastAsia="SimSun"/>
          <w:lang w:eastAsia="zh-CN"/>
        </w:rPr>
        <w:t>00:10:18,420 --&gt; 00:10:21,100</w:t>
      </w:r>
    </w:p>
    <w:p w14:paraId="6BF126CF" w14:textId="77777777" w:rsidR="001459A3" w:rsidRDefault="001459A3" w:rsidP="001459A3">
      <w:r w:rsidRPr="001459A3">
        <w:rPr>
          <w:rFonts w:eastAsia="SimSun" w:hint="eastAsia"/>
          <w:lang w:eastAsia="zh-CN"/>
        </w:rPr>
        <w:t>并且展成三种不同</w:t>
      </w:r>
      <w:ins w:id="287" w:author="Bill Li" w:date="2015-09-27T21:14:00Z">
        <w:r w:rsidR="004958E1">
          <w:rPr>
            <w:rFonts w:eastAsia="SimSun" w:hint="eastAsia"/>
            <w:lang w:eastAsia="zh-CN"/>
          </w:rPr>
          <w:t>重点</w:t>
        </w:r>
      </w:ins>
      <w:del w:id="288" w:author="Bill Li" w:date="2015-09-27T21:14:00Z">
        <w:r w:rsidRPr="001459A3" w:rsidDel="004958E1">
          <w:rPr>
            <w:rFonts w:eastAsia="SimSun" w:hint="eastAsia"/>
            <w:lang w:eastAsia="zh-CN"/>
          </w:rPr>
          <w:delText>风格</w:delText>
        </w:r>
      </w:del>
      <w:r w:rsidRPr="001459A3">
        <w:rPr>
          <w:rFonts w:eastAsia="SimSun" w:hint="eastAsia"/>
          <w:lang w:eastAsia="zh-CN"/>
        </w:rPr>
        <w:t>的小队</w:t>
      </w:r>
    </w:p>
    <w:p w14:paraId="1D6ABAFA" w14:textId="77777777" w:rsidR="001459A3" w:rsidRDefault="001459A3" w:rsidP="001459A3"/>
    <w:p w14:paraId="2293D254" w14:textId="77777777" w:rsidR="001459A3" w:rsidRDefault="001459A3" w:rsidP="001459A3">
      <w:r w:rsidRPr="001459A3">
        <w:rPr>
          <w:rFonts w:eastAsia="SimSun"/>
          <w:lang w:eastAsia="zh-CN"/>
        </w:rPr>
        <w:lastRenderedPageBreak/>
        <w:t>205</w:t>
      </w:r>
    </w:p>
    <w:p w14:paraId="1BF89B43" w14:textId="77777777" w:rsidR="001459A3" w:rsidRDefault="001459A3" w:rsidP="001459A3">
      <w:r w:rsidRPr="001459A3">
        <w:rPr>
          <w:rFonts w:eastAsia="SimSun"/>
          <w:lang w:eastAsia="zh-CN"/>
        </w:rPr>
        <w:t>00:10:21,110 --&gt; 00:10:25,430</w:t>
      </w:r>
    </w:p>
    <w:p w14:paraId="2B691C67" w14:textId="77777777" w:rsidR="001459A3" w:rsidRDefault="001459A3" w:rsidP="001459A3">
      <w:r w:rsidRPr="001459A3">
        <w:rPr>
          <w:rFonts w:eastAsia="SimSun" w:hint="eastAsia"/>
          <w:lang w:eastAsia="zh-CN"/>
        </w:rPr>
        <w:t>客户</w:t>
      </w:r>
      <w:r w:rsidRPr="001459A3">
        <w:rPr>
          <w:rFonts w:eastAsia="SimSun"/>
          <w:lang w:eastAsia="zh-CN"/>
        </w:rPr>
        <w:t>App</w:t>
      </w:r>
      <w:r w:rsidRPr="001459A3">
        <w:rPr>
          <w:rFonts w:eastAsia="SimSun" w:hint="eastAsia"/>
          <w:lang w:eastAsia="zh-CN"/>
        </w:rPr>
        <w:t>小队、功能特性小队</w:t>
      </w:r>
    </w:p>
    <w:p w14:paraId="7A7364B2" w14:textId="137E5BE0" w:rsidR="001459A3" w:rsidRDefault="001459A3" w:rsidP="001459A3">
      <w:r w:rsidRPr="001459A3">
        <w:rPr>
          <w:rFonts w:eastAsia="SimSun" w:hint="eastAsia"/>
          <w:lang w:eastAsia="zh-CN"/>
        </w:rPr>
        <w:t>与基础</w:t>
      </w:r>
      <w:ins w:id="289" w:author="Jacky Shen" w:date="2015-09-28T17:32:00Z">
        <w:r w:rsidR="004979A1">
          <w:rPr>
            <w:rFonts w:eastAsia="SimSun"/>
            <w:lang w:eastAsia="zh-CN"/>
          </w:rPr>
          <w:t>设施</w:t>
        </w:r>
      </w:ins>
      <w:del w:id="290" w:author="Jacky Shen" w:date="2015-09-28T17:32:00Z">
        <w:r w:rsidRPr="001459A3" w:rsidDel="004979A1">
          <w:rPr>
            <w:rFonts w:eastAsia="SimSun" w:hint="eastAsia"/>
            <w:lang w:eastAsia="zh-CN"/>
          </w:rPr>
          <w:delText>建设</w:delText>
        </w:r>
      </w:del>
      <w:r w:rsidRPr="001459A3">
        <w:rPr>
          <w:rFonts w:eastAsia="SimSun" w:hint="eastAsia"/>
          <w:lang w:eastAsia="zh-CN"/>
        </w:rPr>
        <w:t>小队</w:t>
      </w:r>
    </w:p>
    <w:p w14:paraId="37EAF33B" w14:textId="77777777" w:rsidR="001459A3" w:rsidRDefault="001459A3" w:rsidP="001459A3"/>
    <w:p w14:paraId="4B81EDEF" w14:textId="77777777" w:rsidR="001459A3" w:rsidRDefault="001459A3" w:rsidP="001459A3">
      <w:r w:rsidRPr="001459A3">
        <w:rPr>
          <w:rFonts w:eastAsia="SimSun"/>
          <w:lang w:eastAsia="zh-CN"/>
        </w:rPr>
        <w:t>206</w:t>
      </w:r>
    </w:p>
    <w:p w14:paraId="5291B8F3" w14:textId="77777777" w:rsidR="001459A3" w:rsidRDefault="001459A3" w:rsidP="001459A3">
      <w:r w:rsidRPr="001459A3">
        <w:rPr>
          <w:rFonts w:eastAsia="SimSun"/>
          <w:lang w:eastAsia="zh-CN"/>
        </w:rPr>
        <w:t>00:10:25,430 --&gt; 00:10:29,410</w:t>
      </w:r>
    </w:p>
    <w:p w14:paraId="3B7114ED" w14:textId="7197520D" w:rsidR="001459A3" w:rsidRDefault="001459A3" w:rsidP="001459A3">
      <w:pPr>
        <w:rPr>
          <w:rFonts w:hint="eastAsia"/>
        </w:rPr>
      </w:pPr>
      <w:r w:rsidRPr="001459A3">
        <w:rPr>
          <w:rFonts w:eastAsia="SimSun" w:hint="eastAsia"/>
          <w:lang w:eastAsia="zh-CN"/>
        </w:rPr>
        <w:t>功能特性小队专注在</w:t>
      </w:r>
      <w:ins w:id="291" w:author="Jacky Shen" w:date="2015-09-28T17:32:00Z">
        <w:r w:rsidR="004979A1">
          <w:rPr>
            <w:rFonts w:eastAsia="SimSun"/>
            <w:lang w:eastAsia="zh-CN"/>
          </w:rPr>
          <w:t>某块</w:t>
        </w:r>
      </w:ins>
    </w:p>
    <w:p w14:paraId="7C3C88FB" w14:textId="5533A6F8" w:rsidR="001459A3" w:rsidRDefault="001459A3" w:rsidP="001459A3">
      <w:r w:rsidRPr="001459A3">
        <w:rPr>
          <w:rFonts w:eastAsia="SimSun" w:hint="eastAsia"/>
          <w:lang w:eastAsia="zh-CN"/>
        </w:rPr>
        <w:t>功能特性</w:t>
      </w:r>
      <w:del w:id="292" w:author="Jacky Shen" w:date="2015-09-28T17:32:00Z">
        <w:r w:rsidRPr="001459A3" w:rsidDel="004979A1">
          <w:rPr>
            <w:rFonts w:eastAsia="SimSun" w:hint="eastAsia"/>
            <w:lang w:eastAsia="zh-CN"/>
          </w:rPr>
          <w:delText>区块</w:delText>
        </w:r>
      </w:del>
      <w:r w:rsidRPr="001459A3">
        <w:rPr>
          <w:rFonts w:eastAsia="SimSun" w:hint="eastAsia"/>
          <w:lang w:eastAsia="zh-CN"/>
        </w:rPr>
        <w:t>，</w:t>
      </w:r>
      <w:ins w:id="293" w:author="Jacky Shen" w:date="2015-09-28T17:32:00Z">
        <w:r w:rsidR="004979A1">
          <w:rPr>
            <w:rFonts w:eastAsia="SimSun"/>
            <w:lang w:eastAsia="zh-CN"/>
          </w:rPr>
          <w:t>比如</w:t>
        </w:r>
      </w:ins>
      <w:del w:id="294" w:author="Jacky Shen" w:date="2015-09-28T17:32:00Z">
        <w:r w:rsidRPr="001459A3" w:rsidDel="004979A1">
          <w:rPr>
            <w:rFonts w:eastAsia="SimSun" w:hint="eastAsia"/>
            <w:lang w:eastAsia="zh-CN"/>
          </w:rPr>
          <w:delText>像是</w:delText>
        </w:r>
      </w:del>
      <w:r w:rsidRPr="001459A3">
        <w:rPr>
          <w:rFonts w:eastAsia="SimSun" w:hint="eastAsia"/>
          <w:lang w:eastAsia="zh-CN"/>
        </w:rPr>
        <w:t>搜</w:t>
      </w:r>
      <w:ins w:id="295" w:author="Bill Li" w:date="2015-09-27T21:14:00Z">
        <w:r w:rsidR="004958E1">
          <w:rPr>
            <w:rFonts w:eastAsia="SimSun" w:hint="eastAsia"/>
            <w:lang w:eastAsia="zh-CN"/>
          </w:rPr>
          <w:t>索</w:t>
        </w:r>
      </w:ins>
      <w:del w:id="296" w:author="Bill Li" w:date="2015-09-27T21:14:00Z">
        <w:r w:rsidRPr="001459A3" w:rsidDel="004958E1">
          <w:rPr>
            <w:rFonts w:eastAsia="SimSun" w:hint="eastAsia"/>
            <w:lang w:eastAsia="zh-CN"/>
          </w:rPr>
          <w:delText>寻</w:delText>
        </w:r>
      </w:del>
      <w:r w:rsidRPr="001459A3">
        <w:rPr>
          <w:rFonts w:eastAsia="SimSun" w:hint="eastAsia"/>
          <w:lang w:eastAsia="zh-CN"/>
        </w:rPr>
        <w:t>功能</w:t>
      </w:r>
    </w:p>
    <w:p w14:paraId="396010ED" w14:textId="77777777" w:rsidR="001459A3" w:rsidRDefault="001459A3" w:rsidP="001459A3"/>
    <w:p w14:paraId="357624CC" w14:textId="77777777" w:rsidR="001459A3" w:rsidRDefault="001459A3" w:rsidP="001459A3">
      <w:r w:rsidRPr="001459A3">
        <w:rPr>
          <w:rFonts w:eastAsia="SimSun"/>
          <w:lang w:eastAsia="zh-CN"/>
        </w:rPr>
        <w:t>207</w:t>
      </w:r>
    </w:p>
    <w:p w14:paraId="106E71A4" w14:textId="77777777" w:rsidR="001459A3" w:rsidRDefault="001459A3" w:rsidP="001459A3">
      <w:r w:rsidRPr="001459A3">
        <w:rPr>
          <w:rFonts w:eastAsia="SimSun"/>
          <w:lang w:eastAsia="zh-CN"/>
        </w:rPr>
        <w:t>00:10:29,410 --&gt; 00:10:33,790</w:t>
      </w:r>
    </w:p>
    <w:p w14:paraId="780A57A6" w14:textId="77777777" w:rsidR="001459A3" w:rsidRDefault="001459A3" w:rsidP="001459A3">
      <w:r w:rsidRPr="001459A3">
        <w:rPr>
          <w:rFonts w:eastAsia="SimSun" w:hint="eastAsia"/>
          <w:lang w:eastAsia="zh-CN"/>
        </w:rPr>
        <w:t>这个小队会在全部平台上</w:t>
      </w:r>
    </w:p>
    <w:p w14:paraId="3FD1688D" w14:textId="4D3069BC" w:rsidR="001459A3" w:rsidRDefault="004979A1" w:rsidP="001459A3">
      <w:ins w:id="297" w:author="Jacky Shen" w:date="2015-09-28T17:32:00Z">
        <w:r>
          <w:rPr>
            <w:rFonts w:eastAsia="SimSun"/>
            <w:lang w:eastAsia="zh-CN"/>
          </w:rPr>
          <w:t>构建</w:t>
        </w:r>
      </w:ins>
      <w:del w:id="298" w:author="Jacky Shen" w:date="2015-09-28T17:32:00Z">
        <w:r w:rsidR="001459A3" w:rsidRPr="001459A3" w:rsidDel="004979A1">
          <w:rPr>
            <w:rFonts w:eastAsia="SimSun" w:hint="eastAsia"/>
            <w:lang w:eastAsia="zh-CN"/>
          </w:rPr>
          <w:delText>建立</w:delText>
        </w:r>
      </w:del>
      <w:r w:rsidR="001459A3" w:rsidRPr="001459A3">
        <w:rPr>
          <w:rFonts w:eastAsia="SimSun" w:hint="eastAsia"/>
          <w:lang w:eastAsia="zh-CN"/>
        </w:rPr>
        <w:t>、</w:t>
      </w:r>
      <w:ins w:id="299" w:author="Jacky Shen" w:date="2015-09-28T17:32:00Z">
        <w:r>
          <w:rPr>
            <w:rFonts w:eastAsia="SimSun"/>
            <w:lang w:eastAsia="zh-CN"/>
          </w:rPr>
          <w:t>交付</w:t>
        </w:r>
      </w:ins>
      <w:del w:id="300" w:author="Jacky Shen" w:date="2015-09-28T17:32:00Z">
        <w:r w:rsidR="001459A3" w:rsidRPr="001459A3" w:rsidDel="004979A1">
          <w:rPr>
            <w:rFonts w:eastAsia="SimSun" w:hint="eastAsia"/>
            <w:lang w:eastAsia="zh-CN"/>
          </w:rPr>
          <w:delText>传送</w:delText>
        </w:r>
      </w:del>
      <w:r w:rsidR="001459A3" w:rsidRPr="001459A3">
        <w:rPr>
          <w:rFonts w:eastAsia="SimSun" w:hint="eastAsia"/>
          <w:lang w:eastAsia="zh-CN"/>
        </w:rPr>
        <w:t>及维护搜</w:t>
      </w:r>
      <w:ins w:id="301" w:author="Bill Li" w:date="2015-09-27T21:14:00Z">
        <w:r w:rsidR="004958E1">
          <w:rPr>
            <w:rFonts w:eastAsia="SimSun" w:hint="eastAsia"/>
            <w:lang w:eastAsia="zh-CN"/>
          </w:rPr>
          <w:t>索</w:t>
        </w:r>
      </w:ins>
      <w:del w:id="302" w:author="Bill Li" w:date="2015-09-27T21:14:00Z">
        <w:r w:rsidR="001459A3" w:rsidRPr="001459A3" w:rsidDel="004958E1">
          <w:rPr>
            <w:rFonts w:eastAsia="SimSun" w:hint="eastAsia"/>
            <w:lang w:eastAsia="zh-CN"/>
          </w:rPr>
          <w:delText>寻</w:delText>
        </w:r>
      </w:del>
      <w:r w:rsidR="001459A3" w:rsidRPr="001459A3">
        <w:rPr>
          <w:rFonts w:eastAsia="SimSun" w:hint="eastAsia"/>
          <w:lang w:eastAsia="zh-CN"/>
        </w:rPr>
        <w:t>相关的特性</w:t>
      </w:r>
    </w:p>
    <w:p w14:paraId="5FA4BCC4" w14:textId="77777777" w:rsidR="001459A3" w:rsidRDefault="001459A3" w:rsidP="001459A3"/>
    <w:p w14:paraId="4DEA9959" w14:textId="77777777" w:rsidR="001459A3" w:rsidRDefault="001459A3" w:rsidP="001459A3">
      <w:r w:rsidRPr="001459A3">
        <w:rPr>
          <w:rFonts w:eastAsia="SimSun"/>
          <w:lang w:eastAsia="zh-CN"/>
        </w:rPr>
        <w:t>208</w:t>
      </w:r>
    </w:p>
    <w:p w14:paraId="3C09C59F" w14:textId="77777777" w:rsidR="001459A3" w:rsidRDefault="001459A3" w:rsidP="001459A3">
      <w:r w:rsidRPr="001459A3">
        <w:rPr>
          <w:rFonts w:eastAsia="SimSun"/>
          <w:lang w:eastAsia="zh-CN"/>
        </w:rPr>
        <w:t>00:10:33,790 --&gt; 00:10:39,100</w:t>
      </w:r>
    </w:p>
    <w:p w14:paraId="5DEF39E1" w14:textId="2F4976E8" w:rsidR="001459A3" w:rsidRDefault="001459A3" w:rsidP="001459A3">
      <w:r w:rsidRPr="001459A3">
        <w:rPr>
          <w:rFonts w:eastAsia="SimSun" w:hint="eastAsia"/>
          <w:lang w:eastAsia="zh-CN"/>
        </w:rPr>
        <w:t>客户</w:t>
      </w:r>
      <w:r w:rsidRPr="001459A3">
        <w:rPr>
          <w:rFonts w:eastAsia="SimSun"/>
          <w:lang w:eastAsia="zh-CN"/>
        </w:rPr>
        <w:t>App</w:t>
      </w:r>
      <w:r w:rsidRPr="001459A3">
        <w:rPr>
          <w:rFonts w:eastAsia="SimSun" w:hint="eastAsia"/>
          <w:lang w:eastAsia="zh-CN"/>
        </w:rPr>
        <w:t>小队专注</w:t>
      </w:r>
      <w:ins w:id="303" w:author="Jacky Shen" w:date="2015-09-28T17:34:00Z">
        <w:r w:rsidR="004979A1">
          <w:rPr>
            <w:rFonts w:eastAsia="SimSun" w:hint="eastAsia"/>
            <w:lang w:eastAsia="zh-CN"/>
          </w:rPr>
          <w:t>于</w:t>
        </w:r>
        <w:r w:rsidR="004979A1">
          <w:rPr>
            <w:rFonts w:eastAsia="SimSun"/>
            <w:lang w:eastAsia="zh-CN"/>
          </w:rPr>
          <w:t>使</w:t>
        </w:r>
      </w:ins>
      <w:del w:id="304" w:author="Jacky Shen" w:date="2015-09-28T17:33:00Z">
        <w:r w:rsidRPr="001459A3" w:rsidDel="004979A1">
          <w:rPr>
            <w:rFonts w:eastAsia="SimSun" w:hint="eastAsia"/>
            <w:lang w:eastAsia="zh-CN"/>
          </w:rPr>
          <w:delText>在</w:delText>
        </w:r>
      </w:del>
    </w:p>
    <w:p w14:paraId="3D8C53C4" w14:textId="402DFB90" w:rsidR="001459A3" w:rsidRDefault="001459A3" w:rsidP="001459A3">
      <w:pPr>
        <w:rPr>
          <w:rFonts w:hint="eastAsia"/>
        </w:rPr>
      </w:pPr>
      <w:del w:id="305" w:author="Jacky Shen" w:date="2015-09-28T17:33:00Z">
        <w:r w:rsidRPr="001459A3" w:rsidDel="004979A1">
          <w:rPr>
            <w:rFonts w:eastAsia="SimSun" w:hint="eastAsia"/>
            <w:lang w:eastAsia="zh-CN"/>
          </w:rPr>
          <w:delText>容易发行于</w:delText>
        </w:r>
      </w:del>
      <w:r w:rsidRPr="001459A3">
        <w:rPr>
          <w:rFonts w:eastAsia="SimSun" w:hint="eastAsia"/>
          <w:lang w:eastAsia="zh-CN"/>
        </w:rPr>
        <w:t>特定的客户端平台</w:t>
      </w:r>
      <w:ins w:id="306" w:author="Jacky Shen" w:date="2015-09-28T17:33:00Z">
        <w:r w:rsidR="004979A1">
          <w:rPr>
            <w:rFonts w:eastAsia="SimSun"/>
            <w:lang w:eastAsia="zh-CN"/>
          </w:rPr>
          <w:t>容易发布</w:t>
        </w:r>
      </w:ins>
    </w:p>
    <w:p w14:paraId="4B7656AD" w14:textId="77777777" w:rsidR="001459A3" w:rsidRDefault="001459A3" w:rsidP="001459A3"/>
    <w:p w14:paraId="15E807D6" w14:textId="77777777" w:rsidR="001459A3" w:rsidRDefault="001459A3" w:rsidP="001459A3">
      <w:r w:rsidRPr="001459A3">
        <w:rPr>
          <w:rFonts w:eastAsia="SimSun"/>
          <w:lang w:eastAsia="zh-CN"/>
        </w:rPr>
        <w:t>209</w:t>
      </w:r>
    </w:p>
    <w:p w14:paraId="0181602F" w14:textId="77777777" w:rsidR="001459A3" w:rsidRDefault="001459A3" w:rsidP="001459A3">
      <w:r w:rsidRPr="001459A3">
        <w:rPr>
          <w:rFonts w:eastAsia="SimSun"/>
          <w:lang w:eastAsia="zh-CN"/>
        </w:rPr>
        <w:t>00:10:39,100 --&gt; 00:10:42,149</w:t>
      </w:r>
    </w:p>
    <w:p w14:paraId="5B538A78" w14:textId="77777777" w:rsidR="001459A3" w:rsidRDefault="001459A3" w:rsidP="001459A3">
      <w:r w:rsidRPr="001459A3">
        <w:rPr>
          <w:rFonts w:eastAsia="SimSun" w:hint="eastAsia"/>
          <w:lang w:eastAsia="zh-CN"/>
        </w:rPr>
        <w:t>像是桌面程序、</w:t>
      </w:r>
      <w:r w:rsidRPr="001459A3">
        <w:rPr>
          <w:rFonts w:eastAsia="SimSun"/>
          <w:lang w:eastAsia="zh-CN"/>
        </w:rPr>
        <w:t>iOS</w:t>
      </w:r>
      <w:r w:rsidRPr="001459A3">
        <w:rPr>
          <w:rFonts w:eastAsia="SimSun" w:hint="eastAsia"/>
          <w:lang w:eastAsia="zh-CN"/>
        </w:rPr>
        <w:t>或</w:t>
      </w:r>
      <w:r w:rsidRPr="001459A3">
        <w:rPr>
          <w:rFonts w:eastAsia="SimSun"/>
          <w:lang w:eastAsia="zh-CN"/>
        </w:rPr>
        <w:t>Android</w:t>
      </w:r>
    </w:p>
    <w:p w14:paraId="2EF3FB8E" w14:textId="77777777" w:rsidR="001459A3" w:rsidRDefault="001459A3" w:rsidP="001459A3"/>
    <w:p w14:paraId="61065358" w14:textId="77777777" w:rsidR="001459A3" w:rsidRDefault="001459A3" w:rsidP="001459A3">
      <w:r w:rsidRPr="001459A3">
        <w:rPr>
          <w:rFonts w:eastAsia="SimSun"/>
          <w:lang w:eastAsia="zh-CN"/>
        </w:rPr>
        <w:t>210</w:t>
      </w:r>
    </w:p>
    <w:p w14:paraId="4AB8523A" w14:textId="77777777" w:rsidR="001459A3" w:rsidRDefault="001459A3" w:rsidP="001459A3">
      <w:r w:rsidRPr="001459A3">
        <w:rPr>
          <w:rFonts w:eastAsia="SimSun"/>
          <w:lang w:eastAsia="zh-CN"/>
        </w:rPr>
        <w:t>00:10:42,149 --&gt; 00:10:45,240</w:t>
      </w:r>
    </w:p>
    <w:p w14:paraId="1C374D32" w14:textId="77777777" w:rsidR="001459A3" w:rsidRDefault="001459A3" w:rsidP="001459A3">
      <w:r w:rsidRPr="001459A3">
        <w:rPr>
          <w:rFonts w:eastAsia="SimSun" w:hint="eastAsia"/>
          <w:lang w:eastAsia="zh-CN"/>
        </w:rPr>
        <w:t>基础架构小队专注在</w:t>
      </w:r>
    </w:p>
    <w:p w14:paraId="10992DA4" w14:textId="30637ED2" w:rsidR="001459A3" w:rsidRDefault="001459A3" w:rsidP="001459A3">
      <w:r w:rsidRPr="001459A3">
        <w:rPr>
          <w:rFonts w:eastAsia="SimSun" w:hint="eastAsia"/>
          <w:lang w:eastAsia="zh-CN"/>
        </w:rPr>
        <w:t>让其他小队更有</w:t>
      </w:r>
      <w:ins w:id="307" w:author="Jacky Shen" w:date="2015-09-28T17:34:00Z">
        <w:r w:rsidR="004979A1">
          <w:rPr>
            <w:rFonts w:eastAsia="SimSun"/>
            <w:lang w:eastAsia="zh-CN"/>
          </w:rPr>
          <w:t>效率</w:t>
        </w:r>
      </w:ins>
      <w:del w:id="308" w:author="Jacky Shen" w:date="2015-09-28T17:34:00Z">
        <w:r w:rsidRPr="001459A3" w:rsidDel="004979A1">
          <w:rPr>
            <w:rFonts w:eastAsia="SimSun" w:hint="eastAsia"/>
            <w:lang w:eastAsia="zh-CN"/>
          </w:rPr>
          <w:delText>效</w:delText>
        </w:r>
      </w:del>
      <w:del w:id="309" w:author="Bill Li" w:date="2015-09-27T21:15:00Z">
        <w:r w:rsidRPr="001459A3" w:rsidDel="004958E1">
          <w:rPr>
            <w:rFonts w:eastAsia="SimSun" w:hint="eastAsia"/>
            <w:lang w:eastAsia="zh-CN"/>
          </w:rPr>
          <w:delText>率</w:delText>
        </w:r>
      </w:del>
    </w:p>
    <w:p w14:paraId="5F78A213" w14:textId="77777777" w:rsidR="001459A3" w:rsidRDefault="001459A3" w:rsidP="001459A3"/>
    <w:p w14:paraId="31EEA744" w14:textId="77777777" w:rsidR="001459A3" w:rsidRDefault="001459A3" w:rsidP="001459A3">
      <w:r w:rsidRPr="001459A3">
        <w:rPr>
          <w:rFonts w:eastAsia="SimSun"/>
          <w:lang w:eastAsia="zh-CN"/>
        </w:rPr>
        <w:t>211</w:t>
      </w:r>
    </w:p>
    <w:p w14:paraId="2B93B8EA" w14:textId="77777777" w:rsidR="001459A3" w:rsidRDefault="001459A3" w:rsidP="001459A3">
      <w:r w:rsidRPr="001459A3">
        <w:rPr>
          <w:rFonts w:eastAsia="SimSun"/>
          <w:lang w:eastAsia="zh-CN"/>
        </w:rPr>
        <w:t>00:10:45,240 --&gt; 00:10:47,680</w:t>
      </w:r>
    </w:p>
    <w:p w14:paraId="5D29C159" w14:textId="77777777" w:rsidR="001459A3" w:rsidRDefault="001459A3" w:rsidP="001459A3">
      <w:r w:rsidRPr="001459A3">
        <w:rPr>
          <w:rFonts w:eastAsia="SimSun" w:hint="eastAsia"/>
          <w:lang w:eastAsia="zh-CN"/>
        </w:rPr>
        <w:t>他们提供工具和例行事务，像是：</w:t>
      </w:r>
    </w:p>
    <w:p w14:paraId="25EB5318" w14:textId="77777777" w:rsidR="001459A3" w:rsidRDefault="001459A3" w:rsidP="001459A3"/>
    <w:p w14:paraId="4FDF7870" w14:textId="77777777" w:rsidR="001459A3" w:rsidRDefault="001459A3" w:rsidP="001459A3">
      <w:r w:rsidRPr="001459A3">
        <w:rPr>
          <w:rFonts w:eastAsia="SimSun"/>
          <w:lang w:eastAsia="zh-CN"/>
        </w:rPr>
        <w:t>212</w:t>
      </w:r>
    </w:p>
    <w:p w14:paraId="4B1C4DC8" w14:textId="77777777" w:rsidR="001459A3" w:rsidRDefault="001459A3" w:rsidP="001459A3">
      <w:r w:rsidRPr="001459A3">
        <w:rPr>
          <w:rFonts w:eastAsia="SimSun"/>
          <w:lang w:eastAsia="zh-CN"/>
        </w:rPr>
        <w:t>00:10:47,680 --&gt; 00:10:52,209</w:t>
      </w:r>
    </w:p>
    <w:p w14:paraId="17E0DD7B" w14:textId="77777777" w:rsidR="001459A3" w:rsidRDefault="001459A3" w:rsidP="001459A3">
      <w:r w:rsidRPr="001459A3">
        <w:rPr>
          <w:rFonts w:eastAsia="SimSun" w:hint="eastAsia"/>
          <w:lang w:eastAsia="zh-CN"/>
        </w:rPr>
        <w:t>持续交付、</w:t>
      </w:r>
      <w:r w:rsidRPr="001459A3">
        <w:rPr>
          <w:rFonts w:eastAsia="SimSun"/>
          <w:lang w:eastAsia="zh-CN"/>
        </w:rPr>
        <w:t>A/B</w:t>
      </w:r>
      <w:r w:rsidRPr="001459A3">
        <w:rPr>
          <w:rFonts w:eastAsia="SimSun" w:hint="eastAsia"/>
          <w:lang w:eastAsia="zh-CN"/>
        </w:rPr>
        <w:t>测试</w:t>
      </w:r>
    </w:p>
    <w:p w14:paraId="289D79C6" w14:textId="395F2795" w:rsidR="001459A3" w:rsidRDefault="001459A3" w:rsidP="001459A3">
      <w:r w:rsidRPr="001459A3">
        <w:rPr>
          <w:rFonts w:eastAsia="SimSun" w:hint="eastAsia"/>
          <w:lang w:eastAsia="zh-CN"/>
        </w:rPr>
        <w:t>监控和</w:t>
      </w:r>
      <w:ins w:id="310" w:author="Jacky Shen" w:date="2015-09-28T17:35:00Z">
        <w:r w:rsidR="004979A1">
          <w:rPr>
            <w:rFonts w:eastAsia="SimSun" w:hint="eastAsia"/>
            <w:lang w:eastAsia="zh-CN"/>
          </w:rPr>
          <w:t>运维</w:t>
        </w:r>
      </w:ins>
      <w:del w:id="311" w:author="Jacky Shen" w:date="2015-09-28T17:34:00Z">
        <w:r w:rsidRPr="001459A3" w:rsidDel="004979A1">
          <w:rPr>
            <w:rFonts w:eastAsia="SimSun" w:hint="eastAsia"/>
            <w:lang w:eastAsia="zh-CN"/>
          </w:rPr>
          <w:delText>运作</w:delText>
        </w:r>
      </w:del>
    </w:p>
    <w:p w14:paraId="3C555C59" w14:textId="77777777" w:rsidR="001459A3" w:rsidRDefault="001459A3" w:rsidP="001459A3"/>
    <w:p w14:paraId="31C49DBF" w14:textId="77777777" w:rsidR="001459A3" w:rsidRDefault="001459A3" w:rsidP="001459A3">
      <w:r w:rsidRPr="001459A3">
        <w:rPr>
          <w:rFonts w:eastAsia="SimSun"/>
          <w:lang w:eastAsia="zh-CN"/>
        </w:rPr>
        <w:lastRenderedPageBreak/>
        <w:t>213</w:t>
      </w:r>
    </w:p>
    <w:p w14:paraId="5EE472F0" w14:textId="77777777" w:rsidR="001459A3" w:rsidRDefault="001459A3" w:rsidP="001459A3">
      <w:r w:rsidRPr="001459A3">
        <w:rPr>
          <w:rFonts w:eastAsia="SimSun"/>
          <w:lang w:eastAsia="zh-CN"/>
        </w:rPr>
        <w:t>00:10:52,209 --&gt; 00:10:56,329</w:t>
      </w:r>
    </w:p>
    <w:p w14:paraId="7D1A571F" w14:textId="77777777" w:rsidR="001459A3" w:rsidRDefault="001459A3" w:rsidP="001459A3">
      <w:r w:rsidRPr="001459A3">
        <w:rPr>
          <w:rFonts w:eastAsia="SimSun" w:hint="eastAsia"/>
          <w:lang w:eastAsia="zh-CN"/>
        </w:rPr>
        <w:t>无论目前结构为何</w:t>
      </w:r>
    </w:p>
    <w:p w14:paraId="768D3CB7" w14:textId="77777777" w:rsidR="001459A3" w:rsidRDefault="001459A3" w:rsidP="001459A3">
      <w:r w:rsidRPr="001459A3">
        <w:rPr>
          <w:rFonts w:eastAsia="SimSun" w:hint="eastAsia"/>
          <w:lang w:eastAsia="zh-CN"/>
        </w:rPr>
        <w:t>我们始终采用追求一个「自助服务模式」</w:t>
      </w:r>
    </w:p>
    <w:p w14:paraId="235F2D72" w14:textId="77777777" w:rsidR="001459A3" w:rsidRDefault="001459A3" w:rsidP="001459A3"/>
    <w:p w14:paraId="155F36B9" w14:textId="77777777" w:rsidR="001459A3" w:rsidRDefault="001459A3" w:rsidP="001459A3">
      <w:r w:rsidRPr="001459A3">
        <w:rPr>
          <w:rFonts w:eastAsia="SimSun"/>
          <w:lang w:eastAsia="zh-CN"/>
        </w:rPr>
        <w:t>214</w:t>
      </w:r>
    </w:p>
    <w:p w14:paraId="00C3158D" w14:textId="77777777" w:rsidR="001459A3" w:rsidRDefault="001459A3" w:rsidP="001459A3">
      <w:r w:rsidRPr="001459A3">
        <w:rPr>
          <w:rFonts w:eastAsia="SimSun"/>
          <w:lang w:eastAsia="zh-CN"/>
        </w:rPr>
        <w:t>00:10:56,329 --&gt; 00:11:00,410</w:t>
      </w:r>
    </w:p>
    <w:p w14:paraId="571E7A7E" w14:textId="77777777" w:rsidR="001459A3" w:rsidRDefault="001459A3" w:rsidP="001459A3">
      <w:r w:rsidRPr="001459A3">
        <w:rPr>
          <w:rFonts w:eastAsia="SimSun" w:hint="eastAsia"/>
          <w:lang w:eastAsia="zh-CN"/>
        </w:rPr>
        <w:t>有点像是自助餐</w:t>
      </w:r>
    </w:p>
    <w:p w14:paraId="474E1D6C" w14:textId="77777777" w:rsidR="001459A3" w:rsidRDefault="001459A3" w:rsidP="001459A3">
      <w:r w:rsidRPr="001459A3">
        <w:rPr>
          <w:rFonts w:eastAsia="SimSun" w:hint="eastAsia"/>
          <w:lang w:eastAsia="zh-CN"/>
        </w:rPr>
        <w:t>餐厅服务员不会直接服务顾客</w:t>
      </w:r>
    </w:p>
    <w:p w14:paraId="1ACBA1E3" w14:textId="77777777" w:rsidR="001459A3" w:rsidRDefault="001459A3" w:rsidP="001459A3"/>
    <w:p w14:paraId="110E394A" w14:textId="77777777" w:rsidR="001459A3" w:rsidRDefault="001459A3" w:rsidP="001459A3">
      <w:r w:rsidRPr="001459A3">
        <w:rPr>
          <w:rFonts w:eastAsia="SimSun"/>
          <w:lang w:eastAsia="zh-CN"/>
        </w:rPr>
        <w:t>215</w:t>
      </w:r>
    </w:p>
    <w:p w14:paraId="69B88BB8" w14:textId="77777777" w:rsidR="001459A3" w:rsidRDefault="001459A3" w:rsidP="001459A3">
      <w:r w:rsidRPr="001459A3">
        <w:rPr>
          <w:rFonts w:eastAsia="SimSun"/>
          <w:lang w:eastAsia="zh-CN"/>
        </w:rPr>
        <w:t>00:11:00,410 --&gt; 00:11:02,240</w:t>
      </w:r>
    </w:p>
    <w:p w14:paraId="67D508C1" w14:textId="1159541A" w:rsidR="001459A3" w:rsidRDefault="001459A3" w:rsidP="001459A3">
      <w:pPr>
        <w:rPr>
          <w:rFonts w:hint="eastAsia"/>
        </w:rPr>
      </w:pPr>
      <w:r w:rsidRPr="001459A3">
        <w:rPr>
          <w:rFonts w:eastAsia="SimSun" w:hint="eastAsia"/>
          <w:lang w:eastAsia="zh-CN"/>
        </w:rPr>
        <w:t>他们</w:t>
      </w:r>
      <w:ins w:id="312" w:author="Bill Li" w:date="2015-09-27T21:17:00Z">
        <w:del w:id="313" w:author="Jacky Shen" w:date="2015-09-28T17:35:00Z">
          <w:r w:rsidR="004958E1" w:rsidDel="004979A1">
            <w:rPr>
              <w:rFonts w:eastAsia="SimSun" w:hint="eastAsia"/>
              <w:lang w:eastAsia="zh-CN"/>
            </w:rPr>
            <w:delText>想办法</w:delText>
          </w:r>
        </w:del>
      </w:ins>
      <w:r w:rsidRPr="001459A3">
        <w:rPr>
          <w:rFonts w:eastAsia="SimSun" w:hint="eastAsia"/>
          <w:lang w:eastAsia="zh-CN"/>
        </w:rPr>
        <w:t>让你自己来</w:t>
      </w:r>
      <w:ins w:id="314" w:author="Jacky Shen" w:date="2015-09-28T17:35:00Z">
        <w:r w:rsidR="004979A1">
          <w:rPr>
            <w:rFonts w:eastAsia="SimSun"/>
            <w:lang w:eastAsia="zh-CN"/>
          </w:rPr>
          <w:t>服务自己</w:t>
        </w:r>
      </w:ins>
    </w:p>
    <w:p w14:paraId="72BDB811" w14:textId="77777777" w:rsidR="001459A3" w:rsidRDefault="001459A3" w:rsidP="001459A3"/>
    <w:p w14:paraId="734B49DA" w14:textId="77777777" w:rsidR="001459A3" w:rsidRDefault="001459A3" w:rsidP="001459A3">
      <w:r w:rsidRPr="001459A3">
        <w:rPr>
          <w:rFonts w:eastAsia="SimSun"/>
          <w:lang w:eastAsia="zh-CN"/>
        </w:rPr>
        <w:t>216</w:t>
      </w:r>
    </w:p>
    <w:p w14:paraId="2A5D1CC5" w14:textId="77777777" w:rsidR="001459A3" w:rsidRDefault="001459A3" w:rsidP="001459A3">
      <w:r w:rsidRPr="001459A3">
        <w:rPr>
          <w:rFonts w:eastAsia="SimSun"/>
          <w:lang w:eastAsia="zh-CN"/>
        </w:rPr>
        <w:t>00:11:02,240 --&gt; 00:11:04,850</w:t>
      </w:r>
    </w:p>
    <w:p w14:paraId="51256CAF" w14:textId="77777777" w:rsidR="004958E1" w:rsidRDefault="001459A3" w:rsidP="001459A3">
      <w:pPr>
        <w:rPr>
          <w:ins w:id="315" w:author="Bill Li" w:date="2015-09-27T21:17:00Z"/>
          <w:rFonts w:eastAsia="SimSun"/>
          <w:lang w:eastAsia="zh-CN"/>
        </w:rPr>
      </w:pPr>
      <w:r w:rsidRPr="001459A3">
        <w:rPr>
          <w:rFonts w:eastAsia="SimSun" w:hint="eastAsia"/>
          <w:lang w:eastAsia="zh-CN"/>
        </w:rPr>
        <w:t>所以我们避免</w:t>
      </w:r>
      <w:ins w:id="316" w:author="Bill Li" w:date="2015-09-27T21:16:00Z">
        <w:r w:rsidR="004958E1">
          <w:rPr>
            <w:rFonts w:eastAsia="SimSun" w:hint="eastAsia"/>
            <w:lang w:eastAsia="zh-CN"/>
          </w:rPr>
          <w:t>交接</w:t>
        </w:r>
      </w:ins>
    </w:p>
    <w:p w14:paraId="23C75B7B" w14:textId="77777777" w:rsidR="001459A3" w:rsidDel="004958E1" w:rsidRDefault="001459A3" w:rsidP="001459A3">
      <w:pPr>
        <w:rPr>
          <w:del w:id="317" w:author="Bill Li" w:date="2015-09-27T21:16:00Z"/>
        </w:rPr>
      </w:pPr>
      <w:del w:id="318" w:author="Bill Li" w:date="2015-09-27T21:16:00Z">
        <w:r w:rsidRPr="001459A3" w:rsidDel="004958E1">
          <w:rPr>
            <w:rFonts w:eastAsia="SimSun" w:hint="eastAsia"/>
            <w:lang w:eastAsia="zh-CN"/>
          </w:rPr>
          <w:delText>视交接为畏途，避之唯恐不及</w:delText>
        </w:r>
      </w:del>
    </w:p>
    <w:p w14:paraId="320D325C" w14:textId="77777777" w:rsidR="001459A3" w:rsidRDefault="001459A3" w:rsidP="001459A3"/>
    <w:p w14:paraId="3F51C17F" w14:textId="77777777" w:rsidR="001459A3" w:rsidRDefault="001459A3" w:rsidP="001459A3">
      <w:r w:rsidRPr="001459A3">
        <w:rPr>
          <w:rFonts w:eastAsia="SimSun"/>
          <w:lang w:eastAsia="zh-CN"/>
        </w:rPr>
        <w:t>217</w:t>
      </w:r>
    </w:p>
    <w:p w14:paraId="3E790951" w14:textId="77777777" w:rsidR="001459A3" w:rsidRDefault="001459A3" w:rsidP="001459A3">
      <w:r w:rsidRPr="001459A3">
        <w:rPr>
          <w:rFonts w:eastAsia="SimSun"/>
          <w:lang w:eastAsia="zh-CN"/>
        </w:rPr>
        <w:t>00:11:04,850 --&gt; 00:11:08,189</w:t>
      </w:r>
    </w:p>
    <w:p w14:paraId="44673CA5" w14:textId="77777777" w:rsidR="001459A3" w:rsidRDefault="001459A3" w:rsidP="001459A3">
      <w:r w:rsidRPr="001459A3">
        <w:rPr>
          <w:rFonts w:eastAsia="SimSun" w:hint="eastAsia"/>
          <w:lang w:eastAsia="zh-CN"/>
        </w:rPr>
        <w:t>举例来说，一个</w:t>
      </w:r>
      <w:ins w:id="319" w:author="Bill Li" w:date="2015-09-27T21:18:00Z">
        <w:r w:rsidR="00086975">
          <w:rPr>
            <w:rFonts w:eastAsia="SimSun" w:hint="eastAsia"/>
            <w:lang w:eastAsia="zh-CN"/>
          </w:rPr>
          <w:t>运维</w:t>
        </w:r>
      </w:ins>
      <w:del w:id="320" w:author="Bill Li" w:date="2015-09-27T21:18:00Z">
        <w:r w:rsidRPr="001459A3" w:rsidDel="00086975">
          <w:rPr>
            <w:rFonts w:eastAsia="SimSun" w:hint="eastAsia"/>
            <w:lang w:eastAsia="zh-CN"/>
          </w:rPr>
          <w:delText>维运</w:delText>
        </w:r>
      </w:del>
      <w:r w:rsidRPr="001459A3">
        <w:rPr>
          <w:rFonts w:eastAsia="SimSun" w:hint="eastAsia"/>
          <w:lang w:eastAsia="zh-CN"/>
        </w:rPr>
        <w:t>小队</w:t>
      </w:r>
    </w:p>
    <w:p w14:paraId="478E6613" w14:textId="77777777" w:rsidR="001459A3" w:rsidRDefault="001459A3" w:rsidP="001459A3">
      <w:r w:rsidRPr="001459A3">
        <w:rPr>
          <w:rFonts w:eastAsia="SimSun" w:hint="eastAsia"/>
          <w:lang w:eastAsia="zh-CN"/>
        </w:rPr>
        <w:t>或客户端</w:t>
      </w:r>
      <w:r w:rsidRPr="001459A3">
        <w:rPr>
          <w:rFonts w:eastAsia="SimSun"/>
          <w:lang w:eastAsia="zh-CN"/>
        </w:rPr>
        <w:t>App</w:t>
      </w:r>
      <w:r w:rsidRPr="001459A3">
        <w:rPr>
          <w:rFonts w:eastAsia="SimSun" w:hint="eastAsia"/>
          <w:lang w:eastAsia="zh-CN"/>
        </w:rPr>
        <w:t>小队</w:t>
      </w:r>
    </w:p>
    <w:p w14:paraId="3CEEC277" w14:textId="77777777" w:rsidR="001459A3" w:rsidRDefault="001459A3" w:rsidP="001459A3"/>
    <w:p w14:paraId="2EA727B9" w14:textId="77777777" w:rsidR="001459A3" w:rsidRDefault="001459A3" w:rsidP="001459A3">
      <w:r w:rsidRPr="001459A3">
        <w:rPr>
          <w:rFonts w:eastAsia="SimSun"/>
          <w:lang w:eastAsia="zh-CN"/>
        </w:rPr>
        <w:t>218</w:t>
      </w:r>
    </w:p>
    <w:p w14:paraId="5DABAB8A" w14:textId="77777777" w:rsidR="001459A3" w:rsidRDefault="001459A3" w:rsidP="001459A3">
      <w:r w:rsidRPr="001459A3">
        <w:rPr>
          <w:rFonts w:eastAsia="SimSun"/>
          <w:lang w:eastAsia="zh-CN"/>
        </w:rPr>
        <w:t>00:11:08,189 --&gt; 00:11:10,980</w:t>
      </w:r>
    </w:p>
    <w:p w14:paraId="1DE0A3FA" w14:textId="7E17CF36" w:rsidR="001459A3" w:rsidRDefault="001459A3" w:rsidP="001459A3">
      <w:r w:rsidRPr="001459A3">
        <w:rPr>
          <w:rFonts w:eastAsia="SimSun" w:hint="eastAsia"/>
          <w:lang w:eastAsia="zh-CN"/>
        </w:rPr>
        <w:t>他们</w:t>
      </w:r>
      <w:ins w:id="321" w:author="Jacky Shen" w:date="2015-09-28T17:37:00Z">
        <w:r w:rsidR="004979A1">
          <w:rPr>
            <w:rFonts w:eastAsia="SimSun"/>
            <w:lang w:eastAsia="zh-CN"/>
          </w:rPr>
          <w:t>并</w:t>
        </w:r>
      </w:ins>
      <w:r w:rsidRPr="001459A3">
        <w:rPr>
          <w:rFonts w:eastAsia="SimSun" w:hint="eastAsia"/>
          <w:lang w:eastAsia="zh-CN"/>
        </w:rPr>
        <w:t>不会把</w:t>
      </w:r>
      <w:ins w:id="322" w:author="Jacky Shen" w:date="2015-09-28T17:37:00Z">
        <w:r w:rsidR="004979A1">
          <w:rPr>
            <w:rFonts w:eastAsia="SimSun"/>
            <w:lang w:eastAsia="zh-CN"/>
          </w:rPr>
          <w:t>帮人们把</w:t>
        </w:r>
      </w:ins>
      <w:ins w:id="323" w:author="Bill Li" w:date="2015-09-27T21:17:00Z">
        <w:r w:rsidR="004958E1">
          <w:rPr>
            <w:rFonts w:eastAsia="SimSun" w:hint="eastAsia"/>
            <w:lang w:eastAsia="zh-CN"/>
          </w:rPr>
          <w:t>代码</w:t>
        </w:r>
      </w:ins>
      <w:del w:id="324" w:author="Bill Li" w:date="2015-09-27T21:17:00Z">
        <w:r w:rsidRPr="001459A3" w:rsidDel="004958E1">
          <w:rPr>
            <w:rFonts w:eastAsia="SimSun" w:hint="eastAsia"/>
            <w:lang w:eastAsia="zh-CN"/>
          </w:rPr>
          <w:delText>程序</w:delText>
        </w:r>
      </w:del>
      <w:r w:rsidRPr="001459A3">
        <w:rPr>
          <w:rFonts w:eastAsia="SimSun" w:hint="eastAsia"/>
          <w:lang w:eastAsia="zh-CN"/>
        </w:rPr>
        <w:t>放入产品中</w:t>
      </w:r>
    </w:p>
    <w:p w14:paraId="4DFF754D" w14:textId="77777777" w:rsidR="001459A3" w:rsidRDefault="001459A3" w:rsidP="001459A3"/>
    <w:p w14:paraId="5C43EFC0" w14:textId="77777777" w:rsidR="001459A3" w:rsidRDefault="001459A3" w:rsidP="001459A3">
      <w:r w:rsidRPr="001459A3">
        <w:rPr>
          <w:rFonts w:eastAsia="SimSun"/>
          <w:lang w:eastAsia="zh-CN"/>
        </w:rPr>
        <w:t>219</w:t>
      </w:r>
    </w:p>
    <w:p w14:paraId="35517E5B" w14:textId="77777777" w:rsidR="001459A3" w:rsidRDefault="001459A3" w:rsidP="001459A3">
      <w:r w:rsidRPr="001459A3">
        <w:rPr>
          <w:rFonts w:eastAsia="SimSun"/>
          <w:lang w:eastAsia="zh-CN"/>
        </w:rPr>
        <w:t>00:11:10,980 --&gt; 00:11:16,360</w:t>
      </w:r>
    </w:p>
    <w:p w14:paraId="1269283A" w14:textId="77777777" w:rsidR="001459A3" w:rsidRDefault="001459A3" w:rsidP="001459A3">
      <w:r w:rsidRPr="001459A3">
        <w:rPr>
          <w:rFonts w:eastAsia="SimSun" w:hint="eastAsia"/>
          <w:lang w:eastAsia="zh-CN"/>
        </w:rPr>
        <w:t>他们的工作是让功能特性小队</w:t>
      </w:r>
    </w:p>
    <w:p w14:paraId="6738F144" w14:textId="713466EA" w:rsidR="001459A3" w:rsidRDefault="001459A3" w:rsidP="001459A3">
      <w:r w:rsidRPr="001459A3">
        <w:rPr>
          <w:rFonts w:eastAsia="SimSun" w:hint="eastAsia"/>
          <w:lang w:eastAsia="zh-CN"/>
        </w:rPr>
        <w:t>更容易</w:t>
      </w:r>
      <w:del w:id="325" w:author="Bill Li" w:date="2015-09-27T21:18:00Z">
        <w:r w:rsidRPr="001459A3" w:rsidDel="00086975">
          <w:rPr>
            <w:rFonts w:eastAsia="SimSun" w:hint="eastAsia"/>
            <w:lang w:eastAsia="zh-CN"/>
          </w:rPr>
          <w:delText>加入</w:delText>
        </w:r>
      </w:del>
      <w:ins w:id="326" w:author="Bill Li" w:date="2015-09-27T21:19:00Z">
        <w:del w:id="327" w:author="Jacky Shen" w:date="2015-09-28T17:36:00Z">
          <w:r w:rsidR="00086975" w:rsidDel="004979A1">
            <w:rPr>
              <w:rFonts w:eastAsia="SimSun" w:hint="eastAsia"/>
              <w:lang w:eastAsia="zh-CN"/>
            </w:rPr>
            <w:delText>把</w:delText>
          </w:r>
        </w:del>
      </w:ins>
      <w:ins w:id="328" w:author="Jacky Shen" w:date="2015-09-28T17:36:00Z">
        <w:r w:rsidR="004979A1">
          <w:rPr>
            <w:rFonts w:eastAsia="SimSun" w:hint="eastAsia"/>
            <w:lang w:eastAsia="zh-CN"/>
          </w:rPr>
          <w:t>将</w:t>
        </w:r>
      </w:ins>
      <w:ins w:id="329" w:author="Bill Li" w:date="2015-09-27T21:19:00Z">
        <w:del w:id="330" w:author="Jacky Shen" w:date="2015-09-28T17:36:00Z">
          <w:r w:rsidR="00086975" w:rsidDel="004979A1">
            <w:rPr>
              <w:rFonts w:eastAsia="SimSun" w:hint="eastAsia"/>
              <w:lang w:eastAsia="zh-CN"/>
            </w:rPr>
            <w:delText>他们</w:delText>
          </w:r>
        </w:del>
        <w:r w:rsidR="00086975">
          <w:rPr>
            <w:rFonts w:eastAsia="SimSun" w:hint="eastAsia"/>
            <w:lang w:eastAsia="zh-CN"/>
          </w:rPr>
          <w:t>自己的代码上线</w:t>
        </w:r>
      </w:ins>
      <w:del w:id="331" w:author="Bill Li" w:date="2015-09-27T21:18:00Z">
        <w:r w:rsidRPr="001459A3" w:rsidDel="00086975">
          <w:rPr>
            <w:rFonts w:eastAsia="SimSun" w:hint="eastAsia"/>
            <w:lang w:eastAsia="zh-CN"/>
          </w:rPr>
          <w:delText>程序</w:delText>
        </w:r>
      </w:del>
      <w:del w:id="332" w:author="Bill Li" w:date="2015-09-27T21:19:00Z">
        <w:r w:rsidRPr="001459A3" w:rsidDel="00086975">
          <w:rPr>
            <w:rFonts w:eastAsia="SimSun" w:hint="eastAsia"/>
            <w:lang w:eastAsia="zh-CN"/>
          </w:rPr>
          <w:delText>到产品</w:delText>
        </w:r>
      </w:del>
    </w:p>
    <w:p w14:paraId="0E8CA063" w14:textId="77777777" w:rsidR="001459A3" w:rsidRDefault="001459A3" w:rsidP="001459A3"/>
    <w:p w14:paraId="43F1B1E8" w14:textId="77777777" w:rsidR="001459A3" w:rsidRDefault="001459A3" w:rsidP="001459A3">
      <w:r w:rsidRPr="001459A3">
        <w:rPr>
          <w:rFonts w:eastAsia="SimSun"/>
          <w:lang w:eastAsia="zh-CN"/>
        </w:rPr>
        <w:t>220</w:t>
      </w:r>
    </w:p>
    <w:p w14:paraId="2A42F71C" w14:textId="77777777" w:rsidR="001459A3" w:rsidRDefault="001459A3" w:rsidP="001459A3">
      <w:r w:rsidRPr="001459A3">
        <w:rPr>
          <w:rFonts w:eastAsia="SimSun"/>
          <w:lang w:eastAsia="zh-CN"/>
        </w:rPr>
        <w:t>00:11:16,360 --&gt; 00:11:18,290</w:t>
      </w:r>
    </w:p>
    <w:p w14:paraId="660EC13D" w14:textId="77777777" w:rsidR="001459A3" w:rsidRDefault="001459A3" w:rsidP="001459A3">
      <w:r w:rsidRPr="001459A3">
        <w:rPr>
          <w:rFonts w:eastAsia="SimSun" w:hint="eastAsia"/>
          <w:lang w:eastAsia="zh-CN"/>
        </w:rPr>
        <w:t>尽管是自助模式</w:t>
      </w:r>
    </w:p>
    <w:p w14:paraId="5F1839B8" w14:textId="77777777" w:rsidR="001459A3" w:rsidRDefault="001459A3" w:rsidP="001459A3"/>
    <w:p w14:paraId="3F6B2BA6" w14:textId="77777777" w:rsidR="001459A3" w:rsidRDefault="001459A3" w:rsidP="001459A3">
      <w:r w:rsidRPr="001459A3">
        <w:rPr>
          <w:rFonts w:eastAsia="SimSun"/>
          <w:lang w:eastAsia="zh-CN"/>
        </w:rPr>
        <w:t>221</w:t>
      </w:r>
    </w:p>
    <w:p w14:paraId="0D76570D" w14:textId="77777777" w:rsidR="001459A3" w:rsidRDefault="001459A3" w:rsidP="001459A3">
      <w:r w:rsidRPr="001459A3">
        <w:rPr>
          <w:rFonts w:eastAsia="SimSun"/>
          <w:lang w:eastAsia="zh-CN"/>
        </w:rPr>
        <w:t>00:11:18,290 --&gt; 00:11:21,699</w:t>
      </w:r>
    </w:p>
    <w:p w14:paraId="0FF635BD" w14:textId="77777777" w:rsidR="001459A3" w:rsidRDefault="001459A3" w:rsidP="001459A3">
      <w:r w:rsidRPr="001459A3">
        <w:rPr>
          <w:rFonts w:eastAsia="SimSun" w:hint="eastAsia"/>
          <w:lang w:eastAsia="zh-CN"/>
        </w:rPr>
        <w:lastRenderedPageBreak/>
        <w:t>我们有时需要</w:t>
      </w:r>
      <w:del w:id="333" w:author="Bill Li" w:date="2015-09-27T21:19:00Z">
        <w:r w:rsidRPr="001459A3" w:rsidDel="00086975">
          <w:rPr>
            <w:rFonts w:eastAsia="SimSun" w:hint="eastAsia"/>
            <w:lang w:eastAsia="zh-CN"/>
          </w:rPr>
          <w:delText>释出发布的</w:delText>
        </w:r>
      </w:del>
    </w:p>
    <w:p w14:paraId="737846FC" w14:textId="6EC6C350" w:rsidR="001459A3" w:rsidRDefault="001459A3" w:rsidP="001459A3">
      <w:r w:rsidRPr="001459A3">
        <w:rPr>
          <w:rFonts w:eastAsia="SimSun" w:hint="eastAsia"/>
          <w:lang w:eastAsia="zh-CN"/>
        </w:rPr>
        <w:t>小队之间</w:t>
      </w:r>
      <w:ins w:id="334" w:author="Jacky Shen" w:date="2015-09-28T17:37:00Z">
        <w:r w:rsidR="004979A1">
          <w:rPr>
            <w:rFonts w:eastAsia="SimSun"/>
            <w:lang w:eastAsia="zh-CN"/>
          </w:rPr>
          <w:t>有</w:t>
        </w:r>
      </w:ins>
      <w:ins w:id="335" w:author="Bill Li" w:date="2015-09-27T21:20:00Z">
        <w:del w:id="336" w:author="Jacky Shen" w:date="2015-09-28T17:37:00Z">
          <w:r w:rsidR="00086975" w:rsidDel="004979A1">
            <w:rPr>
              <w:rFonts w:eastAsia="SimSun" w:hint="eastAsia"/>
              <w:lang w:eastAsia="zh-CN"/>
            </w:rPr>
            <w:delText>的</w:delText>
          </w:r>
        </w:del>
      </w:ins>
      <w:del w:id="337" w:author="Bill Li" w:date="2015-09-27T21:20:00Z">
        <w:r w:rsidRPr="001459A3" w:rsidDel="00086975">
          <w:rPr>
            <w:rFonts w:eastAsia="SimSun" w:hint="eastAsia"/>
            <w:lang w:eastAsia="zh-CN"/>
          </w:rPr>
          <w:delText>多</w:delText>
        </w:r>
      </w:del>
      <w:r w:rsidRPr="001459A3">
        <w:rPr>
          <w:rFonts w:eastAsia="SimSun" w:hint="eastAsia"/>
          <w:lang w:eastAsia="zh-CN"/>
        </w:rPr>
        <w:t>一</w:t>
      </w:r>
      <w:ins w:id="338" w:author="Bill Li" w:date="2015-09-27T21:20:00Z">
        <w:r w:rsidR="00086975">
          <w:rPr>
            <w:rFonts w:eastAsia="SimSun" w:hint="eastAsia"/>
            <w:lang w:eastAsia="zh-CN"/>
          </w:rPr>
          <w:t>些</w:t>
        </w:r>
      </w:ins>
      <w:del w:id="339" w:author="Jacky Shen" w:date="2015-09-28T17:37:00Z">
        <w:r w:rsidRPr="001459A3" w:rsidDel="004979A1">
          <w:rPr>
            <w:rFonts w:eastAsia="SimSun" w:hint="eastAsia"/>
            <w:lang w:eastAsia="zh-CN"/>
          </w:rPr>
          <w:delText>点协调</w:delText>
        </w:r>
      </w:del>
      <w:ins w:id="340" w:author="Jacky Shen" w:date="2015-09-28T17:37:00Z">
        <w:r w:rsidR="004979A1">
          <w:rPr>
            <w:rFonts w:eastAsia="SimSun"/>
            <w:lang w:eastAsia="zh-CN"/>
          </w:rPr>
          <w:t>同步</w:t>
        </w:r>
      </w:ins>
      <w:ins w:id="341" w:author="Bill Li" w:date="2015-09-27T21:20:00Z">
        <w:r w:rsidR="00086975">
          <w:rPr>
            <w:rFonts w:eastAsia="SimSun" w:hint="eastAsia"/>
            <w:lang w:eastAsia="zh-CN"/>
          </w:rPr>
          <w:t>来</w:t>
        </w:r>
      </w:ins>
      <w:ins w:id="342" w:author="Jacky Shen" w:date="2015-09-28T17:37:00Z">
        <w:r w:rsidR="004979A1">
          <w:rPr>
            <w:rFonts w:eastAsia="SimSun"/>
            <w:lang w:eastAsia="zh-CN"/>
          </w:rPr>
          <w:t>进行</w:t>
        </w:r>
      </w:ins>
      <w:ins w:id="343" w:author="Bill Li" w:date="2015-09-27T21:20:00Z">
        <w:r w:rsidR="00086975">
          <w:rPr>
            <w:rFonts w:eastAsia="SimSun" w:hint="eastAsia"/>
            <w:lang w:eastAsia="zh-CN"/>
          </w:rPr>
          <w:t>发布</w:t>
        </w:r>
      </w:ins>
    </w:p>
    <w:p w14:paraId="68481BA5" w14:textId="77777777" w:rsidR="001459A3" w:rsidRDefault="001459A3" w:rsidP="001459A3"/>
    <w:p w14:paraId="31596A93" w14:textId="77777777" w:rsidR="001459A3" w:rsidRDefault="001459A3" w:rsidP="001459A3">
      <w:r w:rsidRPr="001459A3">
        <w:rPr>
          <w:rFonts w:eastAsia="SimSun"/>
          <w:lang w:eastAsia="zh-CN"/>
        </w:rPr>
        <w:t>222</w:t>
      </w:r>
    </w:p>
    <w:p w14:paraId="4E5A56E1" w14:textId="77777777" w:rsidR="001459A3" w:rsidRDefault="001459A3" w:rsidP="001459A3">
      <w:r w:rsidRPr="001459A3">
        <w:rPr>
          <w:rFonts w:eastAsia="SimSun"/>
          <w:lang w:eastAsia="zh-CN"/>
        </w:rPr>
        <w:t>00:11:21,699 --&gt; 00:11:25,800</w:t>
      </w:r>
    </w:p>
    <w:p w14:paraId="7AC3C888" w14:textId="10BF93D6" w:rsidR="001459A3" w:rsidRDefault="001459A3" w:rsidP="001459A3">
      <w:r w:rsidRPr="001459A3">
        <w:rPr>
          <w:rFonts w:eastAsia="SimSun" w:hint="eastAsia"/>
          <w:lang w:eastAsia="zh-CN"/>
        </w:rPr>
        <w:t>我们采用</w:t>
      </w:r>
      <w:ins w:id="344" w:author="Jacky Shen" w:date="2015-09-28T17:37:00Z">
        <w:r w:rsidR="004979A1">
          <w:rPr>
            <w:rFonts w:eastAsia="SimSun" w:hint="eastAsia"/>
            <w:lang w:eastAsia="zh-CN"/>
          </w:rPr>
          <w:t>发布</w:t>
        </w:r>
      </w:ins>
      <w:ins w:id="345" w:author="Jacky Shen" w:date="2015-09-28T17:38:00Z">
        <w:r w:rsidR="004979A1">
          <w:rPr>
            <w:rFonts w:eastAsia="SimSun" w:hint="eastAsia"/>
            <w:lang w:eastAsia="zh-CN"/>
          </w:rPr>
          <w:t>火车</w:t>
        </w:r>
      </w:ins>
      <w:ins w:id="346" w:author="Jacky Shen" w:date="2015-09-28T17:37:00Z">
        <w:r w:rsidR="004979A1">
          <w:rPr>
            <w:rFonts w:eastAsia="SimSun"/>
            <w:lang w:eastAsia="zh-CN"/>
          </w:rPr>
          <w:t>和</w:t>
        </w:r>
      </w:ins>
      <w:ins w:id="347" w:author="Bill Li" w:date="2015-09-27T21:20:00Z">
        <w:r w:rsidR="00086975">
          <w:rPr>
            <w:rFonts w:eastAsia="SimSun" w:hint="eastAsia"/>
            <w:lang w:eastAsia="zh-CN"/>
          </w:rPr>
          <w:t>特性开关</w:t>
        </w:r>
      </w:ins>
      <w:del w:id="348" w:author="Bill Li" w:date="2015-09-27T21:20:00Z">
        <w:r w:rsidRPr="001459A3" w:rsidDel="00086975">
          <w:rPr>
            <w:rFonts w:eastAsia="SimSun" w:hint="eastAsia"/>
            <w:lang w:eastAsia="zh-CN"/>
          </w:rPr>
          <w:delText>功能发布控制</w:delText>
        </w:r>
      </w:del>
      <w:del w:id="349" w:author="Jacky Shen" w:date="2015-09-28T17:38:00Z">
        <w:r w:rsidRPr="001459A3" w:rsidDel="004979A1">
          <w:rPr>
            <w:rFonts w:eastAsia="SimSun" w:hint="eastAsia"/>
            <w:lang w:eastAsia="zh-CN"/>
          </w:rPr>
          <w:delText>和</w:delText>
        </w:r>
      </w:del>
    </w:p>
    <w:p w14:paraId="43F0FE98" w14:textId="00D7BC3A" w:rsidR="001459A3" w:rsidRDefault="001459A3" w:rsidP="001459A3">
      <w:del w:id="350" w:author="Jacky Shen" w:date="2015-09-28T17:37:00Z">
        <w:r w:rsidRPr="001459A3" w:rsidDel="004979A1">
          <w:rPr>
            <w:rFonts w:eastAsia="SimSun" w:hint="eastAsia"/>
            <w:lang w:eastAsia="zh-CN"/>
          </w:rPr>
          <w:delText>发布列车</w:delText>
        </w:r>
      </w:del>
      <w:r w:rsidRPr="001459A3">
        <w:rPr>
          <w:rFonts w:eastAsia="SimSun" w:hint="eastAsia"/>
          <w:lang w:eastAsia="zh-CN"/>
        </w:rPr>
        <w:t>来处理这个议题</w:t>
      </w:r>
    </w:p>
    <w:p w14:paraId="0F63EA5C" w14:textId="77777777" w:rsidR="001459A3" w:rsidRDefault="001459A3" w:rsidP="001459A3"/>
    <w:p w14:paraId="0722766F" w14:textId="77777777" w:rsidR="001459A3" w:rsidRDefault="001459A3" w:rsidP="001459A3">
      <w:r w:rsidRPr="001459A3">
        <w:rPr>
          <w:rFonts w:eastAsia="SimSun"/>
          <w:lang w:eastAsia="zh-CN"/>
        </w:rPr>
        <w:t>223</w:t>
      </w:r>
    </w:p>
    <w:p w14:paraId="50263DD7" w14:textId="77777777" w:rsidR="001459A3" w:rsidRDefault="001459A3" w:rsidP="001459A3">
      <w:r w:rsidRPr="001459A3">
        <w:rPr>
          <w:rFonts w:eastAsia="SimSun"/>
          <w:lang w:eastAsia="zh-CN"/>
        </w:rPr>
        <w:t>00:11:25,800 --&gt; 00:11:30,240</w:t>
      </w:r>
    </w:p>
    <w:p w14:paraId="661F3FD0" w14:textId="20973C41" w:rsidR="001459A3" w:rsidRDefault="001459A3" w:rsidP="001459A3">
      <w:r w:rsidRPr="001459A3">
        <w:rPr>
          <w:rFonts w:eastAsia="SimSun" w:hint="eastAsia"/>
          <w:lang w:eastAsia="zh-CN"/>
        </w:rPr>
        <w:t>每一个客户端</w:t>
      </w:r>
      <w:r w:rsidRPr="001459A3">
        <w:rPr>
          <w:rFonts w:eastAsia="SimSun"/>
          <w:lang w:eastAsia="zh-CN"/>
        </w:rPr>
        <w:t>App</w:t>
      </w:r>
      <w:r w:rsidRPr="001459A3">
        <w:rPr>
          <w:rFonts w:eastAsia="SimSun" w:hint="eastAsia"/>
          <w:lang w:eastAsia="zh-CN"/>
        </w:rPr>
        <w:t>有一个发布</w:t>
      </w:r>
      <w:ins w:id="351" w:author="Jacky Shen" w:date="2015-09-28T17:38:00Z">
        <w:r w:rsidR="004979A1">
          <w:rPr>
            <w:rFonts w:eastAsia="SimSun"/>
            <w:lang w:eastAsia="zh-CN"/>
          </w:rPr>
          <w:t>火</w:t>
        </w:r>
      </w:ins>
      <w:del w:id="352" w:author="Jacky Shen" w:date="2015-09-28T17:38:00Z">
        <w:r w:rsidRPr="001459A3" w:rsidDel="004979A1">
          <w:rPr>
            <w:rFonts w:eastAsia="SimSun" w:hint="eastAsia"/>
            <w:lang w:eastAsia="zh-CN"/>
          </w:rPr>
          <w:delText>列</w:delText>
        </w:r>
      </w:del>
      <w:r w:rsidRPr="001459A3">
        <w:rPr>
          <w:rFonts w:eastAsia="SimSun" w:hint="eastAsia"/>
          <w:lang w:eastAsia="zh-CN"/>
        </w:rPr>
        <w:t>车</w:t>
      </w:r>
    </w:p>
    <w:p w14:paraId="57DFFF2E" w14:textId="77777777" w:rsidR="001459A3" w:rsidRDefault="001459A3" w:rsidP="001459A3">
      <w:r w:rsidRPr="001459A3">
        <w:rPr>
          <w:rFonts w:eastAsia="SimSun" w:hint="eastAsia"/>
          <w:lang w:eastAsia="zh-CN"/>
        </w:rPr>
        <w:t>依照</w:t>
      </w:r>
      <w:ins w:id="353" w:author="Bill Li" w:date="2015-09-27T21:20:00Z">
        <w:r w:rsidR="00086975">
          <w:rPr>
            <w:rFonts w:eastAsia="SimSun" w:hint="eastAsia"/>
            <w:lang w:eastAsia="zh-CN"/>
          </w:rPr>
          <w:t>固有</w:t>
        </w:r>
      </w:ins>
      <w:del w:id="354" w:author="Bill Li" w:date="2015-09-27T21:20:00Z">
        <w:r w:rsidRPr="001459A3" w:rsidDel="00086975">
          <w:rPr>
            <w:rFonts w:eastAsia="SimSun" w:hint="eastAsia"/>
            <w:lang w:eastAsia="zh-CN"/>
          </w:rPr>
          <w:delText>一般</w:delText>
        </w:r>
      </w:del>
      <w:r w:rsidRPr="001459A3">
        <w:rPr>
          <w:rFonts w:eastAsia="SimSun" w:hint="eastAsia"/>
          <w:lang w:eastAsia="zh-CN"/>
        </w:rPr>
        <w:t>的</w:t>
      </w:r>
      <w:ins w:id="355" w:author="Bill Li" w:date="2015-09-27T21:20:00Z">
        <w:r w:rsidR="00086975">
          <w:rPr>
            <w:rFonts w:eastAsia="SimSun" w:hint="eastAsia"/>
            <w:lang w:eastAsia="zh-CN"/>
          </w:rPr>
          <w:t>日程</w:t>
        </w:r>
      </w:ins>
      <w:del w:id="356" w:author="Bill Li" w:date="2015-09-27T21:20:00Z">
        <w:r w:rsidRPr="001459A3" w:rsidDel="00086975">
          <w:rPr>
            <w:rFonts w:eastAsia="SimSun" w:hint="eastAsia"/>
            <w:lang w:eastAsia="zh-CN"/>
          </w:rPr>
          <w:delText>行程</w:delText>
        </w:r>
      </w:del>
      <w:r w:rsidRPr="001459A3">
        <w:rPr>
          <w:rFonts w:eastAsia="SimSun" w:hint="eastAsia"/>
          <w:lang w:eastAsia="zh-CN"/>
        </w:rPr>
        <w:t>离站</w:t>
      </w:r>
    </w:p>
    <w:p w14:paraId="474D61C6" w14:textId="77777777" w:rsidR="001459A3" w:rsidRDefault="001459A3" w:rsidP="001459A3"/>
    <w:p w14:paraId="7EACCF81" w14:textId="77777777" w:rsidR="001459A3" w:rsidRDefault="001459A3" w:rsidP="001459A3">
      <w:r w:rsidRPr="001459A3">
        <w:rPr>
          <w:rFonts w:eastAsia="SimSun"/>
          <w:lang w:eastAsia="zh-CN"/>
        </w:rPr>
        <w:t>224</w:t>
      </w:r>
    </w:p>
    <w:p w14:paraId="46A17B41" w14:textId="77777777" w:rsidR="001459A3" w:rsidRDefault="001459A3" w:rsidP="001459A3">
      <w:r w:rsidRPr="001459A3">
        <w:rPr>
          <w:rFonts w:eastAsia="SimSun"/>
          <w:lang w:eastAsia="zh-CN"/>
        </w:rPr>
        <w:t>00:11:30,240 --&gt; 00:11:33,410</w:t>
      </w:r>
    </w:p>
    <w:p w14:paraId="3C023BF7" w14:textId="77777777" w:rsidR="001459A3" w:rsidRDefault="001459A3" w:rsidP="001459A3">
      <w:r w:rsidRPr="001459A3">
        <w:rPr>
          <w:rFonts w:eastAsia="SimSun" w:hint="eastAsia"/>
          <w:lang w:eastAsia="zh-CN"/>
        </w:rPr>
        <w:t>通常是每周或每三周</w:t>
      </w:r>
    </w:p>
    <w:p w14:paraId="3CC333EB" w14:textId="77777777" w:rsidR="001459A3" w:rsidRDefault="001459A3" w:rsidP="001459A3">
      <w:r w:rsidRPr="001459A3">
        <w:rPr>
          <w:rFonts w:eastAsia="SimSun" w:hint="eastAsia"/>
          <w:lang w:eastAsia="zh-CN"/>
        </w:rPr>
        <w:t>这要看哪一个客</w:t>
      </w:r>
      <w:ins w:id="357" w:author="Bill Li" w:date="2015-09-27T21:21:00Z">
        <w:r w:rsidR="00086975">
          <w:rPr>
            <w:rFonts w:eastAsia="SimSun" w:hint="eastAsia"/>
            <w:lang w:eastAsia="zh-CN"/>
          </w:rPr>
          <w:t>户端</w:t>
        </w:r>
      </w:ins>
      <w:del w:id="358" w:author="Bill Li" w:date="2015-09-27T21:21:00Z">
        <w:r w:rsidRPr="001459A3" w:rsidDel="00086975">
          <w:rPr>
            <w:rFonts w:eastAsia="SimSun" w:hint="eastAsia"/>
            <w:lang w:eastAsia="zh-CN"/>
          </w:rPr>
          <w:delText>户</w:delText>
        </w:r>
      </w:del>
    </w:p>
    <w:p w14:paraId="27AB9943" w14:textId="77777777" w:rsidR="001459A3" w:rsidRDefault="001459A3" w:rsidP="001459A3"/>
    <w:p w14:paraId="7D235F7A" w14:textId="77777777" w:rsidR="001459A3" w:rsidRDefault="001459A3" w:rsidP="001459A3">
      <w:r w:rsidRPr="001459A3">
        <w:rPr>
          <w:rFonts w:eastAsia="SimSun"/>
          <w:lang w:eastAsia="zh-CN"/>
        </w:rPr>
        <w:t>225</w:t>
      </w:r>
    </w:p>
    <w:p w14:paraId="5112B7BE" w14:textId="77777777" w:rsidR="001459A3" w:rsidRDefault="001459A3" w:rsidP="001459A3">
      <w:r w:rsidRPr="001459A3">
        <w:rPr>
          <w:rFonts w:eastAsia="SimSun"/>
          <w:lang w:eastAsia="zh-CN"/>
        </w:rPr>
        <w:t>00:11:33,410 --&gt; 00:11:36,889</w:t>
      </w:r>
    </w:p>
    <w:p w14:paraId="561FC791" w14:textId="77777777" w:rsidR="001459A3" w:rsidRDefault="001459A3" w:rsidP="001459A3">
      <w:r w:rsidRPr="001459A3">
        <w:rPr>
          <w:rFonts w:eastAsia="SimSun" w:hint="eastAsia"/>
          <w:lang w:eastAsia="zh-CN"/>
        </w:rPr>
        <w:t>就像在实体的世界</w:t>
      </w:r>
    </w:p>
    <w:p w14:paraId="1C37F3D3" w14:textId="77777777" w:rsidR="001459A3" w:rsidRDefault="001459A3" w:rsidP="001459A3">
      <w:r w:rsidRPr="001459A3">
        <w:rPr>
          <w:rFonts w:eastAsia="SimSun" w:hint="eastAsia"/>
          <w:lang w:eastAsia="zh-CN"/>
        </w:rPr>
        <w:t>如果列车频繁且可靠的离站</w:t>
      </w:r>
    </w:p>
    <w:p w14:paraId="29919994" w14:textId="77777777" w:rsidR="001459A3" w:rsidRDefault="001459A3" w:rsidP="001459A3"/>
    <w:p w14:paraId="51BD97E2" w14:textId="77777777" w:rsidR="001459A3" w:rsidRDefault="001459A3" w:rsidP="001459A3">
      <w:r w:rsidRPr="001459A3">
        <w:rPr>
          <w:rFonts w:eastAsia="SimSun"/>
          <w:lang w:eastAsia="zh-CN"/>
        </w:rPr>
        <w:t>226</w:t>
      </w:r>
    </w:p>
    <w:p w14:paraId="7178A020" w14:textId="77777777" w:rsidR="001459A3" w:rsidRDefault="001459A3" w:rsidP="001459A3">
      <w:r w:rsidRPr="001459A3">
        <w:rPr>
          <w:rFonts w:eastAsia="SimSun"/>
          <w:lang w:eastAsia="zh-CN"/>
        </w:rPr>
        <w:t>00:11:36,889 --&gt; 00:11:39,439</w:t>
      </w:r>
    </w:p>
    <w:p w14:paraId="3BA3E276" w14:textId="77777777" w:rsidR="001459A3" w:rsidRDefault="001459A3" w:rsidP="001459A3">
      <w:r w:rsidRPr="001459A3">
        <w:rPr>
          <w:rFonts w:eastAsia="SimSun" w:hint="eastAsia"/>
          <w:lang w:eastAsia="zh-CN"/>
        </w:rPr>
        <w:t>你就不需要太频繁的事前规划</w:t>
      </w:r>
    </w:p>
    <w:p w14:paraId="1933A601" w14:textId="77777777" w:rsidR="001459A3" w:rsidRDefault="001459A3" w:rsidP="001459A3"/>
    <w:p w14:paraId="6D7445BC" w14:textId="77777777" w:rsidR="001459A3" w:rsidRDefault="001459A3" w:rsidP="001459A3">
      <w:r w:rsidRPr="001459A3">
        <w:rPr>
          <w:rFonts w:eastAsia="SimSun"/>
          <w:lang w:eastAsia="zh-CN"/>
        </w:rPr>
        <w:t>227</w:t>
      </w:r>
    </w:p>
    <w:p w14:paraId="20A4212E" w14:textId="77777777" w:rsidR="001459A3" w:rsidRDefault="001459A3" w:rsidP="001459A3">
      <w:r w:rsidRPr="001459A3">
        <w:rPr>
          <w:rFonts w:eastAsia="SimSun"/>
          <w:lang w:eastAsia="zh-CN"/>
        </w:rPr>
        <w:t>00:11:39,439 --&gt; 00:11:41,600</w:t>
      </w:r>
    </w:p>
    <w:p w14:paraId="53999A22" w14:textId="679FE415" w:rsidR="001459A3" w:rsidRDefault="001459A3" w:rsidP="001459A3">
      <w:r w:rsidRPr="001459A3">
        <w:rPr>
          <w:rFonts w:eastAsia="SimSun" w:hint="eastAsia"/>
          <w:lang w:eastAsia="zh-CN"/>
        </w:rPr>
        <w:t>只要</w:t>
      </w:r>
      <w:ins w:id="359" w:author="Jacky Shen" w:date="2015-09-28T17:39:00Z">
        <w:r w:rsidR="004979A1">
          <w:rPr>
            <w:rFonts w:eastAsia="SimSun"/>
            <w:lang w:eastAsia="zh-CN"/>
          </w:rPr>
          <w:t>现身</w:t>
        </w:r>
      </w:ins>
      <w:del w:id="360" w:author="Jacky Shen" w:date="2015-09-28T17:38:00Z">
        <w:r w:rsidRPr="001459A3" w:rsidDel="004979A1">
          <w:rPr>
            <w:rFonts w:eastAsia="SimSun" w:hint="eastAsia"/>
            <w:lang w:eastAsia="zh-CN"/>
          </w:rPr>
          <w:delText>出现</w:delText>
        </w:r>
      </w:del>
      <w:ins w:id="361" w:author="Jacky Shen" w:date="2015-09-28T17:39:00Z">
        <w:r w:rsidR="004979A1">
          <w:rPr>
            <w:rFonts w:eastAsia="SimSun"/>
            <w:lang w:eastAsia="zh-CN"/>
          </w:rPr>
          <w:t>并</w:t>
        </w:r>
      </w:ins>
      <w:del w:id="362" w:author="Jacky Shen" w:date="2015-09-28T17:39:00Z">
        <w:r w:rsidRPr="001459A3" w:rsidDel="004979A1">
          <w:rPr>
            <w:rFonts w:eastAsia="SimSun" w:hint="eastAsia"/>
            <w:lang w:eastAsia="zh-CN"/>
          </w:rPr>
          <w:delText>并且</w:delText>
        </w:r>
      </w:del>
      <w:ins w:id="363" w:author="Jacky Shen" w:date="2015-09-28T17:39:00Z">
        <w:r w:rsidR="004979A1">
          <w:rPr>
            <w:rFonts w:eastAsia="SimSun"/>
            <w:lang w:eastAsia="zh-CN"/>
          </w:rPr>
          <w:t>搭乘</w:t>
        </w:r>
      </w:ins>
      <w:del w:id="364" w:author="Jacky Shen" w:date="2015-09-28T17:39:00Z">
        <w:r w:rsidRPr="001459A3" w:rsidDel="004979A1">
          <w:rPr>
            <w:rFonts w:eastAsia="SimSun" w:hint="eastAsia"/>
            <w:lang w:eastAsia="zh-CN"/>
          </w:rPr>
          <w:delText>搭</w:delText>
        </w:r>
      </w:del>
      <w:r w:rsidRPr="001459A3">
        <w:rPr>
          <w:rFonts w:eastAsia="SimSun" w:hint="eastAsia"/>
          <w:lang w:eastAsia="zh-CN"/>
        </w:rPr>
        <w:t>下一班车</w:t>
      </w:r>
    </w:p>
    <w:p w14:paraId="46BADB93" w14:textId="77777777" w:rsidR="001459A3" w:rsidRDefault="001459A3" w:rsidP="001459A3"/>
    <w:p w14:paraId="09866C59" w14:textId="77777777" w:rsidR="001459A3" w:rsidRDefault="001459A3" w:rsidP="001459A3">
      <w:r w:rsidRPr="001459A3">
        <w:rPr>
          <w:rFonts w:eastAsia="SimSun"/>
          <w:lang w:eastAsia="zh-CN"/>
        </w:rPr>
        <w:t>228</w:t>
      </w:r>
    </w:p>
    <w:p w14:paraId="04F752ED" w14:textId="77777777" w:rsidR="001459A3" w:rsidRDefault="001459A3" w:rsidP="001459A3">
      <w:r w:rsidRPr="001459A3">
        <w:rPr>
          <w:rFonts w:eastAsia="SimSun"/>
          <w:lang w:eastAsia="zh-CN"/>
        </w:rPr>
        <w:t>00:11:41,600 --&gt; 00:11:45,620</w:t>
      </w:r>
    </w:p>
    <w:p w14:paraId="7F8CEC60" w14:textId="5C5519C2" w:rsidR="004979A1" w:rsidRDefault="004979A1" w:rsidP="004979A1">
      <w:pPr>
        <w:rPr>
          <w:rFonts w:hint="eastAsia"/>
        </w:rPr>
      </w:pPr>
      <w:moveToRangeStart w:id="365" w:author="Jacky Shen" w:date="2015-09-28T17:39:00Z" w:name="move431225322"/>
      <w:moveTo w:id="366" w:author="Jacky Shen" w:date="2015-09-28T17:39:00Z">
        <w:r w:rsidRPr="001459A3">
          <w:rPr>
            <w:rFonts w:eastAsia="SimSun" w:hint="eastAsia"/>
            <w:lang w:eastAsia="zh-CN"/>
          </w:rPr>
          <w:t>当下个发布列车抵达</w:t>
        </w:r>
      </w:moveTo>
      <w:ins w:id="367" w:author="Jacky Shen" w:date="2015-09-28T17:39:00Z">
        <w:r>
          <w:rPr>
            <w:rFonts w:eastAsia="SimSun"/>
            <w:lang w:eastAsia="zh-CN"/>
          </w:rPr>
          <w:t>时</w:t>
        </w:r>
      </w:ins>
    </w:p>
    <w:moveToRangeEnd w:id="365"/>
    <w:p w14:paraId="1F34F13E" w14:textId="2D11418C" w:rsidR="001459A3" w:rsidRDefault="001459A3" w:rsidP="001459A3">
      <w:r w:rsidRPr="001459A3">
        <w:rPr>
          <w:rFonts w:eastAsia="SimSun" w:hint="eastAsia"/>
          <w:lang w:eastAsia="zh-CN"/>
        </w:rPr>
        <w:t>即使这三个小队</w:t>
      </w:r>
      <w:ins w:id="368" w:author="Jacky Shen" w:date="2015-09-28T17:40:00Z">
        <w:r w:rsidR="004979A1">
          <w:rPr>
            <w:rFonts w:eastAsia="SimSun"/>
            <w:lang w:eastAsia="zh-CN"/>
          </w:rPr>
          <w:t>还</w:t>
        </w:r>
      </w:ins>
      <w:del w:id="369" w:author="Jacky Shen" w:date="2015-09-28T17:40:00Z">
        <w:r w:rsidRPr="001459A3" w:rsidDel="004979A1">
          <w:rPr>
            <w:rFonts w:eastAsia="SimSun" w:hint="eastAsia"/>
            <w:lang w:eastAsia="zh-CN"/>
          </w:rPr>
          <w:delText>正</w:delText>
        </w:r>
      </w:del>
      <w:r w:rsidRPr="001459A3">
        <w:rPr>
          <w:rFonts w:eastAsia="SimSun" w:hint="eastAsia"/>
          <w:lang w:eastAsia="zh-CN"/>
        </w:rPr>
        <w:t>在</w:t>
      </w:r>
      <w:ins w:id="370" w:author="Bill Li" w:date="2015-09-27T21:22:00Z">
        <w:r w:rsidR="00086975">
          <w:rPr>
            <w:rFonts w:eastAsia="SimSun" w:hint="eastAsia"/>
            <w:lang w:eastAsia="zh-CN"/>
          </w:rPr>
          <w:t>构建产品</w:t>
        </w:r>
      </w:ins>
      <w:ins w:id="371" w:author="Jacky Shen" w:date="2015-09-28T17:40:00Z">
        <w:r w:rsidR="004979A1">
          <w:rPr>
            <w:rFonts w:eastAsia="SimSun"/>
            <w:lang w:eastAsia="zh-CN"/>
          </w:rPr>
          <w:t>中</w:t>
        </w:r>
      </w:ins>
      <w:del w:id="372" w:author="Bill Li" w:date="2015-09-27T21:22:00Z">
        <w:r w:rsidRPr="001459A3" w:rsidDel="00086975">
          <w:rPr>
            <w:rFonts w:eastAsia="SimSun" w:hint="eastAsia"/>
            <w:lang w:eastAsia="zh-CN"/>
          </w:rPr>
          <w:delText>进行活动建</w:delText>
        </w:r>
      </w:del>
      <w:del w:id="373" w:author="Bill Li" w:date="2015-09-27T21:21:00Z">
        <w:r w:rsidRPr="001459A3" w:rsidDel="00086975">
          <w:rPr>
            <w:rFonts w:eastAsia="SimSun" w:hint="eastAsia"/>
            <w:lang w:eastAsia="zh-CN"/>
          </w:rPr>
          <w:delText>置</w:delText>
        </w:r>
      </w:del>
    </w:p>
    <w:p w14:paraId="4D179244" w14:textId="0016A38C" w:rsidR="001459A3" w:rsidDel="004979A1" w:rsidRDefault="001459A3" w:rsidP="001459A3">
      <w:moveFromRangeStart w:id="374" w:author="Jacky Shen" w:date="2015-09-28T17:39:00Z" w:name="move431225322"/>
      <w:moveFrom w:id="375" w:author="Jacky Shen" w:date="2015-09-28T17:39:00Z">
        <w:r w:rsidRPr="001459A3" w:rsidDel="004979A1">
          <w:rPr>
            <w:rFonts w:eastAsia="SimSun" w:hint="eastAsia"/>
            <w:lang w:eastAsia="zh-CN"/>
          </w:rPr>
          <w:t>当下个发布列车抵达</w:t>
        </w:r>
      </w:moveFrom>
    </w:p>
    <w:moveFromRangeEnd w:id="374"/>
    <w:p w14:paraId="1C532421" w14:textId="77777777" w:rsidR="001459A3" w:rsidRDefault="001459A3" w:rsidP="001459A3"/>
    <w:p w14:paraId="3C9DCF45" w14:textId="77777777" w:rsidR="001459A3" w:rsidRDefault="001459A3" w:rsidP="001459A3">
      <w:r w:rsidRPr="001459A3">
        <w:rPr>
          <w:rFonts w:eastAsia="SimSun"/>
          <w:lang w:eastAsia="zh-CN"/>
        </w:rPr>
        <w:t>229</w:t>
      </w:r>
    </w:p>
    <w:p w14:paraId="0D255646" w14:textId="77777777" w:rsidR="001459A3" w:rsidRDefault="001459A3" w:rsidP="001459A3">
      <w:r w:rsidRPr="001459A3">
        <w:rPr>
          <w:rFonts w:eastAsia="SimSun"/>
          <w:lang w:eastAsia="zh-CN"/>
        </w:rPr>
        <w:t>00:11:45,620 --&gt; 00:11:50,779</w:t>
      </w:r>
    </w:p>
    <w:p w14:paraId="6C6B647D" w14:textId="77777777" w:rsidR="001459A3" w:rsidRDefault="001459A3" w:rsidP="001459A3">
      <w:r w:rsidRPr="001459A3">
        <w:rPr>
          <w:rFonts w:eastAsia="SimSun" w:hint="eastAsia"/>
          <w:lang w:eastAsia="zh-CN"/>
        </w:rPr>
        <w:lastRenderedPageBreak/>
        <w:t>功能特性</w:t>
      </w:r>
      <w:r w:rsidRPr="001459A3">
        <w:rPr>
          <w:rFonts w:eastAsia="SimSun"/>
          <w:lang w:eastAsia="zh-CN"/>
        </w:rPr>
        <w:t>A</w:t>
      </w:r>
      <w:r w:rsidRPr="001459A3">
        <w:rPr>
          <w:rFonts w:eastAsia="SimSun" w:hint="eastAsia"/>
          <w:lang w:eastAsia="zh-CN"/>
        </w:rPr>
        <w:t>、</w:t>
      </w:r>
      <w:r w:rsidRPr="001459A3">
        <w:rPr>
          <w:rFonts w:eastAsia="SimSun"/>
          <w:lang w:eastAsia="zh-CN"/>
        </w:rPr>
        <w:t>B</w:t>
      </w:r>
      <w:del w:id="376" w:author="Jacky Shen" w:date="2015-09-28T17:40:00Z">
        <w:r w:rsidRPr="001459A3" w:rsidDel="00D25585">
          <w:rPr>
            <w:rFonts w:eastAsia="SimSun" w:hint="eastAsia"/>
            <w:lang w:eastAsia="zh-CN"/>
          </w:rPr>
          <w:delText>、</w:delText>
        </w:r>
      </w:del>
      <w:r w:rsidRPr="001459A3">
        <w:rPr>
          <w:rFonts w:eastAsia="SimSun" w:hint="eastAsia"/>
          <w:lang w:eastAsia="zh-CN"/>
        </w:rPr>
        <w:t>和</w:t>
      </w:r>
      <w:r w:rsidRPr="001459A3">
        <w:rPr>
          <w:rFonts w:eastAsia="SimSun"/>
          <w:lang w:eastAsia="zh-CN"/>
        </w:rPr>
        <w:t>C</w:t>
      </w:r>
      <w:r w:rsidRPr="001459A3">
        <w:rPr>
          <w:rFonts w:eastAsia="SimSun" w:hint="eastAsia"/>
          <w:lang w:eastAsia="zh-CN"/>
        </w:rPr>
        <w:t>已经完成</w:t>
      </w:r>
    </w:p>
    <w:p w14:paraId="6EFAFDED" w14:textId="77777777" w:rsidR="001459A3" w:rsidRDefault="001459A3" w:rsidP="001459A3">
      <w:r w:rsidRPr="001459A3">
        <w:rPr>
          <w:rFonts w:eastAsia="SimSun" w:hint="eastAsia"/>
          <w:lang w:eastAsia="zh-CN"/>
        </w:rPr>
        <w:t>而</w:t>
      </w:r>
      <w:r w:rsidRPr="001459A3">
        <w:rPr>
          <w:rFonts w:eastAsia="SimSun"/>
          <w:lang w:eastAsia="zh-CN"/>
        </w:rPr>
        <w:t>D</w:t>
      </w:r>
      <w:r w:rsidRPr="001459A3">
        <w:rPr>
          <w:rFonts w:eastAsia="SimSun" w:hint="eastAsia"/>
          <w:lang w:eastAsia="zh-CN"/>
        </w:rPr>
        <w:t>仍然在进行中</w:t>
      </w:r>
    </w:p>
    <w:p w14:paraId="2DEC6A4E" w14:textId="77777777" w:rsidR="001459A3" w:rsidRDefault="001459A3" w:rsidP="001459A3"/>
    <w:p w14:paraId="61B6F9E4" w14:textId="77777777" w:rsidR="001459A3" w:rsidRDefault="001459A3" w:rsidP="001459A3">
      <w:r w:rsidRPr="001459A3">
        <w:rPr>
          <w:rFonts w:eastAsia="SimSun"/>
          <w:lang w:eastAsia="zh-CN"/>
        </w:rPr>
        <w:t>230</w:t>
      </w:r>
    </w:p>
    <w:p w14:paraId="439D8B93" w14:textId="77777777" w:rsidR="001459A3" w:rsidRDefault="001459A3" w:rsidP="001459A3">
      <w:r w:rsidRPr="001459A3">
        <w:rPr>
          <w:rFonts w:eastAsia="SimSun"/>
          <w:lang w:eastAsia="zh-CN"/>
        </w:rPr>
        <w:t>00:11:50,779 --&gt; 00:11:53,559</w:t>
      </w:r>
    </w:p>
    <w:p w14:paraId="0E0067E3" w14:textId="77CDD67C" w:rsidR="001459A3" w:rsidRDefault="001459A3" w:rsidP="001459A3">
      <w:r w:rsidRPr="001459A3">
        <w:rPr>
          <w:rFonts w:eastAsia="SimSun" w:hint="eastAsia"/>
          <w:lang w:eastAsia="zh-CN"/>
        </w:rPr>
        <w:t>发布</w:t>
      </w:r>
      <w:ins w:id="377" w:author="Jacky Shen" w:date="2015-09-28T17:40:00Z">
        <w:r w:rsidR="00D25585">
          <w:rPr>
            <w:rFonts w:eastAsia="SimSun"/>
            <w:lang w:eastAsia="zh-CN"/>
          </w:rPr>
          <w:t>火</w:t>
        </w:r>
      </w:ins>
      <w:del w:id="378" w:author="Jacky Shen" w:date="2015-09-28T17:40:00Z">
        <w:r w:rsidRPr="001459A3" w:rsidDel="00D25585">
          <w:rPr>
            <w:rFonts w:eastAsia="SimSun" w:hint="eastAsia"/>
            <w:lang w:eastAsia="zh-CN"/>
          </w:rPr>
          <w:delText>列</w:delText>
        </w:r>
      </w:del>
      <w:r w:rsidRPr="001459A3">
        <w:rPr>
          <w:rFonts w:eastAsia="SimSun" w:hint="eastAsia"/>
          <w:lang w:eastAsia="zh-CN"/>
        </w:rPr>
        <w:t>车将会包含所有功能</w:t>
      </w:r>
      <w:ins w:id="379" w:author="Bill Li" w:date="2015-09-27T21:22:00Z">
        <w:r w:rsidR="00086975">
          <w:rPr>
            <w:rFonts w:eastAsia="SimSun" w:hint="eastAsia"/>
            <w:lang w:eastAsia="zh-CN"/>
          </w:rPr>
          <w:t>特性</w:t>
        </w:r>
      </w:ins>
    </w:p>
    <w:p w14:paraId="409E2F01" w14:textId="77777777" w:rsidR="001459A3" w:rsidRDefault="001459A3" w:rsidP="001459A3"/>
    <w:p w14:paraId="0F7E1468" w14:textId="77777777" w:rsidR="001459A3" w:rsidRDefault="001459A3" w:rsidP="001459A3">
      <w:r w:rsidRPr="001459A3">
        <w:rPr>
          <w:rFonts w:eastAsia="SimSun"/>
          <w:lang w:eastAsia="zh-CN"/>
        </w:rPr>
        <w:t>231</w:t>
      </w:r>
    </w:p>
    <w:p w14:paraId="72E1817E" w14:textId="77777777" w:rsidR="001459A3" w:rsidRDefault="001459A3" w:rsidP="001459A3">
      <w:r w:rsidRPr="001459A3">
        <w:rPr>
          <w:rFonts w:eastAsia="SimSun"/>
          <w:lang w:eastAsia="zh-CN"/>
        </w:rPr>
        <w:t>00:11:53,570 --&gt; 00:11:56,639</w:t>
      </w:r>
    </w:p>
    <w:p w14:paraId="5031A2F4" w14:textId="2EAA4E15" w:rsidR="001459A3" w:rsidRDefault="001459A3" w:rsidP="001459A3">
      <w:r w:rsidRPr="001459A3">
        <w:rPr>
          <w:rFonts w:eastAsia="SimSun" w:hint="eastAsia"/>
          <w:lang w:eastAsia="zh-CN"/>
        </w:rPr>
        <w:t>但是未完成的那个会</w:t>
      </w:r>
      <w:ins w:id="380" w:author="Jacky Shen" w:date="2015-09-28T17:40:00Z">
        <w:r w:rsidR="00D25585">
          <w:rPr>
            <w:rFonts w:eastAsia="SimSun"/>
            <w:lang w:eastAsia="zh-CN"/>
          </w:rPr>
          <w:t>通过</w:t>
        </w:r>
      </w:ins>
      <w:del w:id="381" w:author="Jacky Shen" w:date="2015-09-28T17:40:00Z">
        <w:r w:rsidRPr="001459A3" w:rsidDel="00D25585">
          <w:rPr>
            <w:rFonts w:eastAsia="SimSun" w:hint="eastAsia"/>
            <w:lang w:eastAsia="zh-CN"/>
          </w:rPr>
          <w:delText>透过</w:delText>
        </w:r>
      </w:del>
    </w:p>
    <w:p w14:paraId="1B453EF0" w14:textId="77777777" w:rsidR="001459A3" w:rsidRDefault="001459A3" w:rsidP="001459A3">
      <w:del w:id="382" w:author="Bill Li" w:date="2015-09-27T21:22:00Z">
        <w:r w:rsidRPr="001459A3" w:rsidDel="00086975">
          <w:rPr>
            <w:rFonts w:eastAsia="SimSun" w:hint="eastAsia"/>
            <w:lang w:eastAsia="zh-CN"/>
          </w:rPr>
          <w:delText>功能</w:delText>
        </w:r>
      </w:del>
      <w:r w:rsidRPr="001459A3">
        <w:rPr>
          <w:rFonts w:eastAsia="SimSun" w:hint="eastAsia"/>
          <w:lang w:eastAsia="zh-CN"/>
        </w:rPr>
        <w:t>特性</w:t>
      </w:r>
      <w:ins w:id="383" w:author="Bill Li" w:date="2015-09-27T21:22:00Z">
        <w:r w:rsidR="00086975">
          <w:rPr>
            <w:rFonts w:eastAsia="SimSun" w:hint="eastAsia"/>
            <w:lang w:eastAsia="zh-CN"/>
          </w:rPr>
          <w:t>开关</w:t>
        </w:r>
      </w:ins>
      <w:del w:id="384" w:author="Bill Li" w:date="2015-09-27T21:22:00Z">
        <w:r w:rsidRPr="001459A3" w:rsidDel="00086975">
          <w:rPr>
            <w:rFonts w:eastAsia="SimSun" w:hint="eastAsia"/>
            <w:lang w:eastAsia="zh-CN"/>
          </w:rPr>
          <w:delText>发布控制</w:delText>
        </w:r>
      </w:del>
      <w:r w:rsidRPr="001459A3">
        <w:rPr>
          <w:rFonts w:eastAsia="SimSun" w:hint="eastAsia"/>
          <w:lang w:eastAsia="zh-CN"/>
        </w:rPr>
        <w:t>隐藏起来</w:t>
      </w:r>
    </w:p>
    <w:p w14:paraId="4A8C3DED" w14:textId="77777777" w:rsidR="001459A3" w:rsidRDefault="001459A3" w:rsidP="001459A3"/>
    <w:p w14:paraId="0130848B" w14:textId="77777777" w:rsidR="001459A3" w:rsidRDefault="001459A3" w:rsidP="001459A3">
      <w:r w:rsidRPr="001459A3">
        <w:rPr>
          <w:rFonts w:eastAsia="SimSun"/>
          <w:lang w:eastAsia="zh-CN"/>
        </w:rPr>
        <w:t>232</w:t>
      </w:r>
    </w:p>
    <w:p w14:paraId="3D597B00" w14:textId="77777777" w:rsidR="001459A3" w:rsidRDefault="001459A3" w:rsidP="001459A3">
      <w:r w:rsidRPr="001459A3">
        <w:rPr>
          <w:rFonts w:eastAsia="SimSun"/>
          <w:lang w:eastAsia="zh-CN"/>
        </w:rPr>
        <w:t>00:11:56,639 --&gt; 00:12:00,019</w:t>
      </w:r>
    </w:p>
    <w:p w14:paraId="2CD072D0" w14:textId="77777777" w:rsidR="001459A3" w:rsidRDefault="001459A3" w:rsidP="001459A3">
      <w:r w:rsidRPr="001459A3">
        <w:rPr>
          <w:rFonts w:eastAsia="SimSun" w:hint="eastAsia"/>
          <w:lang w:eastAsia="zh-CN"/>
        </w:rPr>
        <w:t>这也许听起来很怪</w:t>
      </w:r>
    </w:p>
    <w:p w14:paraId="53D16343" w14:textId="77777777" w:rsidR="001459A3" w:rsidRDefault="001459A3" w:rsidP="001459A3">
      <w:r w:rsidRPr="001459A3">
        <w:rPr>
          <w:rFonts w:eastAsia="SimSun" w:hint="eastAsia"/>
          <w:lang w:eastAsia="zh-CN"/>
        </w:rPr>
        <w:t>发布未完成的功能特性却隐藏起来</w:t>
      </w:r>
    </w:p>
    <w:p w14:paraId="22D9E90B" w14:textId="77777777" w:rsidR="001459A3" w:rsidRDefault="001459A3" w:rsidP="001459A3"/>
    <w:p w14:paraId="1CCE0D76" w14:textId="77777777" w:rsidR="001459A3" w:rsidRDefault="001459A3" w:rsidP="001459A3">
      <w:r w:rsidRPr="001459A3">
        <w:rPr>
          <w:rFonts w:eastAsia="SimSun"/>
          <w:lang w:eastAsia="zh-CN"/>
        </w:rPr>
        <w:t>233</w:t>
      </w:r>
    </w:p>
    <w:p w14:paraId="27E71FC4" w14:textId="77777777" w:rsidR="001459A3" w:rsidRDefault="001459A3" w:rsidP="001459A3">
      <w:r w:rsidRPr="001459A3">
        <w:rPr>
          <w:rFonts w:eastAsia="SimSun"/>
          <w:lang w:eastAsia="zh-CN"/>
        </w:rPr>
        <w:t>00:12:00,019 --&gt; 00:12:03,120</w:t>
      </w:r>
    </w:p>
    <w:p w14:paraId="68BA6902" w14:textId="674611A3" w:rsidR="001459A3" w:rsidRDefault="001459A3" w:rsidP="001459A3">
      <w:r w:rsidRPr="001459A3">
        <w:rPr>
          <w:rFonts w:eastAsia="SimSun" w:hint="eastAsia"/>
          <w:lang w:eastAsia="zh-CN"/>
        </w:rPr>
        <w:t>这个的好处在于</w:t>
      </w:r>
      <w:ins w:id="385" w:author="Bill Li" w:date="2015-09-27T21:23:00Z">
        <w:r w:rsidR="00086975">
          <w:rPr>
            <w:rFonts w:eastAsia="SimSun" w:hint="eastAsia"/>
            <w:lang w:eastAsia="zh-CN"/>
          </w:rPr>
          <w:t>尽早</w:t>
        </w:r>
      </w:ins>
      <w:del w:id="386" w:author="Jacky Shen" w:date="2015-09-28T17:40:00Z">
        <w:r w:rsidRPr="001459A3" w:rsidDel="00D25585">
          <w:rPr>
            <w:rFonts w:eastAsia="SimSun" w:hint="eastAsia"/>
            <w:lang w:eastAsia="zh-CN"/>
          </w:rPr>
          <w:delText>早期曝露</w:delText>
        </w:r>
      </w:del>
      <w:ins w:id="387" w:author="Jacky Shen" w:date="2015-09-28T17:40:00Z">
        <w:r w:rsidR="00D25585">
          <w:rPr>
            <w:rFonts w:eastAsia="SimSun"/>
            <w:lang w:eastAsia="zh-CN"/>
          </w:rPr>
          <w:t>暴露</w:t>
        </w:r>
      </w:ins>
      <w:ins w:id="388" w:author="Bill Li" w:date="2015-09-27T21:23:00Z">
        <w:r w:rsidR="00086975">
          <w:rPr>
            <w:rFonts w:eastAsia="SimSun" w:hint="eastAsia"/>
            <w:lang w:eastAsia="zh-CN"/>
          </w:rPr>
          <w:t>集成</w:t>
        </w:r>
      </w:ins>
      <w:del w:id="389" w:author="Bill Li" w:date="2015-09-27T21:23:00Z">
        <w:r w:rsidRPr="001459A3" w:rsidDel="00086975">
          <w:rPr>
            <w:rFonts w:eastAsia="SimSun" w:hint="eastAsia"/>
            <w:lang w:eastAsia="zh-CN"/>
          </w:rPr>
          <w:delText>整合</w:delText>
        </w:r>
      </w:del>
      <w:r w:rsidRPr="001459A3">
        <w:rPr>
          <w:rFonts w:eastAsia="SimSun" w:hint="eastAsia"/>
          <w:lang w:eastAsia="zh-CN"/>
        </w:rPr>
        <w:t>问题</w:t>
      </w:r>
    </w:p>
    <w:p w14:paraId="525B6484" w14:textId="77777777" w:rsidR="001459A3" w:rsidRDefault="001459A3" w:rsidP="001459A3"/>
    <w:p w14:paraId="172C0049" w14:textId="77777777" w:rsidR="001459A3" w:rsidRDefault="001459A3" w:rsidP="001459A3">
      <w:r w:rsidRPr="001459A3">
        <w:rPr>
          <w:rFonts w:eastAsia="SimSun"/>
          <w:lang w:eastAsia="zh-CN"/>
        </w:rPr>
        <w:t>234</w:t>
      </w:r>
    </w:p>
    <w:p w14:paraId="0E13AC51" w14:textId="77777777" w:rsidR="001459A3" w:rsidRDefault="001459A3" w:rsidP="001459A3">
      <w:r w:rsidRPr="001459A3">
        <w:rPr>
          <w:rFonts w:eastAsia="SimSun"/>
          <w:lang w:eastAsia="zh-CN"/>
        </w:rPr>
        <w:t>00:12:03,120 --&gt; 00:12:05,319</w:t>
      </w:r>
    </w:p>
    <w:p w14:paraId="23C650F5" w14:textId="77777777" w:rsidR="001459A3" w:rsidRDefault="001459A3" w:rsidP="001459A3">
      <w:r w:rsidRPr="001459A3">
        <w:rPr>
          <w:rFonts w:eastAsia="SimSun" w:hint="eastAsia"/>
          <w:lang w:eastAsia="zh-CN"/>
        </w:rPr>
        <w:t>并且</w:t>
      </w:r>
      <w:ins w:id="390" w:author="Bill Li" w:date="2015-09-27T21:24:00Z">
        <w:r w:rsidR="00086975">
          <w:rPr>
            <w:rFonts w:eastAsia="SimSun" w:hint="eastAsia"/>
            <w:lang w:eastAsia="zh-CN"/>
          </w:rPr>
          <w:t>尽量减少</w:t>
        </w:r>
      </w:ins>
      <w:del w:id="391" w:author="Bill Li" w:date="2015-09-27T21:24:00Z">
        <w:r w:rsidRPr="001459A3" w:rsidDel="00086975">
          <w:rPr>
            <w:rFonts w:eastAsia="SimSun" w:hint="eastAsia"/>
            <w:lang w:eastAsia="zh-CN"/>
          </w:rPr>
          <w:delText>不太需要</w:delText>
        </w:r>
      </w:del>
      <w:ins w:id="392" w:author="Bill Li" w:date="2015-09-27T21:24:00Z">
        <w:r w:rsidR="00086975">
          <w:rPr>
            <w:rFonts w:eastAsia="SimSun" w:hint="eastAsia"/>
            <w:lang w:eastAsia="zh-CN"/>
          </w:rPr>
          <w:t>代码</w:t>
        </w:r>
      </w:ins>
      <w:del w:id="393" w:author="Bill Li" w:date="2015-09-27T21:24:00Z">
        <w:r w:rsidRPr="001459A3" w:rsidDel="00086975">
          <w:rPr>
            <w:rFonts w:eastAsia="SimSun" w:hint="eastAsia"/>
            <w:lang w:eastAsia="zh-CN"/>
          </w:rPr>
          <w:delText>程序</w:delText>
        </w:r>
      </w:del>
      <w:r w:rsidRPr="001459A3">
        <w:rPr>
          <w:rFonts w:eastAsia="SimSun" w:hint="eastAsia"/>
          <w:lang w:eastAsia="zh-CN"/>
        </w:rPr>
        <w:t>版本</w:t>
      </w:r>
      <w:ins w:id="394" w:author="Bill Li" w:date="2015-09-27T21:24:00Z">
        <w:r w:rsidR="00086975">
          <w:rPr>
            <w:rFonts w:eastAsia="SimSun" w:hint="eastAsia"/>
            <w:lang w:eastAsia="zh-CN"/>
          </w:rPr>
          <w:t>分支的需要</w:t>
        </w:r>
      </w:ins>
      <w:del w:id="395" w:author="Bill Li" w:date="2015-09-27T21:24:00Z">
        <w:r w:rsidRPr="001459A3" w:rsidDel="00086975">
          <w:rPr>
            <w:rFonts w:eastAsia="SimSun" w:hint="eastAsia"/>
            <w:lang w:eastAsia="zh-CN"/>
          </w:rPr>
          <w:delText>分枝</w:delText>
        </w:r>
      </w:del>
    </w:p>
    <w:p w14:paraId="0A1C7CF5" w14:textId="77777777" w:rsidR="001459A3" w:rsidRDefault="001459A3" w:rsidP="001459A3"/>
    <w:p w14:paraId="01F26E17" w14:textId="77777777" w:rsidR="001459A3" w:rsidRDefault="001459A3" w:rsidP="001459A3">
      <w:r w:rsidRPr="001459A3">
        <w:rPr>
          <w:rFonts w:eastAsia="SimSun"/>
          <w:lang w:eastAsia="zh-CN"/>
        </w:rPr>
        <w:t>235</w:t>
      </w:r>
    </w:p>
    <w:p w14:paraId="4C762CD7" w14:textId="77777777" w:rsidR="001459A3" w:rsidRDefault="001459A3" w:rsidP="001459A3">
      <w:r w:rsidRPr="001459A3">
        <w:rPr>
          <w:rFonts w:eastAsia="SimSun"/>
          <w:lang w:eastAsia="zh-CN"/>
        </w:rPr>
        <w:t>00:12:05,319 --&gt; 00:12:09,610</w:t>
      </w:r>
    </w:p>
    <w:p w14:paraId="6CA30EB2" w14:textId="77777777" w:rsidR="001459A3" w:rsidRDefault="001459A3" w:rsidP="001459A3">
      <w:r w:rsidRPr="001459A3">
        <w:rPr>
          <w:rFonts w:eastAsia="SimSun" w:hint="eastAsia"/>
          <w:lang w:eastAsia="zh-CN"/>
        </w:rPr>
        <w:t>未</w:t>
      </w:r>
      <w:ins w:id="396" w:author="Bill Li" w:date="2015-09-27T21:24:00Z">
        <w:r w:rsidR="00086975">
          <w:rPr>
            <w:rFonts w:eastAsia="SimSun" w:hint="eastAsia"/>
            <w:lang w:eastAsia="zh-CN"/>
          </w:rPr>
          <w:t>合并</w:t>
        </w:r>
      </w:ins>
      <w:del w:id="397" w:author="Bill Li" w:date="2015-09-27T21:24:00Z">
        <w:r w:rsidRPr="001459A3" w:rsidDel="00086975">
          <w:rPr>
            <w:rFonts w:eastAsia="SimSun" w:hint="eastAsia"/>
            <w:lang w:eastAsia="zh-CN"/>
          </w:rPr>
          <w:delText>融合</w:delText>
        </w:r>
      </w:del>
      <w:r w:rsidRPr="001459A3">
        <w:rPr>
          <w:rFonts w:eastAsia="SimSun" w:hint="eastAsia"/>
          <w:lang w:eastAsia="zh-CN"/>
        </w:rPr>
        <w:t>的</w:t>
      </w:r>
      <w:ins w:id="398" w:author="Bill Li" w:date="2015-09-27T21:24:00Z">
        <w:r w:rsidR="00086975">
          <w:rPr>
            <w:rFonts w:eastAsia="SimSun" w:hint="eastAsia"/>
            <w:lang w:eastAsia="zh-CN"/>
          </w:rPr>
          <w:t>代码</w:t>
        </w:r>
      </w:ins>
      <w:del w:id="399" w:author="Bill Li" w:date="2015-09-27T21:24:00Z">
        <w:r w:rsidRPr="001459A3" w:rsidDel="00086975">
          <w:rPr>
            <w:rFonts w:eastAsia="SimSun" w:hint="eastAsia"/>
            <w:lang w:eastAsia="zh-CN"/>
          </w:rPr>
          <w:delText>程序</w:delText>
        </w:r>
      </w:del>
      <w:r w:rsidRPr="001459A3">
        <w:rPr>
          <w:rFonts w:eastAsia="SimSun" w:hint="eastAsia"/>
          <w:lang w:eastAsia="zh-CN"/>
        </w:rPr>
        <w:t>隐藏了问题</w:t>
      </w:r>
    </w:p>
    <w:p w14:paraId="4677A44C" w14:textId="77777777" w:rsidR="001459A3" w:rsidRDefault="001459A3" w:rsidP="001459A3">
      <w:r w:rsidRPr="001459A3">
        <w:rPr>
          <w:rFonts w:eastAsia="SimSun" w:hint="eastAsia"/>
          <w:lang w:eastAsia="zh-CN"/>
        </w:rPr>
        <w:t>这是种典型的技术债</w:t>
      </w:r>
    </w:p>
    <w:p w14:paraId="76E6C528" w14:textId="77777777" w:rsidR="001459A3" w:rsidRDefault="001459A3" w:rsidP="001459A3"/>
    <w:p w14:paraId="0E268FA9" w14:textId="77777777" w:rsidR="001459A3" w:rsidRDefault="001459A3" w:rsidP="001459A3">
      <w:r w:rsidRPr="001459A3">
        <w:rPr>
          <w:rFonts w:eastAsia="SimSun"/>
          <w:lang w:eastAsia="zh-CN"/>
        </w:rPr>
        <w:t>236</w:t>
      </w:r>
    </w:p>
    <w:p w14:paraId="7862113F" w14:textId="77777777" w:rsidR="001459A3" w:rsidRDefault="001459A3" w:rsidP="001459A3">
      <w:r w:rsidRPr="001459A3">
        <w:rPr>
          <w:rFonts w:eastAsia="SimSun"/>
          <w:lang w:eastAsia="zh-CN"/>
        </w:rPr>
        <w:t>00:12:09,610 --&gt; 00:12:13,670</w:t>
      </w:r>
    </w:p>
    <w:p w14:paraId="653C8955" w14:textId="77777777" w:rsidR="001459A3" w:rsidRDefault="001459A3" w:rsidP="001459A3">
      <w:r w:rsidRPr="001459A3">
        <w:rPr>
          <w:rFonts w:eastAsia="SimSun" w:hint="eastAsia"/>
          <w:lang w:eastAsia="zh-CN"/>
        </w:rPr>
        <w:t>功能特性</w:t>
      </w:r>
      <w:ins w:id="400" w:author="Bill Li" w:date="2015-09-27T21:24:00Z">
        <w:r w:rsidR="00086975">
          <w:rPr>
            <w:rFonts w:eastAsia="SimSun" w:hint="eastAsia"/>
            <w:lang w:eastAsia="zh-CN"/>
          </w:rPr>
          <w:t>开关</w:t>
        </w:r>
      </w:ins>
      <w:del w:id="401" w:author="Bill Li" w:date="2015-09-27T21:24:00Z">
        <w:r w:rsidRPr="001459A3" w:rsidDel="00086975">
          <w:rPr>
            <w:rFonts w:eastAsia="SimSun" w:hint="eastAsia"/>
            <w:lang w:eastAsia="zh-CN"/>
          </w:rPr>
          <w:delText>发布控制</w:delText>
        </w:r>
      </w:del>
      <w:r w:rsidRPr="001459A3">
        <w:rPr>
          <w:rFonts w:eastAsia="SimSun" w:hint="eastAsia"/>
          <w:lang w:eastAsia="zh-CN"/>
        </w:rPr>
        <w:t>让我们</w:t>
      </w:r>
      <w:ins w:id="402" w:author="Bill Li" w:date="2015-09-27T21:25:00Z">
        <w:r w:rsidR="00086975">
          <w:rPr>
            <w:rFonts w:eastAsia="SimSun" w:hint="eastAsia"/>
            <w:lang w:eastAsia="zh-CN"/>
          </w:rPr>
          <w:t>可以</w:t>
        </w:r>
      </w:ins>
      <w:del w:id="403" w:author="Bill Li" w:date="2015-09-27T21:25:00Z">
        <w:r w:rsidRPr="001459A3" w:rsidDel="00086975">
          <w:rPr>
            <w:rFonts w:eastAsia="SimSun" w:hint="eastAsia"/>
            <w:lang w:eastAsia="zh-CN"/>
          </w:rPr>
          <w:delText>生产时</w:delText>
        </w:r>
      </w:del>
    </w:p>
    <w:p w14:paraId="5E6D6E00" w14:textId="77777777" w:rsidR="001459A3" w:rsidRDefault="001459A3" w:rsidP="001459A3">
      <w:del w:id="404" w:author="Bill Li" w:date="2015-09-27T21:25:00Z">
        <w:r w:rsidRPr="001459A3" w:rsidDel="00086975">
          <w:rPr>
            <w:rFonts w:eastAsia="SimSun" w:hint="eastAsia"/>
            <w:lang w:eastAsia="zh-CN"/>
          </w:rPr>
          <w:delText>可</w:delText>
        </w:r>
      </w:del>
      <w:r w:rsidRPr="001459A3">
        <w:rPr>
          <w:rFonts w:eastAsia="SimSun" w:hint="eastAsia"/>
          <w:lang w:eastAsia="zh-CN"/>
        </w:rPr>
        <w:t>动态的呈现与隐藏</w:t>
      </w:r>
      <w:ins w:id="405" w:author="Bill Li" w:date="2015-09-27T21:26:00Z">
        <w:r w:rsidR="00086975">
          <w:rPr>
            <w:rFonts w:eastAsia="SimSun" w:hint="eastAsia"/>
            <w:lang w:eastAsia="zh-CN"/>
          </w:rPr>
          <w:t>产品中正在</w:t>
        </w:r>
      </w:ins>
      <w:r w:rsidRPr="001459A3">
        <w:rPr>
          <w:rFonts w:eastAsia="SimSun" w:hint="eastAsia"/>
          <w:lang w:eastAsia="zh-CN"/>
        </w:rPr>
        <w:t>测试</w:t>
      </w:r>
      <w:del w:id="406" w:author="Bill Li" w:date="2015-09-27T21:26:00Z">
        <w:r w:rsidRPr="001459A3" w:rsidDel="00086975">
          <w:rPr>
            <w:rFonts w:eastAsia="SimSun" w:hint="eastAsia"/>
            <w:lang w:eastAsia="zh-CN"/>
          </w:rPr>
          <w:delText>产品</w:delText>
        </w:r>
      </w:del>
      <w:ins w:id="407" w:author="Bill Li" w:date="2015-09-27T21:26:00Z">
        <w:r w:rsidR="00086975">
          <w:rPr>
            <w:rFonts w:eastAsia="SimSun" w:hint="eastAsia"/>
            <w:lang w:eastAsia="zh-CN"/>
          </w:rPr>
          <w:t>的部分</w:t>
        </w:r>
      </w:ins>
      <w:del w:id="408" w:author="Bill Li" w:date="2015-09-27T21:26:00Z">
        <w:r w:rsidRPr="001459A3" w:rsidDel="00086975">
          <w:rPr>
            <w:rFonts w:eastAsia="SimSun" w:hint="eastAsia"/>
            <w:lang w:eastAsia="zh-CN"/>
          </w:rPr>
          <w:delText>中的缺陷</w:delText>
        </w:r>
      </w:del>
    </w:p>
    <w:p w14:paraId="2721D3F6" w14:textId="77777777" w:rsidR="001459A3" w:rsidRDefault="001459A3" w:rsidP="001459A3"/>
    <w:p w14:paraId="57CD55AA" w14:textId="77777777" w:rsidR="001459A3" w:rsidRDefault="001459A3" w:rsidP="001459A3">
      <w:r w:rsidRPr="001459A3">
        <w:rPr>
          <w:rFonts w:eastAsia="SimSun"/>
          <w:lang w:eastAsia="zh-CN"/>
        </w:rPr>
        <w:t>237</w:t>
      </w:r>
    </w:p>
    <w:p w14:paraId="7B5C37AA" w14:textId="77777777" w:rsidR="001459A3" w:rsidRDefault="001459A3" w:rsidP="001459A3">
      <w:r w:rsidRPr="001459A3">
        <w:rPr>
          <w:rFonts w:eastAsia="SimSun"/>
          <w:lang w:eastAsia="zh-CN"/>
        </w:rPr>
        <w:t>00:12:13,670 --&gt; 00:12:16,230</w:t>
      </w:r>
    </w:p>
    <w:p w14:paraId="1BD07DF4" w14:textId="77777777" w:rsidR="001459A3" w:rsidRDefault="001459A3" w:rsidP="001459A3">
      <w:r w:rsidRPr="001459A3">
        <w:rPr>
          <w:rFonts w:eastAsia="SimSun" w:hint="eastAsia"/>
          <w:lang w:eastAsia="zh-CN"/>
        </w:rPr>
        <w:t>除了隐藏未完成工作外</w:t>
      </w:r>
    </w:p>
    <w:p w14:paraId="287CC399" w14:textId="77777777" w:rsidR="001459A3" w:rsidRDefault="001459A3" w:rsidP="001459A3"/>
    <w:p w14:paraId="556882C6" w14:textId="77777777" w:rsidR="001459A3" w:rsidRDefault="001459A3" w:rsidP="001459A3">
      <w:r w:rsidRPr="001459A3">
        <w:rPr>
          <w:rFonts w:eastAsia="SimSun"/>
          <w:lang w:eastAsia="zh-CN"/>
        </w:rPr>
        <w:t>238</w:t>
      </w:r>
    </w:p>
    <w:p w14:paraId="256DB6A1" w14:textId="77777777" w:rsidR="001459A3" w:rsidRDefault="001459A3" w:rsidP="001459A3">
      <w:r w:rsidRPr="001459A3">
        <w:rPr>
          <w:rFonts w:eastAsia="SimSun"/>
          <w:lang w:eastAsia="zh-CN"/>
        </w:rPr>
        <w:t>00:12:16,230 --&gt; 00:12:20,340</w:t>
      </w:r>
    </w:p>
    <w:p w14:paraId="7D040A03" w14:textId="77777777" w:rsidR="001459A3" w:rsidRDefault="001459A3" w:rsidP="001459A3">
      <w:r w:rsidRPr="001459A3">
        <w:rPr>
          <w:rFonts w:eastAsia="SimSun" w:hint="eastAsia"/>
          <w:lang w:eastAsia="zh-CN"/>
        </w:rPr>
        <w:t>我们也</w:t>
      </w:r>
      <w:ins w:id="409" w:author="Bill Li" w:date="2015-09-27T21:28:00Z">
        <w:r w:rsidR="0068794E">
          <w:rPr>
            <w:rFonts w:eastAsia="SimSun" w:hint="eastAsia"/>
            <w:lang w:eastAsia="zh-CN"/>
          </w:rPr>
          <w:t>在此</w:t>
        </w:r>
      </w:ins>
      <w:del w:id="410" w:author="Bill Li" w:date="2015-09-27T21:28:00Z">
        <w:r w:rsidRPr="001459A3" w:rsidDel="0068794E">
          <w:rPr>
            <w:rFonts w:eastAsia="SimSun" w:hint="eastAsia"/>
            <w:lang w:eastAsia="zh-CN"/>
          </w:rPr>
          <w:delText>把</w:delText>
        </w:r>
      </w:del>
      <w:r w:rsidRPr="001459A3">
        <w:rPr>
          <w:rFonts w:eastAsia="SimSun" w:hint="eastAsia"/>
          <w:lang w:eastAsia="zh-CN"/>
        </w:rPr>
        <w:t>使用</w:t>
      </w:r>
      <w:del w:id="411" w:author="Bill Li" w:date="2015-09-27T21:28:00Z">
        <w:r w:rsidRPr="001459A3" w:rsidDel="0068794E">
          <w:rPr>
            <w:rFonts w:eastAsia="SimSun" w:hint="eastAsia"/>
            <w:lang w:eastAsia="zh-CN"/>
          </w:rPr>
          <w:delText>在</w:delText>
        </w:r>
      </w:del>
      <w:r w:rsidRPr="001459A3">
        <w:rPr>
          <w:rFonts w:eastAsia="SimSun"/>
          <w:lang w:eastAsia="zh-CN"/>
        </w:rPr>
        <w:t>A/B</w:t>
      </w:r>
      <w:r w:rsidRPr="001459A3">
        <w:rPr>
          <w:rFonts w:eastAsia="SimSun" w:hint="eastAsia"/>
          <w:lang w:eastAsia="zh-CN"/>
        </w:rPr>
        <w:t>测试</w:t>
      </w:r>
    </w:p>
    <w:p w14:paraId="1F0118E4" w14:textId="77777777" w:rsidR="001459A3" w:rsidRDefault="0068794E" w:rsidP="001459A3">
      <w:ins w:id="412" w:author="Bill Li" w:date="2015-09-27T21:28:00Z">
        <w:r>
          <w:rPr>
            <w:rFonts w:eastAsia="SimSun" w:hint="eastAsia"/>
            <w:lang w:eastAsia="zh-CN"/>
          </w:rPr>
          <w:t>来</w:t>
        </w:r>
      </w:ins>
      <w:del w:id="413" w:author="Bill Li" w:date="2015-09-27T21:28:00Z">
        <w:r w:rsidR="001459A3" w:rsidRPr="001459A3" w:rsidDel="0068794E">
          <w:rPr>
            <w:rFonts w:eastAsia="SimSun" w:hint="eastAsia"/>
            <w:lang w:eastAsia="zh-CN"/>
          </w:rPr>
          <w:delText>并且</w:delText>
        </w:r>
      </w:del>
      <w:r w:rsidR="001459A3" w:rsidRPr="001459A3">
        <w:rPr>
          <w:rFonts w:eastAsia="SimSun" w:hint="eastAsia"/>
          <w:lang w:eastAsia="zh-CN"/>
        </w:rPr>
        <w:t>逐渐推出新完成的功能</w:t>
      </w:r>
      <w:ins w:id="414" w:author="Bill Li" w:date="2015-09-27T21:28:00Z">
        <w:r>
          <w:rPr>
            <w:rFonts w:eastAsia="SimSun" w:hint="eastAsia"/>
            <w:lang w:eastAsia="zh-CN"/>
          </w:rPr>
          <w:t>特性</w:t>
        </w:r>
      </w:ins>
    </w:p>
    <w:p w14:paraId="0824A9CA" w14:textId="77777777" w:rsidR="001459A3" w:rsidRDefault="001459A3" w:rsidP="001459A3"/>
    <w:p w14:paraId="01925E63" w14:textId="77777777" w:rsidR="001459A3" w:rsidRDefault="001459A3" w:rsidP="001459A3">
      <w:r w:rsidRPr="001459A3">
        <w:rPr>
          <w:rFonts w:eastAsia="SimSun"/>
          <w:lang w:eastAsia="zh-CN"/>
        </w:rPr>
        <w:t>239</w:t>
      </w:r>
    </w:p>
    <w:p w14:paraId="673BB1B0" w14:textId="77777777" w:rsidR="001459A3" w:rsidRDefault="001459A3" w:rsidP="001459A3">
      <w:r w:rsidRPr="001459A3">
        <w:rPr>
          <w:rFonts w:eastAsia="SimSun"/>
          <w:lang w:eastAsia="zh-CN"/>
        </w:rPr>
        <w:t>00:12:20,350 --&gt; 00:12:23,480</w:t>
      </w:r>
    </w:p>
    <w:p w14:paraId="781C8FD7" w14:textId="77777777" w:rsidR="001459A3" w:rsidRDefault="0068794E" w:rsidP="001459A3">
      <w:ins w:id="415" w:author="Bill Li" w:date="2015-09-27T21:29:00Z">
        <w:r>
          <w:rPr>
            <w:rFonts w:eastAsia="SimSun" w:hint="eastAsia"/>
            <w:lang w:eastAsia="zh-CN"/>
          </w:rPr>
          <w:t>总的来说</w:t>
        </w:r>
      </w:ins>
      <w:del w:id="416" w:author="Bill Li" w:date="2015-09-27T21:28:00Z">
        <w:r w:rsidR="001459A3" w:rsidRPr="001459A3" w:rsidDel="0068794E">
          <w:rPr>
            <w:rFonts w:eastAsia="SimSun" w:hint="eastAsia"/>
            <w:lang w:eastAsia="zh-CN"/>
          </w:rPr>
          <w:delText>最终</w:delText>
        </w:r>
      </w:del>
      <w:r w:rsidR="001459A3" w:rsidRPr="001459A3">
        <w:rPr>
          <w:rFonts w:eastAsia="SimSun" w:hint="eastAsia"/>
          <w:lang w:eastAsia="zh-CN"/>
        </w:rPr>
        <w:t>，我们发布</w:t>
      </w:r>
      <w:ins w:id="417" w:author="Bill Li" w:date="2015-09-27T21:29:00Z">
        <w:r>
          <w:rPr>
            <w:rFonts w:eastAsia="SimSun" w:hint="eastAsia"/>
            <w:lang w:eastAsia="zh-CN"/>
          </w:rPr>
          <w:t>代码</w:t>
        </w:r>
      </w:ins>
      <w:del w:id="418" w:author="Bill Li" w:date="2015-09-27T21:29:00Z">
        <w:r w:rsidR="001459A3" w:rsidRPr="001459A3" w:rsidDel="0068794E">
          <w:rPr>
            <w:rFonts w:eastAsia="SimSun" w:hint="eastAsia"/>
            <w:lang w:eastAsia="zh-CN"/>
          </w:rPr>
          <w:delText>程序</w:delText>
        </w:r>
      </w:del>
      <w:r w:rsidR="001459A3" w:rsidRPr="001459A3">
        <w:rPr>
          <w:rFonts w:eastAsia="SimSun" w:hint="eastAsia"/>
          <w:lang w:eastAsia="zh-CN"/>
        </w:rPr>
        <w:t>比过去更好</w:t>
      </w:r>
    </w:p>
    <w:p w14:paraId="7AC72DC7" w14:textId="77777777" w:rsidR="001459A3" w:rsidRDefault="001459A3" w:rsidP="001459A3"/>
    <w:p w14:paraId="4634231A" w14:textId="77777777" w:rsidR="001459A3" w:rsidRDefault="001459A3" w:rsidP="001459A3">
      <w:r w:rsidRPr="001459A3">
        <w:rPr>
          <w:rFonts w:eastAsia="SimSun"/>
          <w:lang w:eastAsia="zh-CN"/>
        </w:rPr>
        <w:t>240</w:t>
      </w:r>
    </w:p>
    <w:p w14:paraId="5933875E" w14:textId="77777777" w:rsidR="001459A3" w:rsidRDefault="001459A3" w:rsidP="001459A3">
      <w:r w:rsidRPr="001459A3">
        <w:rPr>
          <w:rFonts w:eastAsia="SimSun"/>
          <w:lang w:eastAsia="zh-CN"/>
        </w:rPr>
        <w:t>00:12:23,480 --&gt; 00:12:25,589</w:t>
      </w:r>
    </w:p>
    <w:p w14:paraId="28DD02B5" w14:textId="77777777" w:rsidR="001459A3" w:rsidRDefault="001459A3" w:rsidP="001459A3">
      <w:r w:rsidRPr="001459A3">
        <w:rPr>
          <w:rFonts w:eastAsia="SimSun" w:hint="eastAsia"/>
          <w:lang w:eastAsia="zh-CN"/>
        </w:rPr>
        <w:t>但是我们仍然看到很多待改善的部分</w:t>
      </w:r>
    </w:p>
    <w:p w14:paraId="41BDA043" w14:textId="77777777" w:rsidR="001459A3" w:rsidRDefault="001459A3" w:rsidP="001459A3"/>
    <w:p w14:paraId="22BA0142" w14:textId="77777777" w:rsidR="001459A3" w:rsidRDefault="001459A3" w:rsidP="001459A3">
      <w:r w:rsidRPr="001459A3">
        <w:rPr>
          <w:rFonts w:eastAsia="SimSun"/>
          <w:lang w:eastAsia="zh-CN"/>
        </w:rPr>
        <w:t>241</w:t>
      </w:r>
    </w:p>
    <w:p w14:paraId="54CF0F6D" w14:textId="77777777" w:rsidR="001459A3" w:rsidRDefault="001459A3" w:rsidP="001459A3">
      <w:r w:rsidRPr="001459A3">
        <w:rPr>
          <w:rFonts w:eastAsia="SimSun"/>
          <w:lang w:eastAsia="zh-CN"/>
        </w:rPr>
        <w:t>00:12:25,589 --&gt; 00:12:27,660</w:t>
      </w:r>
    </w:p>
    <w:p w14:paraId="268FA942" w14:textId="77777777" w:rsidR="001459A3" w:rsidRDefault="001459A3" w:rsidP="001459A3">
      <w:r w:rsidRPr="001459A3">
        <w:rPr>
          <w:rFonts w:eastAsia="SimSun" w:hint="eastAsia"/>
          <w:lang w:eastAsia="zh-CN"/>
        </w:rPr>
        <w:t>所以我们继续实验</w:t>
      </w:r>
    </w:p>
    <w:p w14:paraId="705D0897" w14:textId="77777777" w:rsidR="001459A3" w:rsidRDefault="001459A3" w:rsidP="001459A3"/>
    <w:p w14:paraId="3C1F6ADD" w14:textId="77777777" w:rsidR="001459A3" w:rsidRDefault="001459A3" w:rsidP="001459A3">
      <w:r w:rsidRPr="001459A3">
        <w:rPr>
          <w:rFonts w:eastAsia="SimSun"/>
          <w:lang w:eastAsia="zh-CN"/>
        </w:rPr>
        <w:t>242</w:t>
      </w:r>
    </w:p>
    <w:p w14:paraId="1C536A3E" w14:textId="77777777" w:rsidR="001459A3" w:rsidRDefault="001459A3" w:rsidP="001459A3">
      <w:r w:rsidRPr="001459A3">
        <w:rPr>
          <w:rFonts w:eastAsia="SimSun"/>
          <w:lang w:eastAsia="zh-CN"/>
        </w:rPr>
        <w:t>00:12:27,660 --&gt; 00:12:30,069</w:t>
      </w:r>
    </w:p>
    <w:p w14:paraId="471F8AB7" w14:textId="77777777" w:rsidR="001459A3" w:rsidRDefault="001459A3" w:rsidP="001459A3">
      <w:r w:rsidRPr="001459A3">
        <w:rPr>
          <w:rFonts w:eastAsia="SimSun" w:hint="eastAsia"/>
          <w:lang w:eastAsia="zh-CN"/>
        </w:rPr>
        <w:t>这模式看起来可能很恐怖的</w:t>
      </w:r>
    </w:p>
    <w:p w14:paraId="20195F2E" w14:textId="77777777" w:rsidR="001459A3" w:rsidRDefault="001459A3" w:rsidP="001459A3"/>
    <w:p w14:paraId="0865333E" w14:textId="77777777" w:rsidR="001459A3" w:rsidRDefault="001459A3" w:rsidP="001459A3">
      <w:r w:rsidRPr="001459A3">
        <w:rPr>
          <w:rFonts w:eastAsia="SimSun"/>
          <w:lang w:eastAsia="zh-CN"/>
        </w:rPr>
        <w:t>243</w:t>
      </w:r>
    </w:p>
    <w:p w14:paraId="2D6B8899" w14:textId="77777777" w:rsidR="001459A3" w:rsidRDefault="001459A3" w:rsidP="001459A3">
      <w:r w:rsidRPr="001459A3">
        <w:rPr>
          <w:rFonts w:eastAsia="SimSun"/>
          <w:lang w:eastAsia="zh-CN"/>
        </w:rPr>
        <w:t>00:12:30,069 --&gt; 00:12:34,820</w:t>
      </w:r>
    </w:p>
    <w:p w14:paraId="11641C78" w14:textId="77777777" w:rsidR="001459A3" w:rsidRDefault="001459A3" w:rsidP="001459A3">
      <w:r w:rsidRPr="001459A3">
        <w:rPr>
          <w:rFonts w:eastAsia="SimSun" w:hint="eastAsia"/>
          <w:lang w:eastAsia="zh-CN"/>
        </w:rPr>
        <w:t>让每个小队</w:t>
      </w:r>
      <w:ins w:id="419" w:author="Bill Li" w:date="2015-09-27T21:29:00Z">
        <w:r w:rsidR="0068794E">
          <w:rPr>
            <w:rFonts w:eastAsia="SimSun" w:hint="eastAsia"/>
            <w:lang w:eastAsia="zh-CN"/>
          </w:rPr>
          <w:t>添</w:t>
        </w:r>
      </w:ins>
      <w:r w:rsidRPr="001459A3">
        <w:rPr>
          <w:rFonts w:eastAsia="SimSun" w:hint="eastAsia"/>
          <w:lang w:eastAsia="zh-CN"/>
        </w:rPr>
        <w:t>加功能到产品</w:t>
      </w:r>
      <w:ins w:id="420" w:author="Bill Li" w:date="2015-09-27T21:29:00Z">
        <w:r w:rsidR="0068794E">
          <w:rPr>
            <w:rFonts w:eastAsia="SimSun" w:hint="eastAsia"/>
            <w:lang w:eastAsia="zh-CN"/>
          </w:rPr>
          <w:t>中</w:t>
        </w:r>
      </w:ins>
    </w:p>
    <w:p w14:paraId="48A4D4A0" w14:textId="061F99E6" w:rsidR="001459A3" w:rsidRDefault="001459A3" w:rsidP="001459A3">
      <w:r w:rsidRPr="001459A3">
        <w:rPr>
          <w:rFonts w:eastAsia="SimSun" w:hint="eastAsia"/>
          <w:lang w:eastAsia="zh-CN"/>
        </w:rPr>
        <w:t>却没有任何中央</w:t>
      </w:r>
      <w:ins w:id="421" w:author="Jacky Shen" w:date="2015-09-28T17:41:00Z">
        <w:r w:rsidR="00D25585">
          <w:rPr>
            <w:rFonts w:eastAsia="SimSun"/>
            <w:lang w:eastAsia="zh-CN"/>
          </w:rPr>
          <w:t>管控</w:t>
        </w:r>
      </w:ins>
      <w:del w:id="422" w:author="Jacky Shen" w:date="2015-09-28T17:41:00Z">
        <w:r w:rsidRPr="001459A3" w:rsidDel="00D25585">
          <w:rPr>
            <w:rFonts w:eastAsia="SimSun" w:hint="eastAsia"/>
            <w:lang w:eastAsia="zh-CN"/>
          </w:rPr>
          <w:delText>控管</w:delText>
        </w:r>
      </w:del>
    </w:p>
    <w:p w14:paraId="767DDE54" w14:textId="77777777" w:rsidR="001459A3" w:rsidRDefault="001459A3" w:rsidP="001459A3"/>
    <w:p w14:paraId="55C74569" w14:textId="77777777" w:rsidR="001459A3" w:rsidRDefault="001459A3" w:rsidP="001459A3">
      <w:r w:rsidRPr="001459A3">
        <w:rPr>
          <w:rFonts w:eastAsia="SimSun"/>
          <w:lang w:eastAsia="zh-CN"/>
        </w:rPr>
        <w:t>244</w:t>
      </w:r>
    </w:p>
    <w:p w14:paraId="58BEA196" w14:textId="77777777" w:rsidR="001459A3" w:rsidRDefault="001459A3" w:rsidP="001459A3">
      <w:r w:rsidRPr="001459A3">
        <w:rPr>
          <w:rFonts w:eastAsia="SimSun"/>
          <w:lang w:eastAsia="zh-CN"/>
        </w:rPr>
        <w:t>00:12:34,820 --&gt; 00:12:36,360</w:t>
      </w:r>
    </w:p>
    <w:p w14:paraId="2449EC88" w14:textId="77777777" w:rsidR="001459A3" w:rsidRDefault="001459A3" w:rsidP="001459A3">
      <w:r w:rsidRPr="001459A3">
        <w:rPr>
          <w:rFonts w:eastAsia="SimSun" w:hint="eastAsia"/>
          <w:lang w:eastAsia="zh-CN"/>
        </w:rPr>
        <w:t>我们有时候也会搞砸</w:t>
      </w:r>
    </w:p>
    <w:p w14:paraId="4303EC9B" w14:textId="77777777" w:rsidR="001459A3" w:rsidRDefault="001459A3" w:rsidP="001459A3"/>
    <w:p w14:paraId="0898CFED" w14:textId="77777777" w:rsidR="001459A3" w:rsidRDefault="001459A3" w:rsidP="001459A3">
      <w:r w:rsidRPr="001459A3">
        <w:rPr>
          <w:rFonts w:eastAsia="SimSun"/>
          <w:lang w:eastAsia="zh-CN"/>
        </w:rPr>
        <w:t>245</w:t>
      </w:r>
    </w:p>
    <w:p w14:paraId="696D73DD" w14:textId="77777777" w:rsidR="001459A3" w:rsidRDefault="001459A3" w:rsidP="001459A3">
      <w:r w:rsidRPr="001459A3">
        <w:rPr>
          <w:rFonts w:eastAsia="SimSun"/>
          <w:lang w:eastAsia="zh-CN"/>
        </w:rPr>
        <w:t>00:12:36,360 --&gt; 00:12:40,100</w:t>
      </w:r>
    </w:p>
    <w:p w14:paraId="2702CB0A" w14:textId="77777777" w:rsidR="001459A3" w:rsidRDefault="001459A3" w:rsidP="001459A3">
      <w:r w:rsidRPr="001459A3">
        <w:rPr>
          <w:rFonts w:eastAsia="SimSun" w:hint="eastAsia"/>
          <w:lang w:eastAsia="zh-CN"/>
        </w:rPr>
        <w:t>但是我们学到信任比控制更重要</w:t>
      </w:r>
    </w:p>
    <w:p w14:paraId="31340BBC" w14:textId="77777777" w:rsidR="001459A3" w:rsidRDefault="001459A3" w:rsidP="001459A3"/>
    <w:p w14:paraId="34B3019E" w14:textId="77777777" w:rsidR="001459A3" w:rsidRDefault="001459A3" w:rsidP="001459A3">
      <w:r w:rsidRPr="001459A3">
        <w:rPr>
          <w:rFonts w:eastAsia="SimSun"/>
          <w:lang w:eastAsia="zh-CN"/>
        </w:rPr>
        <w:t>246</w:t>
      </w:r>
    </w:p>
    <w:p w14:paraId="5251C777" w14:textId="77777777" w:rsidR="001459A3" w:rsidRDefault="001459A3" w:rsidP="001459A3">
      <w:r w:rsidRPr="001459A3">
        <w:rPr>
          <w:rFonts w:eastAsia="SimSun"/>
          <w:lang w:eastAsia="zh-CN"/>
        </w:rPr>
        <w:t>00:12:40,110 --&gt; 00:12:42,689</w:t>
      </w:r>
    </w:p>
    <w:p w14:paraId="265DFB7F" w14:textId="77777777" w:rsidR="001459A3" w:rsidRDefault="001459A3" w:rsidP="001459A3">
      <w:r w:rsidRPr="001459A3">
        <w:rPr>
          <w:rFonts w:eastAsia="SimSun" w:hint="eastAsia"/>
          <w:lang w:eastAsia="zh-CN"/>
        </w:rPr>
        <w:t>我们怎么会雇用我们不信任的人？</w:t>
      </w:r>
    </w:p>
    <w:p w14:paraId="7E85F3C0" w14:textId="77777777" w:rsidR="001459A3" w:rsidRDefault="001459A3" w:rsidP="001459A3"/>
    <w:p w14:paraId="73E50AED" w14:textId="77777777" w:rsidR="001459A3" w:rsidRDefault="001459A3" w:rsidP="001459A3">
      <w:r w:rsidRPr="001459A3">
        <w:rPr>
          <w:rFonts w:eastAsia="SimSun"/>
          <w:lang w:eastAsia="zh-CN"/>
        </w:rPr>
        <w:t>247</w:t>
      </w:r>
    </w:p>
    <w:p w14:paraId="34E121CE" w14:textId="77777777" w:rsidR="001459A3" w:rsidRDefault="001459A3" w:rsidP="001459A3">
      <w:r w:rsidRPr="001459A3">
        <w:rPr>
          <w:rFonts w:eastAsia="SimSun"/>
          <w:lang w:eastAsia="zh-CN"/>
        </w:rPr>
        <w:t>00:12:42,689 --&gt; 00:12:48,189</w:t>
      </w:r>
    </w:p>
    <w:p w14:paraId="3BDAB17B" w14:textId="428DE4A7" w:rsidR="001459A3" w:rsidRDefault="001459A3" w:rsidP="001459A3">
      <w:r w:rsidRPr="001459A3">
        <w:rPr>
          <w:rFonts w:eastAsia="SimSun" w:hint="eastAsia"/>
          <w:lang w:eastAsia="zh-CN"/>
        </w:rPr>
        <w:t>敏捷的</w:t>
      </w:r>
      <w:ins w:id="423" w:author="Jacky Shen" w:date="2015-09-28T17:41:00Z">
        <w:r w:rsidR="00D25585">
          <w:rPr>
            <w:rFonts w:eastAsia="SimSun"/>
            <w:lang w:eastAsia="zh-CN"/>
          </w:rPr>
          <w:t>扩展得</w:t>
        </w:r>
      </w:ins>
      <w:del w:id="424" w:author="Jacky Shen" w:date="2015-09-28T17:41:00Z">
        <w:r w:rsidRPr="001459A3" w:rsidDel="00D25585">
          <w:rPr>
            <w:rFonts w:eastAsia="SimSun" w:hint="eastAsia"/>
            <w:lang w:eastAsia="zh-CN"/>
          </w:rPr>
          <w:delText>应用</w:delText>
        </w:r>
      </w:del>
      <w:r w:rsidRPr="001459A3">
        <w:rPr>
          <w:rFonts w:eastAsia="SimSun" w:hint="eastAsia"/>
          <w:lang w:eastAsia="zh-CN"/>
        </w:rPr>
        <w:t>有多广，信任的范围就多大</w:t>
      </w:r>
    </w:p>
    <w:p w14:paraId="4FD786C3" w14:textId="77777777" w:rsidR="001459A3" w:rsidRDefault="001459A3" w:rsidP="001459A3">
      <w:r w:rsidRPr="001459A3">
        <w:rPr>
          <w:rFonts w:eastAsia="SimSun" w:hint="eastAsia"/>
          <w:lang w:eastAsia="zh-CN"/>
        </w:rPr>
        <w:t>这意味不</w:t>
      </w:r>
      <w:ins w:id="425" w:author="Bill Li" w:date="2015-09-27T21:30:00Z">
        <w:r w:rsidR="0068794E">
          <w:rPr>
            <w:rFonts w:eastAsia="SimSun" w:hint="eastAsia"/>
            <w:lang w:eastAsia="zh-CN"/>
          </w:rPr>
          <w:t>能有</w:t>
        </w:r>
      </w:ins>
      <w:del w:id="426" w:author="Bill Li" w:date="2015-09-27T21:30:00Z">
        <w:r w:rsidRPr="001459A3" w:rsidDel="0068794E">
          <w:rPr>
            <w:rFonts w:eastAsia="SimSun" w:hint="eastAsia"/>
            <w:lang w:eastAsia="zh-CN"/>
          </w:rPr>
          <w:delText>用</w:delText>
        </w:r>
      </w:del>
      <w:r w:rsidRPr="001459A3">
        <w:rPr>
          <w:rFonts w:eastAsia="SimSun" w:hint="eastAsia"/>
          <w:lang w:eastAsia="zh-CN"/>
        </w:rPr>
        <w:t>勾心斗角</w:t>
      </w:r>
    </w:p>
    <w:p w14:paraId="1A59C0D5" w14:textId="77777777" w:rsidR="001459A3" w:rsidRDefault="001459A3" w:rsidP="001459A3"/>
    <w:p w14:paraId="004764A1" w14:textId="77777777" w:rsidR="001459A3" w:rsidRDefault="001459A3" w:rsidP="001459A3">
      <w:r w:rsidRPr="001459A3">
        <w:rPr>
          <w:rFonts w:eastAsia="SimSun"/>
          <w:lang w:eastAsia="zh-CN"/>
        </w:rPr>
        <w:t>248</w:t>
      </w:r>
    </w:p>
    <w:p w14:paraId="4DEC1F46" w14:textId="77777777" w:rsidR="001459A3" w:rsidRDefault="001459A3" w:rsidP="001459A3">
      <w:r w:rsidRPr="001459A3">
        <w:rPr>
          <w:rFonts w:eastAsia="SimSun"/>
          <w:lang w:eastAsia="zh-CN"/>
        </w:rPr>
        <w:t>00:12:48,189 --&gt; 00:12:50,519</w:t>
      </w:r>
    </w:p>
    <w:p w14:paraId="76788F67" w14:textId="77777777" w:rsidR="001459A3" w:rsidRDefault="001459A3" w:rsidP="001459A3">
      <w:r w:rsidRPr="001459A3">
        <w:rPr>
          <w:rFonts w:eastAsia="SimSun" w:hint="eastAsia"/>
          <w:lang w:eastAsia="zh-CN"/>
        </w:rPr>
        <w:t>也无需恐惧</w:t>
      </w:r>
    </w:p>
    <w:p w14:paraId="0A225BE1" w14:textId="77777777" w:rsidR="001459A3" w:rsidRDefault="001459A3" w:rsidP="001459A3"/>
    <w:p w14:paraId="632B8B25" w14:textId="77777777" w:rsidR="001459A3" w:rsidRDefault="001459A3" w:rsidP="001459A3">
      <w:r w:rsidRPr="001459A3">
        <w:rPr>
          <w:rFonts w:eastAsia="SimSun"/>
          <w:lang w:eastAsia="zh-CN"/>
        </w:rPr>
        <w:t>249</w:t>
      </w:r>
    </w:p>
    <w:p w14:paraId="1886046D" w14:textId="77777777" w:rsidR="001459A3" w:rsidRDefault="001459A3" w:rsidP="001459A3">
      <w:r w:rsidRPr="001459A3">
        <w:rPr>
          <w:rFonts w:eastAsia="SimSun"/>
          <w:lang w:eastAsia="zh-CN"/>
        </w:rPr>
        <w:t>00:12:50,519 --&gt; 00:12:53,910</w:t>
      </w:r>
    </w:p>
    <w:p w14:paraId="68649858" w14:textId="5889A645" w:rsidR="001459A3" w:rsidRDefault="001459A3" w:rsidP="001459A3">
      <w:r w:rsidRPr="001459A3">
        <w:rPr>
          <w:rFonts w:eastAsia="SimSun" w:hint="eastAsia"/>
          <w:lang w:eastAsia="zh-CN"/>
        </w:rPr>
        <w:t>恐惧不</w:t>
      </w:r>
      <w:ins w:id="427" w:author="Bill Li" w:date="2015-09-27T21:30:00Z">
        <w:r w:rsidR="0068794E">
          <w:rPr>
            <w:rFonts w:eastAsia="SimSun" w:hint="eastAsia"/>
            <w:lang w:eastAsia="zh-CN"/>
          </w:rPr>
          <w:t>仅</w:t>
        </w:r>
      </w:ins>
      <w:r w:rsidRPr="001459A3">
        <w:rPr>
          <w:rFonts w:eastAsia="SimSun" w:hint="eastAsia"/>
          <w:lang w:eastAsia="zh-CN"/>
        </w:rPr>
        <w:t>会</w:t>
      </w:r>
      <w:ins w:id="428" w:author="Jacky Shen" w:date="2015-09-28T17:42:00Z">
        <w:r w:rsidR="00D25585">
          <w:rPr>
            <w:rFonts w:eastAsia="SimSun"/>
            <w:lang w:eastAsia="zh-CN"/>
          </w:rPr>
          <w:t>磨灭</w:t>
        </w:r>
      </w:ins>
      <w:del w:id="429" w:author="Jacky Shen" w:date="2015-09-28T17:42:00Z">
        <w:r w:rsidRPr="001459A3" w:rsidDel="00D25585">
          <w:rPr>
            <w:rFonts w:eastAsia="SimSun" w:hint="eastAsia"/>
            <w:lang w:eastAsia="zh-CN"/>
          </w:rPr>
          <w:delText>抹灭</w:delText>
        </w:r>
      </w:del>
      <w:r w:rsidRPr="001459A3">
        <w:rPr>
          <w:rFonts w:eastAsia="SimSun" w:hint="eastAsia"/>
          <w:lang w:eastAsia="zh-CN"/>
        </w:rPr>
        <w:t>信任</w:t>
      </w:r>
    </w:p>
    <w:p w14:paraId="7635647F" w14:textId="77777777" w:rsidR="001459A3" w:rsidRDefault="001459A3" w:rsidP="001459A3">
      <w:r w:rsidRPr="001459A3">
        <w:rPr>
          <w:rFonts w:eastAsia="SimSun" w:hint="eastAsia"/>
          <w:lang w:eastAsia="zh-CN"/>
        </w:rPr>
        <w:t>恐惧</w:t>
      </w:r>
      <w:ins w:id="430" w:author="Bill Li" w:date="2015-09-27T21:31:00Z">
        <w:r w:rsidR="0068794E">
          <w:rPr>
            <w:rFonts w:eastAsia="SimSun" w:hint="eastAsia"/>
            <w:lang w:eastAsia="zh-CN"/>
          </w:rPr>
          <w:t>也</w:t>
        </w:r>
      </w:ins>
      <w:r w:rsidRPr="001459A3">
        <w:rPr>
          <w:rFonts w:eastAsia="SimSun" w:hint="eastAsia"/>
          <w:lang w:eastAsia="zh-CN"/>
        </w:rPr>
        <w:t>会扼杀</w:t>
      </w:r>
      <w:del w:id="431" w:author="Bill Li" w:date="2015-09-27T21:31:00Z">
        <w:r w:rsidRPr="001459A3" w:rsidDel="0068794E">
          <w:rPr>
            <w:rFonts w:eastAsia="SimSun" w:hint="eastAsia"/>
            <w:lang w:eastAsia="zh-CN"/>
          </w:rPr>
          <w:delText>的是</w:delText>
        </w:r>
      </w:del>
      <w:r w:rsidRPr="001459A3">
        <w:rPr>
          <w:rFonts w:eastAsia="SimSun" w:hint="eastAsia"/>
          <w:lang w:eastAsia="zh-CN"/>
        </w:rPr>
        <w:t>创新</w:t>
      </w:r>
    </w:p>
    <w:p w14:paraId="795D57FD" w14:textId="77777777" w:rsidR="001459A3" w:rsidRDefault="001459A3" w:rsidP="001459A3"/>
    <w:p w14:paraId="0D058EDB" w14:textId="77777777" w:rsidR="001459A3" w:rsidRDefault="001459A3" w:rsidP="001459A3">
      <w:r w:rsidRPr="001459A3">
        <w:rPr>
          <w:rFonts w:eastAsia="SimSun"/>
          <w:lang w:eastAsia="zh-CN"/>
        </w:rPr>
        <w:t>250</w:t>
      </w:r>
    </w:p>
    <w:p w14:paraId="29462A79" w14:textId="77777777" w:rsidR="001459A3" w:rsidRDefault="001459A3" w:rsidP="001459A3">
      <w:r w:rsidRPr="001459A3">
        <w:rPr>
          <w:rFonts w:eastAsia="SimSun"/>
          <w:lang w:eastAsia="zh-CN"/>
        </w:rPr>
        <w:t>00:12:53,910 --&gt; 00:12:57,079</w:t>
      </w:r>
    </w:p>
    <w:p w14:paraId="03D81F4E" w14:textId="77777777" w:rsidR="001459A3" w:rsidRDefault="001459A3" w:rsidP="001459A3">
      <w:r w:rsidRPr="001459A3">
        <w:rPr>
          <w:rFonts w:eastAsia="SimSun" w:hint="eastAsia"/>
          <w:lang w:eastAsia="zh-CN"/>
        </w:rPr>
        <w:t>因为若是失败犯错会被惩罚</w:t>
      </w:r>
    </w:p>
    <w:p w14:paraId="1535A16B" w14:textId="77777777" w:rsidR="001459A3" w:rsidRDefault="001459A3" w:rsidP="001459A3">
      <w:r w:rsidRPr="001459A3">
        <w:rPr>
          <w:rFonts w:eastAsia="SimSun" w:hint="eastAsia"/>
          <w:lang w:eastAsia="zh-CN"/>
        </w:rPr>
        <w:t>人们会不敢尝试新的事物</w:t>
      </w:r>
    </w:p>
    <w:p w14:paraId="457E548C" w14:textId="77777777" w:rsidR="001459A3" w:rsidRDefault="001459A3" w:rsidP="001459A3"/>
    <w:p w14:paraId="1A7E4E10" w14:textId="77777777" w:rsidR="001459A3" w:rsidRDefault="001459A3" w:rsidP="001459A3">
      <w:r w:rsidRPr="001459A3">
        <w:rPr>
          <w:rFonts w:eastAsia="SimSun"/>
          <w:lang w:eastAsia="zh-CN"/>
        </w:rPr>
        <w:t>251</w:t>
      </w:r>
    </w:p>
    <w:p w14:paraId="7A856F0F" w14:textId="77777777" w:rsidR="001459A3" w:rsidRDefault="001459A3" w:rsidP="001459A3">
      <w:r w:rsidRPr="001459A3">
        <w:rPr>
          <w:rFonts w:eastAsia="SimSun"/>
          <w:lang w:eastAsia="zh-CN"/>
        </w:rPr>
        <w:t>00:12:57,079 --&gt; 00:12:59,100</w:t>
      </w:r>
    </w:p>
    <w:p w14:paraId="6C029BF1" w14:textId="77777777" w:rsidR="001459A3" w:rsidRDefault="001459A3" w:rsidP="001459A3">
      <w:r w:rsidRPr="001459A3">
        <w:rPr>
          <w:rFonts w:eastAsia="SimSun" w:hint="eastAsia"/>
          <w:lang w:eastAsia="zh-CN"/>
        </w:rPr>
        <w:t>接下来，让我们来谈谈「失败」</w:t>
      </w:r>
    </w:p>
    <w:p w14:paraId="3B255261" w14:textId="77777777" w:rsidR="001459A3" w:rsidRDefault="001459A3" w:rsidP="001459A3"/>
    <w:p w14:paraId="21D62763" w14:textId="77777777" w:rsidR="001459A3" w:rsidRDefault="001459A3" w:rsidP="001459A3">
      <w:r w:rsidRPr="001459A3">
        <w:rPr>
          <w:rFonts w:eastAsia="SimSun"/>
          <w:lang w:eastAsia="zh-CN"/>
        </w:rPr>
        <w:t>252</w:t>
      </w:r>
    </w:p>
    <w:p w14:paraId="2FB1B3C4" w14:textId="77777777" w:rsidR="001459A3" w:rsidRDefault="001459A3" w:rsidP="001459A3">
      <w:r w:rsidRPr="001459A3">
        <w:rPr>
          <w:rFonts w:eastAsia="SimSun"/>
          <w:lang w:eastAsia="zh-CN"/>
        </w:rPr>
        <w:t>00:12:59,100 --&gt; 00:13:00,839</w:t>
      </w:r>
    </w:p>
    <w:p w14:paraId="4F4A45E3" w14:textId="77777777" w:rsidR="001459A3" w:rsidRDefault="001459A3" w:rsidP="001459A3">
      <w:r w:rsidRPr="001459A3">
        <w:rPr>
          <w:rFonts w:eastAsia="SimSun" w:hint="eastAsia"/>
          <w:lang w:eastAsia="zh-CN"/>
        </w:rPr>
        <w:t>好吧，算了！</w:t>
      </w:r>
    </w:p>
    <w:p w14:paraId="6F67ED94" w14:textId="77777777" w:rsidR="001459A3" w:rsidRDefault="001459A3" w:rsidP="001459A3"/>
    <w:p w14:paraId="011237FD" w14:textId="77777777" w:rsidR="001459A3" w:rsidRDefault="001459A3" w:rsidP="001459A3">
      <w:r w:rsidRPr="001459A3">
        <w:rPr>
          <w:rFonts w:eastAsia="SimSun"/>
          <w:lang w:eastAsia="zh-CN"/>
        </w:rPr>
        <w:t>253</w:t>
      </w:r>
    </w:p>
    <w:p w14:paraId="32FA83B5" w14:textId="77777777" w:rsidR="001459A3" w:rsidRDefault="001459A3" w:rsidP="001459A3">
      <w:r w:rsidRPr="001459A3">
        <w:rPr>
          <w:rFonts w:eastAsia="SimSun"/>
          <w:lang w:eastAsia="zh-CN"/>
        </w:rPr>
        <w:t>00:13:00,839 --&gt; 00:13:02,160</w:t>
      </w:r>
    </w:p>
    <w:p w14:paraId="4F9B8355" w14:textId="77777777" w:rsidR="001459A3" w:rsidRDefault="001459A3" w:rsidP="001459A3">
      <w:r w:rsidRPr="001459A3">
        <w:rPr>
          <w:rFonts w:eastAsia="SimSun" w:hint="eastAsia"/>
          <w:lang w:eastAsia="zh-CN"/>
        </w:rPr>
        <w:t>休息一下</w:t>
      </w:r>
    </w:p>
    <w:p w14:paraId="1C0A2B49" w14:textId="77777777" w:rsidR="001459A3" w:rsidRDefault="001459A3" w:rsidP="001459A3"/>
    <w:p w14:paraId="4D2B51C1" w14:textId="77777777" w:rsidR="001459A3" w:rsidRDefault="001459A3" w:rsidP="001459A3">
      <w:r w:rsidRPr="001459A3">
        <w:rPr>
          <w:rFonts w:eastAsia="SimSun"/>
          <w:lang w:eastAsia="zh-CN"/>
        </w:rPr>
        <w:t>254</w:t>
      </w:r>
    </w:p>
    <w:p w14:paraId="11EC48D6" w14:textId="77777777" w:rsidR="001459A3" w:rsidRDefault="001459A3" w:rsidP="001459A3">
      <w:r w:rsidRPr="001459A3">
        <w:rPr>
          <w:rFonts w:eastAsia="SimSun"/>
          <w:lang w:eastAsia="zh-CN"/>
        </w:rPr>
        <w:t>00:13:02,160 --&gt; 00:13:04,600</w:t>
      </w:r>
    </w:p>
    <w:p w14:paraId="30B2E68D" w14:textId="77777777" w:rsidR="001459A3" w:rsidRDefault="001459A3" w:rsidP="001459A3">
      <w:r w:rsidRPr="001459A3">
        <w:rPr>
          <w:rFonts w:eastAsia="SimSun" w:hint="eastAsia"/>
          <w:lang w:eastAsia="zh-CN"/>
        </w:rPr>
        <w:t>放慢脚步</w:t>
      </w:r>
      <w:bookmarkStart w:id="432" w:name="_GoBack"/>
      <w:bookmarkEnd w:id="432"/>
    </w:p>
    <w:p w14:paraId="5A437A86" w14:textId="77777777" w:rsidR="001459A3" w:rsidRDefault="001459A3" w:rsidP="001459A3">
      <w:r w:rsidRPr="001459A3">
        <w:rPr>
          <w:rFonts w:eastAsia="SimSun" w:hint="eastAsia"/>
          <w:lang w:eastAsia="zh-CN"/>
        </w:rPr>
        <w:t>泡杯咖啡</w:t>
      </w:r>
    </w:p>
    <w:p w14:paraId="69C05592" w14:textId="77777777" w:rsidR="001459A3" w:rsidRDefault="001459A3" w:rsidP="001459A3"/>
    <w:p w14:paraId="129FBBA7" w14:textId="77777777" w:rsidR="001459A3" w:rsidRDefault="001459A3" w:rsidP="001459A3">
      <w:r w:rsidRPr="001459A3">
        <w:rPr>
          <w:rFonts w:eastAsia="SimSun"/>
          <w:lang w:eastAsia="zh-CN"/>
        </w:rPr>
        <w:t>255</w:t>
      </w:r>
    </w:p>
    <w:p w14:paraId="14EEA194" w14:textId="77777777" w:rsidR="001459A3" w:rsidRDefault="001459A3" w:rsidP="001459A3">
      <w:r w:rsidRPr="001459A3">
        <w:rPr>
          <w:rFonts w:eastAsia="SimSun"/>
          <w:lang w:eastAsia="zh-CN"/>
        </w:rPr>
        <w:lastRenderedPageBreak/>
        <w:t>00:13:04,600 --&gt; 00:13:08,200</w:t>
      </w:r>
    </w:p>
    <w:p w14:paraId="21B96F2D" w14:textId="77777777" w:rsidR="001459A3" w:rsidRDefault="0068794E" w:rsidP="001459A3">
      <w:ins w:id="433" w:author="Bill Li" w:date="2015-09-27T21:32:00Z">
        <w:r>
          <w:rPr>
            <w:rFonts w:eastAsia="SimSun" w:hint="eastAsia"/>
            <w:lang w:eastAsia="zh-CN"/>
          </w:rPr>
          <w:t>让上面的内容</w:t>
        </w:r>
      </w:ins>
      <w:r w:rsidR="001459A3" w:rsidRPr="001459A3">
        <w:rPr>
          <w:rFonts w:eastAsia="SimSun" w:hint="eastAsia"/>
          <w:lang w:eastAsia="zh-CN"/>
        </w:rPr>
        <w:t>稍微</w:t>
      </w:r>
      <w:ins w:id="434" w:author="Bill Li" w:date="2015-09-27T21:31:00Z">
        <w:r>
          <w:rPr>
            <w:rFonts w:eastAsia="SimSun" w:hint="eastAsia"/>
            <w:lang w:eastAsia="zh-CN"/>
          </w:rPr>
          <w:t>放</w:t>
        </w:r>
      </w:ins>
      <w:del w:id="435" w:author="Bill Li" w:date="2015-09-27T21:31:00Z">
        <w:r w:rsidR="001459A3" w:rsidRPr="001459A3" w:rsidDel="0068794E">
          <w:rPr>
            <w:rFonts w:eastAsia="SimSun" w:hint="eastAsia"/>
            <w:lang w:eastAsia="zh-CN"/>
          </w:rPr>
          <w:delText>沉淀</w:delText>
        </w:r>
      </w:del>
      <w:r w:rsidR="001459A3" w:rsidRPr="001459A3">
        <w:rPr>
          <w:rFonts w:eastAsia="SimSun" w:hint="eastAsia"/>
          <w:lang w:eastAsia="zh-CN"/>
        </w:rPr>
        <w:t>一下</w:t>
      </w:r>
    </w:p>
    <w:p w14:paraId="61EAE4F7" w14:textId="77777777" w:rsidR="001459A3" w:rsidRDefault="001459A3" w:rsidP="001459A3">
      <w:r w:rsidRPr="001459A3">
        <w:rPr>
          <w:rFonts w:eastAsia="SimSun" w:hint="eastAsia"/>
          <w:lang w:eastAsia="zh-CN"/>
        </w:rPr>
        <w:t>当您准备好，我们再继续下一集</w:t>
      </w:r>
    </w:p>
    <w:p w14:paraId="0B5ECCD9" w14:textId="77777777" w:rsidR="001459A3" w:rsidRDefault="001459A3" w:rsidP="001459A3"/>
    <w:p w14:paraId="4EE550A3" w14:textId="77777777" w:rsidR="001459A3" w:rsidRDefault="001459A3" w:rsidP="001459A3">
      <w:r w:rsidRPr="001459A3">
        <w:rPr>
          <w:rFonts w:eastAsia="SimSun"/>
          <w:lang w:eastAsia="zh-CN"/>
        </w:rPr>
        <w:t>256</w:t>
      </w:r>
    </w:p>
    <w:p w14:paraId="4E5352B5" w14:textId="77777777" w:rsidR="001459A3" w:rsidRDefault="001459A3" w:rsidP="001459A3">
      <w:r w:rsidRPr="001459A3">
        <w:rPr>
          <w:rFonts w:eastAsia="SimSun"/>
          <w:lang w:eastAsia="zh-CN"/>
        </w:rPr>
        <w:t>00:13:11,000 --&gt; 00:13:12,020</w:t>
      </w:r>
    </w:p>
    <w:p w14:paraId="6D98CD42" w14:textId="77777777" w:rsidR="001459A3" w:rsidRDefault="001459A3" w:rsidP="001459A3">
      <w:r w:rsidRPr="001459A3">
        <w:rPr>
          <w:rFonts w:eastAsia="SimSun" w:hint="eastAsia"/>
          <w:lang w:eastAsia="zh-CN"/>
        </w:rPr>
        <w:t>字幕版本：</w:t>
      </w:r>
      <w:r w:rsidRPr="001459A3">
        <w:rPr>
          <w:rFonts w:eastAsia="SimSun"/>
          <w:lang w:eastAsia="zh-CN"/>
        </w:rPr>
        <w:t>20150915.3</w:t>
      </w:r>
    </w:p>
    <w:p w14:paraId="1A073F36" w14:textId="77777777" w:rsidR="00424550" w:rsidRDefault="00424550"/>
    <w:sectPr w:rsidR="004245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trackRevisions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9A3"/>
    <w:rsid w:val="00086975"/>
    <w:rsid w:val="000C29DD"/>
    <w:rsid w:val="001459A3"/>
    <w:rsid w:val="001A132B"/>
    <w:rsid w:val="002A1E2B"/>
    <w:rsid w:val="00424550"/>
    <w:rsid w:val="004958E1"/>
    <w:rsid w:val="004979A1"/>
    <w:rsid w:val="00584D92"/>
    <w:rsid w:val="00656640"/>
    <w:rsid w:val="0068794E"/>
    <w:rsid w:val="00726D1D"/>
    <w:rsid w:val="007313F2"/>
    <w:rsid w:val="0085326B"/>
    <w:rsid w:val="00926051"/>
    <w:rsid w:val="00A42238"/>
    <w:rsid w:val="00B920A5"/>
    <w:rsid w:val="00C509F3"/>
    <w:rsid w:val="00D25585"/>
    <w:rsid w:val="00E25EBE"/>
    <w:rsid w:val="00E70329"/>
    <w:rsid w:val="00F6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B7179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6051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92605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2132</Words>
  <Characters>12155</Characters>
  <Application>Microsoft Macintosh Word</Application>
  <DocSecurity>0</DocSecurity>
  <Lines>101</Lines>
  <Paragraphs>28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Jacky Shen</cp:lastModifiedBy>
  <cp:revision>2</cp:revision>
  <dcterms:created xsi:type="dcterms:W3CDTF">2015-09-28T09:43:00Z</dcterms:created>
  <dcterms:modified xsi:type="dcterms:W3CDTF">2015-09-28T09:43:00Z</dcterms:modified>
</cp:coreProperties>
</file>